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BB6587" w14:textId="77777777" w:rsidR="00786212" w:rsidRDefault="00786212"/>
    <w:p w14:paraId="5B32A836" w14:textId="77777777" w:rsidR="00786212" w:rsidRDefault="00786212" w:rsidP="00786212">
      <w:pPr>
        <w:jc w:val="center"/>
      </w:pPr>
      <w:r>
        <w:rPr>
          <w:noProof/>
        </w:rPr>
        <w:drawing>
          <wp:inline distT="0" distB="0" distL="0" distR="0" wp14:anchorId="4AE53101" wp14:editId="5595D299">
            <wp:extent cx="4076700" cy="2751270"/>
            <wp:effectExtent l="0" t="0" r="0" b="0"/>
            <wp:docPr id="1" name="Picture 1" descr="C:\Users\user\AppData\Local\Microsoft\Windows\INetCache\Content.Word\University-of-Piraeu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Local\Microsoft\Windows\INetCache\Content.Word\University-of-Piraeus-log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39523" cy="2793668"/>
                    </a:xfrm>
                    <a:prstGeom prst="rect">
                      <a:avLst/>
                    </a:prstGeom>
                    <a:noFill/>
                    <a:ln>
                      <a:noFill/>
                    </a:ln>
                  </pic:spPr>
                </pic:pic>
              </a:graphicData>
            </a:graphic>
          </wp:inline>
        </w:drawing>
      </w:r>
    </w:p>
    <w:p w14:paraId="416BF3FD" w14:textId="77777777" w:rsidR="00786212" w:rsidRDefault="00786212" w:rsidP="00786212">
      <w:pPr>
        <w:rPr>
          <w:lang w:val="el-GR"/>
        </w:rPr>
      </w:pPr>
    </w:p>
    <w:p w14:paraId="4A2BF7A3" w14:textId="79E7118F" w:rsidR="00750904" w:rsidRPr="00145B12" w:rsidDel="00750904" w:rsidRDefault="00786212" w:rsidP="000668D4">
      <w:pPr>
        <w:pStyle w:val="Title"/>
        <w:jc w:val="center"/>
        <w:rPr>
          <w:del w:id="0" w:author="nikolas moutsopoulos" w:date="2021-05-22T21:32:00Z"/>
          <w:b/>
          <w:sz w:val="32"/>
          <w:szCs w:val="32"/>
          <w:u w:val="single"/>
          <w:rPrChange w:id="1" w:author="nikolas moutsopoulos" w:date="2021-06-17T21:49:00Z">
            <w:rPr>
              <w:del w:id="2" w:author="nikolas moutsopoulos" w:date="2021-05-22T21:32:00Z"/>
              <w:b/>
              <w:u w:val="single"/>
            </w:rPr>
          </w:rPrChange>
        </w:rPr>
      </w:pPr>
      <w:commentRangeStart w:id="3"/>
      <w:commentRangeStart w:id="4"/>
      <w:del w:id="5" w:author="nikolas moutsopoulos" w:date="2021-05-22T21:31:00Z">
        <w:r w:rsidRPr="00145B12" w:rsidDel="00750904">
          <w:rPr>
            <w:b/>
            <w:sz w:val="32"/>
            <w:szCs w:val="32"/>
            <w:u w:val="single"/>
            <w:rPrChange w:id="6" w:author="nikolas moutsopoulos" w:date="2021-06-17T21:49:00Z">
              <w:rPr>
                <w:b/>
                <w:u w:val="single"/>
              </w:rPr>
            </w:rPrChange>
          </w:rPr>
          <w:delText>Data Cleaning in Health Sector</w:delText>
        </w:r>
        <w:commentRangeEnd w:id="3"/>
        <w:r w:rsidR="005864EF" w:rsidRPr="00145B12" w:rsidDel="00750904">
          <w:rPr>
            <w:rStyle w:val="CommentReference"/>
            <w:b/>
            <w:sz w:val="32"/>
            <w:szCs w:val="32"/>
            <w:u w:val="single"/>
            <w:rPrChange w:id="7" w:author="nikolas moutsopoulos" w:date="2021-06-17T21:49:00Z">
              <w:rPr>
                <w:rStyle w:val="CommentReference"/>
              </w:rPr>
            </w:rPrChange>
          </w:rPr>
          <w:commentReference w:id="3"/>
        </w:r>
      </w:del>
      <w:commentRangeEnd w:id="4"/>
      <w:r w:rsidR="000668D4" w:rsidRPr="00145B12">
        <w:rPr>
          <w:rStyle w:val="CommentReference"/>
          <w:sz w:val="32"/>
          <w:szCs w:val="32"/>
          <w:rPrChange w:id="8" w:author="nikolas moutsopoulos" w:date="2021-06-17T21:49:00Z">
            <w:rPr>
              <w:rStyle w:val="CommentReference"/>
            </w:rPr>
          </w:rPrChange>
        </w:rPr>
        <w:commentReference w:id="4"/>
      </w:r>
      <w:ins w:id="9" w:author="nikolas moutsopoulos" w:date="2021-05-22T21:31:00Z">
        <w:r w:rsidR="00750904" w:rsidRPr="00145B12">
          <w:rPr>
            <w:b/>
            <w:sz w:val="32"/>
            <w:szCs w:val="32"/>
            <w:u w:val="single"/>
            <w:rPrChange w:id="10" w:author="nikolas moutsopoulos" w:date="2021-06-17T21:49:00Z">
              <w:rPr>
                <w:b/>
                <w:u w:val="single"/>
              </w:rPr>
            </w:rPrChange>
          </w:rPr>
          <w:t xml:space="preserve">Evaluation of Data Cleaning methods in </w:t>
        </w:r>
      </w:ins>
      <w:ins w:id="11" w:author="nikolas moutsopoulos" w:date="2021-05-22T21:32:00Z">
        <w:r w:rsidR="00750904" w:rsidRPr="00145B12">
          <w:rPr>
            <w:b/>
            <w:sz w:val="32"/>
            <w:szCs w:val="32"/>
            <w:u w:val="single"/>
            <w:rPrChange w:id="12" w:author="nikolas moutsopoulos" w:date="2021-06-17T21:49:00Z">
              <w:rPr>
                <w:b/>
                <w:u w:val="single"/>
              </w:rPr>
            </w:rPrChange>
          </w:rPr>
          <w:t>Healthcare Domain</w:t>
        </w:r>
      </w:ins>
    </w:p>
    <w:p w14:paraId="5FFD98B8" w14:textId="77777777" w:rsidR="00786212" w:rsidRDefault="00786212">
      <w:pPr>
        <w:jc w:val="center"/>
        <w:pPrChange w:id="13" w:author="nikolas moutsopoulos" w:date="2021-05-22T21:33:00Z">
          <w:pPr/>
        </w:pPrChange>
      </w:pPr>
    </w:p>
    <w:p w14:paraId="1ED8A416" w14:textId="77777777" w:rsidR="00786212" w:rsidRDefault="00786212"/>
    <w:p w14:paraId="781BA047" w14:textId="77777777" w:rsidR="00786212" w:rsidRPr="00AC4255" w:rsidRDefault="00786212">
      <w:pPr>
        <w:rPr>
          <w:rPrChange w:id="14" w:author="nikolas moutsopoulos" w:date="2021-06-17T22:35:00Z">
            <w:rPr/>
          </w:rPrChange>
        </w:rPr>
      </w:pPr>
    </w:p>
    <w:p w14:paraId="56E0BE26" w14:textId="77777777" w:rsidR="00786212" w:rsidRDefault="00786212" w:rsidP="00786212">
      <w:pPr>
        <w:jc w:val="center"/>
      </w:pPr>
    </w:p>
    <w:p w14:paraId="06EBA97A" w14:textId="77777777" w:rsidR="00786212" w:rsidRDefault="00786212" w:rsidP="00786212">
      <w:pPr>
        <w:jc w:val="center"/>
      </w:pPr>
    </w:p>
    <w:p w14:paraId="19D14F7E" w14:textId="77777777" w:rsidR="00786212" w:rsidRDefault="00786212" w:rsidP="00786212">
      <w:pPr>
        <w:jc w:val="center"/>
      </w:pPr>
    </w:p>
    <w:p w14:paraId="0DE341A9" w14:textId="77777777" w:rsidR="00765EAC" w:rsidRDefault="00786212" w:rsidP="00786212">
      <w:pPr>
        <w:jc w:val="center"/>
        <w:rPr>
          <w:sz w:val="36"/>
          <w:szCs w:val="36"/>
        </w:rPr>
      </w:pPr>
      <w:commentRangeStart w:id="15"/>
      <w:r w:rsidRPr="00765EAC">
        <w:rPr>
          <w:sz w:val="36"/>
          <w:szCs w:val="36"/>
        </w:rPr>
        <w:t>Student: Nikolaos Moutsopoulos</w:t>
      </w:r>
      <w:r w:rsidR="00765EAC">
        <w:rPr>
          <w:sz w:val="36"/>
          <w:szCs w:val="36"/>
        </w:rPr>
        <w:t xml:space="preserve"> </w:t>
      </w:r>
      <w:commentRangeEnd w:id="15"/>
      <w:r w:rsidR="005305B8">
        <w:rPr>
          <w:rStyle w:val="CommentReference"/>
        </w:rPr>
        <w:commentReference w:id="15"/>
      </w:r>
    </w:p>
    <w:p w14:paraId="625A9C4D" w14:textId="77777777" w:rsidR="00786212" w:rsidRDefault="00786212" w:rsidP="00786212">
      <w:pPr>
        <w:jc w:val="center"/>
        <w:rPr>
          <w:ins w:id="16" w:author="nikolas moutsopoulos" w:date="2021-05-22T21:34:00Z"/>
          <w:sz w:val="36"/>
          <w:szCs w:val="36"/>
        </w:rPr>
      </w:pPr>
      <w:r w:rsidRPr="00765EAC">
        <w:rPr>
          <w:sz w:val="36"/>
          <w:szCs w:val="36"/>
          <w:lang w:val="el-GR"/>
        </w:rPr>
        <w:t>Ε</w:t>
      </w:r>
      <w:r w:rsidR="00765EAC">
        <w:rPr>
          <w:sz w:val="36"/>
          <w:szCs w:val="36"/>
        </w:rPr>
        <w:t>-</w:t>
      </w:r>
      <w:r w:rsidRPr="00765EAC">
        <w:rPr>
          <w:sz w:val="36"/>
          <w:szCs w:val="36"/>
        </w:rPr>
        <w:t>10102</w:t>
      </w:r>
    </w:p>
    <w:p w14:paraId="79A94D83" w14:textId="186386F4" w:rsidR="004D6F42" w:rsidRPr="00876F7D" w:rsidRDefault="004D6F42" w:rsidP="00786212">
      <w:pPr>
        <w:jc w:val="center"/>
        <w:rPr>
          <w:sz w:val="36"/>
          <w:szCs w:val="36"/>
        </w:rPr>
      </w:pPr>
      <w:ins w:id="17" w:author="nikolas moutsopoulos" w:date="2021-05-22T21:34:00Z">
        <w:r>
          <w:rPr>
            <w:sz w:val="36"/>
            <w:szCs w:val="36"/>
          </w:rPr>
          <w:t xml:space="preserve">Supervisor: </w:t>
        </w:r>
      </w:ins>
      <w:proofErr w:type="spellStart"/>
      <w:ins w:id="18" w:author="nikolas moutsopoulos" w:date="2021-05-22T21:36:00Z">
        <w:r>
          <w:rPr>
            <w:sz w:val="36"/>
            <w:szCs w:val="36"/>
          </w:rPr>
          <w:t>Dimosthenis</w:t>
        </w:r>
        <w:proofErr w:type="spellEnd"/>
        <w:r>
          <w:rPr>
            <w:sz w:val="36"/>
            <w:szCs w:val="36"/>
          </w:rPr>
          <w:t xml:space="preserve"> </w:t>
        </w:r>
        <w:proofErr w:type="spellStart"/>
        <w:r>
          <w:rPr>
            <w:sz w:val="36"/>
            <w:szCs w:val="36"/>
          </w:rPr>
          <w:t>Kyriazis</w:t>
        </w:r>
      </w:ins>
      <w:proofErr w:type="spellEnd"/>
    </w:p>
    <w:p w14:paraId="492B20BF" w14:textId="77777777" w:rsidR="00786212" w:rsidRPr="00786212" w:rsidRDefault="00786212"/>
    <w:p w14:paraId="16941302" w14:textId="77777777" w:rsidR="00786212" w:rsidDel="00353607" w:rsidRDefault="00786212">
      <w:pPr>
        <w:rPr>
          <w:del w:id="19" w:author="nikolas moutsopoulos" w:date="2021-05-22T21:37:00Z"/>
        </w:rPr>
      </w:pPr>
    </w:p>
    <w:p w14:paraId="66A5368F" w14:textId="77777777" w:rsidR="00353607" w:rsidRDefault="00353607">
      <w:pPr>
        <w:rPr>
          <w:ins w:id="20" w:author="nikolas moutsopoulos" w:date="2021-05-27T18:41:00Z"/>
        </w:rPr>
      </w:pPr>
    </w:p>
    <w:p w14:paraId="6B2AF944" w14:textId="77777777" w:rsidR="00353607" w:rsidRDefault="00353607">
      <w:pPr>
        <w:rPr>
          <w:ins w:id="21" w:author="nikolas moutsopoulos" w:date="2021-05-27T18:41:00Z"/>
        </w:rPr>
      </w:pPr>
    </w:p>
    <w:p w14:paraId="6AA9A66D" w14:textId="77777777" w:rsidR="00353607" w:rsidRDefault="00353607">
      <w:pPr>
        <w:rPr>
          <w:ins w:id="22" w:author="nikolas moutsopoulos" w:date="2021-05-27T18:41:00Z"/>
        </w:rPr>
      </w:pPr>
    </w:p>
    <w:p w14:paraId="610FADCD" w14:textId="77777777" w:rsidR="000668D4" w:rsidRPr="00876F7D" w:rsidRDefault="000668D4">
      <w:pPr>
        <w:rPr>
          <w:ins w:id="23" w:author="nikolas moutsopoulos" w:date="2021-05-22T21:38:00Z"/>
        </w:rPr>
      </w:pPr>
    </w:p>
    <w:p w14:paraId="49AA027A" w14:textId="77777777" w:rsidR="00786212" w:rsidDel="000668D4" w:rsidRDefault="00786212">
      <w:pPr>
        <w:rPr>
          <w:del w:id="24" w:author="nikolas moutsopoulos" w:date="2021-05-22T21:37:00Z"/>
        </w:rPr>
      </w:pPr>
    </w:p>
    <w:p w14:paraId="1A2DD87E" w14:textId="77777777" w:rsidR="00786212" w:rsidDel="000668D4" w:rsidRDefault="00786212">
      <w:pPr>
        <w:rPr>
          <w:del w:id="25" w:author="nikolas moutsopoulos" w:date="2021-05-22T21:37:00Z"/>
        </w:rPr>
      </w:pPr>
    </w:p>
    <w:p w14:paraId="6BD708E7" w14:textId="77777777" w:rsidR="00786212" w:rsidDel="000668D4" w:rsidRDefault="00786212">
      <w:pPr>
        <w:rPr>
          <w:del w:id="26" w:author="nikolas moutsopoulos" w:date="2021-05-22T21:37:00Z"/>
        </w:rPr>
      </w:pPr>
    </w:p>
    <w:p w14:paraId="337D696D" w14:textId="77777777" w:rsidR="00786212" w:rsidDel="000668D4" w:rsidRDefault="00786212">
      <w:pPr>
        <w:rPr>
          <w:del w:id="27" w:author="nikolas moutsopoulos" w:date="2021-05-22T21:37:00Z"/>
        </w:rPr>
      </w:pPr>
    </w:p>
    <w:p w14:paraId="6D423677" w14:textId="77777777" w:rsidR="00786212" w:rsidDel="000668D4" w:rsidRDefault="00786212">
      <w:pPr>
        <w:rPr>
          <w:del w:id="28" w:author="nikolas moutsopoulos" w:date="2021-05-22T21:37:00Z"/>
        </w:rPr>
      </w:pPr>
    </w:p>
    <w:p w14:paraId="20305218" w14:textId="77777777" w:rsidR="00786212" w:rsidRDefault="00786212"/>
    <w:sdt>
      <w:sdtPr>
        <w:id w:val="86037706"/>
        <w:docPartObj>
          <w:docPartGallery w:val="Table of Contents"/>
          <w:docPartUnique/>
        </w:docPartObj>
      </w:sdtPr>
      <w:sdtEndPr>
        <w:rPr>
          <w:b/>
          <w:bCs/>
          <w:noProof/>
        </w:rPr>
      </w:sdtEndPr>
      <w:sdtContent>
        <w:p w14:paraId="78CA14B1" w14:textId="77777777" w:rsidR="00786212" w:rsidRPr="00814AEF" w:rsidRDefault="00786212">
          <w:pPr>
            <w:rPr>
              <w:b/>
              <w:sz w:val="28"/>
              <w:szCs w:val="28"/>
              <w:rPrChange w:id="29" w:author="nikolas moutsopoulos" w:date="2021-05-27T18:40:00Z">
                <w:rPr/>
              </w:rPrChange>
            </w:rPr>
            <w:pPrChange w:id="30" w:author="nikolas moutsopoulos" w:date="2021-05-22T22:09:00Z">
              <w:pPr>
                <w:pStyle w:val="TOCHeading"/>
              </w:pPr>
            </w:pPrChange>
          </w:pPr>
          <w:r w:rsidRPr="00814AEF">
            <w:rPr>
              <w:b/>
              <w:sz w:val="28"/>
              <w:szCs w:val="28"/>
              <w:rPrChange w:id="31" w:author="nikolas moutsopoulos" w:date="2021-05-27T18:40:00Z">
                <w:rPr/>
              </w:rPrChange>
            </w:rPr>
            <w:t>Contents</w:t>
          </w:r>
        </w:p>
        <w:p w14:paraId="7B88D06B" w14:textId="77777777" w:rsidR="003B4189" w:rsidRDefault="0078621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69423295" w:history="1">
            <w:r w:rsidR="003B4189" w:rsidRPr="00EA2D68">
              <w:rPr>
                <w:rStyle w:val="Hyperlink"/>
                <w:noProof/>
              </w:rPr>
              <w:t>1. Introduction</w:t>
            </w:r>
            <w:r w:rsidR="003B4189">
              <w:rPr>
                <w:noProof/>
                <w:webHidden/>
              </w:rPr>
              <w:tab/>
            </w:r>
            <w:r w:rsidR="003B4189">
              <w:rPr>
                <w:noProof/>
                <w:webHidden/>
              </w:rPr>
              <w:fldChar w:fldCharType="begin"/>
            </w:r>
            <w:r w:rsidR="003B4189">
              <w:rPr>
                <w:noProof/>
                <w:webHidden/>
              </w:rPr>
              <w:instrText xml:space="preserve"> PAGEREF _Toc69423295 \h </w:instrText>
            </w:r>
            <w:r w:rsidR="003B4189">
              <w:rPr>
                <w:noProof/>
                <w:webHidden/>
              </w:rPr>
            </w:r>
            <w:r w:rsidR="003B4189">
              <w:rPr>
                <w:noProof/>
                <w:webHidden/>
              </w:rPr>
              <w:fldChar w:fldCharType="separate"/>
            </w:r>
            <w:r w:rsidR="003B4189">
              <w:rPr>
                <w:noProof/>
                <w:webHidden/>
              </w:rPr>
              <w:t>3</w:t>
            </w:r>
            <w:r w:rsidR="003B4189">
              <w:rPr>
                <w:noProof/>
                <w:webHidden/>
              </w:rPr>
              <w:fldChar w:fldCharType="end"/>
            </w:r>
          </w:hyperlink>
        </w:p>
        <w:p w14:paraId="4AB09E78" w14:textId="77777777" w:rsidR="003B4189" w:rsidRDefault="00B50545">
          <w:pPr>
            <w:pStyle w:val="TOC1"/>
            <w:tabs>
              <w:tab w:val="right" w:leader="dot" w:pos="9350"/>
            </w:tabs>
            <w:rPr>
              <w:rFonts w:eastAsiaTheme="minorEastAsia"/>
              <w:noProof/>
            </w:rPr>
          </w:pPr>
          <w:hyperlink w:anchor="_Toc69423296" w:history="1">
            <w:r w:rsidR="003B4189" w:rsidRPr="00EA2D68">
              <w:rPr>
                <w:rStyle w:val="Hyperlink"/>
                <w:noProof/>
              </w:rPr>
              <w:t>2. Data Mining</w:t>
            </w:r>
            <w:r w:rsidR="003B4189">
              <w:rPr>
                <w:noProof/>
                <w:webHidden/>
              </w:rPr>
              <w:tab/>
            </w:r>
            <w:r w:rsidR="003B4189">
              <w:rPr>
                <w:noProof/>
                <w:webHidden/>
              </w:rPr>
              <w:fldChar w:fldCharType="begin"/>
            </w:r>
            <w:r w:rsidR="003B4189">
              <w:rPr>
                <w:noProof/>
                <w:webHidden/>
              </w:rPr>
              <w:instrText xml:space="preserve"> PAGEREF _Toc69423296 \h </w:instrText>
            </w:r>
            <w:r w:rsidR="003B4189">
              <w:rPr>
                <w:noProof/>
                <w:webHidden/>
              </w:rPr>
            </w:r>
            <w:r w:rsidR="003B4189">
              <w:rPr>
                <w:noProof/>
                <w:webHidden/>
              </w:rPr>
              <w:fldChar w:fldCharType="separate"/>
            </w:r>
            <w:r w:rsidR="003B4189">
              <w:rPr>
                <w:noProof/>
                <w:webHidden/>
              </w:rPr>
              <w:t>5</w:t>
            </w:r>
            <w:r w:rsidR="003B4189">
              <w:rPr>
                <w:noProof/>
                <w:webHidden/>
              </w:rPr>
              <w:fldChar w:fldCharType="end"/>
            </w:r>
          </w:hyperlink>
        </w:p>
        <w:p w14:paraId="74BC3656" w14:textId="77777777" w:rsidR="003B4189" w:rsidRDefault="00B50545">
          <w:pPr>
            <w:pStyle w:val="TOC2"/>
            <w:tabs>
              <w:tab w:val="right" w:leader="dot" w:pos="9350"/>
            </w:tabs>
            <w:rPr>
              <w:rFonts w:eastAsiaTheme="minorEastAsia"/>
              <w:noProof/>
            </w:rPr>
          </w:pPr>
          <w:hyperlink w:anchor="_Toc69423297" w:history="1">
            <w:r w:rsidR="003B4189" w:rsidRPr="00EA2D68">
              <w:rPr>
                <w:rStyle w:val="Hyperlink"/>
                <w:noProof/>
              </w:rPr>
              <w:t>2.1 Introduction</w:t>
            </w:r>
            <w:r w:rsidR="003B4189">
              <w:rPr>
                <w:noProof/>
                <w:webHidden/>
              </w:rPr>
              <w:tab/>
            </w:r>
            <w:r w:rsidR="003B4189">
              <w:rPr>
                <w:noProof/>
                <w:webHidden/>
              </w:rPr>
              <w:fldChar w:fldCharType="begin"/>
            </w:r>
            <w:r w:rsidR="003B4189">
              <w:rPr>
                <w:noProof/>
                <w:webHidden/>
              </w:rPr>
              <w:instrText xml:space="preserve"> PAGEREF _Toc69423297 \h </w:instrText>
            </w:r>
            <w:r w:rsidR="003B4189">
              <w:rPr>
                <w:noProof/>
                <w:webHidden/>
              </w:rPr>
            </w:r>
            <w:r w:rsidR="003B4189">
              <w:rPr>
                <w:noProof/>
                <w:webHidden/>
              </w:rPr>
              <w:fldChar w:fldCharType="separate"/>
            </w:r>
            <w:r w:rsidR="003B4189">
              <w:rPr>
                <w:noProof/>
                <w:webHidden/>
              </w:rPr>
              <w:t>5</w:t>
            </w:r>
            <w:r w:rsidR="003B4189">
              <w:rPr>
                <w:noProof/>
                <w:webHidden/>
              </w:rPr>
              <w:fldChar w:fldCharType="end"/>
            </w:r>
          </w:hyperlink>
        </w:p>
        <w:p w14:paraId="737D6BCA" w14:textId="77777777" w:rsidR="003B4189" w:rsidRDefault="00B50545">
          <w:pPr>
            <w:pStyle w:val="TOC2"/>
            <w:tabs>
              <w:tab w:val="right" w:leader="dot" w:pos="9350"/>
            </w:tabs>
            <w:rPr>
              <w:rFonts w:eastAsiaTheme="minorEastAsia"/>
              <w:noProof/>
            </w:rPr>
          </w:pPr>
          <w:hyperlink w:anchor="_Toc69423298" w:history="1">
            <w:r w:rsidR="003B4189" w:rsidRPr="00EA2D68">
              <w:rPr>
                <w:rStyle w:val="Hyperlink"/>
                <w:noProof/>
              </w:rPr>
              <w:t>2.2 Steps of Data Mining</w:t>
            </w:r>
            <w:r w:rsidR="003B4189">
              <w:rPr>
                <w:noProof/>
                <w:webHidden/>
              </w:rPr>
              <w:tab/>
            </w:r>
            <w:r w:rsidR="003B4189">
              <w:rPr>
                <w:noProof/>
                <w:webHidden/>
              </w:rPr>
              <w:fldChar w:fldCharType="begin"/>
            </w:r>
            <w:r w:rsidR="003B4189">
              <w:rPr>
                <w:noProof/>
                <w:webHidden/>
              </w:rPr>
              <w:instrText xml:space="preserve"> PAGEREF _Toc69423298 \h </w:instrText>
            </w:r>
            <w:r w:rsidR="003B4189">
              <w:rPr>
                <w:noProof/>
                <w:webHidden/>
              </w:rPr>
            </w:r>
            <w:r w:rsidR="003B4189">
              <w:rPr>
                <w:noProof/>
                <w:webHidden/>
              </w:rPr>
              <w:fldChar w:fldCharType="separate"/>
            </w:r>
            <w:r w:rsidR="003B4189">
              <w:rPr>
                <w:noProof/>
                <w:webHidden/>
              </w:rPr>
              <w:t>6</w:t>
            </w:r>
            <w:r w:rsidR="003B4189">
              <w:rPr>
                <w:noProof/>
                <w:webHidden/>
              </w:rPr>
              <w:fldChar w:fldCharType="end"/>
            </w:r>
          </w:hyperlink>
        </w:p>
        <w:p w14:paraId="2D9D099D" w14:textId="77777777" w:rsidR="003B4189" w:rsidRDefault="00B50545">
          <w:pPr>
            <w:pStyle w:val="TOC2"/>
            <w:tabs>
              <w:tab w:val="right" w:leader="dot" w:pos="9350"/>
            </w:tabs>
            <w:rPr>
              <w:rFonts w:eastAsiaTheme="minorEastAsia"/>
              <w:noProof/>
            </w:rPr>
          </w:pPr>
          <w:hyperlink w:anchor="_Toc69423299" w:history="1">
            <w:r w:rsidR="003B4189" w:rsidRPr="00EA2D68">
              <w:rPr>
                <w:rStyle w:val="Hyperlink"/>
                <w:noProof/>
              </w:rPr>
              <w:t>2.3 Data Mining techniques</w:t>
            </w:r>
            <w:r w:rsidR="003B4189">
              <w:rPr>
                <w:noProof/>
                <w:webHidden/>
              </w:rPr>
              <w:tab/>
            </w:r>
            <w:r w:rsidR="003B4189">
              <w:rPr>
                <w:noProof/>
                <w:webHidden/>
              </w:rPr>
              <w:fldChar w:fldCharType="begin"/>
            </w:r>
            <w:r w:rsidR="003B4189">
              <w:rPr>
                <w:noProof/>
                <w:webHidden/>
              </w:rPr>
              <w:instrText xml:space="preserve"> PAGEREF _Toc69423299 \h </w:instrText>
            </w:r>
            <w:r w:rsidR="003B4189">
              <w:rPr>
                <w:noProof/>
                <w:webHidden/>
              </w:rPr>
            </w:r>
            <w:r w:rsidR="003B4189">
              <w:rPr>
                <w:noProof/>
                <w:webHidden/>
              </w:rPr>
              <w:fldChar w:fldCharType="separate"/>
            </w:r>
            <w:r w:rsidR="003B4189">
              <w:rPr>
                <w:noProof/>
                <w:webHidden/>
              </w:rPr>
              <w:t>8</w:t>
            </w:r>
            <w:r w:rsidR="003B4189">
              <w:rPr>
                <w:noProof/>
                <w:webHidden/>
              </w:rPr>
              <w:fldChar w:fldCharType="end"/>
            </w:r>
          </w:hyperlink>
        </w:p>
        <w:p w14:paraId="7C868ECB" w14:textId="77777777" w:rsidR="003B4189" w:rsidRDefault="00B50545">
          <w:pPr>
            <w:pStyle w:val="TOC1"/>
            <w:tabs>
              <w:tab w:val="right" w:leader="dot" w:pos="9350"/>
            </w:tabs>
            <w:rPr>
              <w:rFonts w:eastAsiaTheme="minorEastAsia"/>
              <w:noProof/>
            </w:rPr>
          </w:pPr>
          <w:hyperlink w:anchor="_Toc69423300" w:history="1">
            <w:r w:rsidR="003B4189" w:rsidRPr="00EA2D68">
              <w:rPr>
                <w:rStyle w:val="Hyperlink"/>
                <w:noProof/>
              </w:rPr>
              <w:t>3. Data Cleaning</w:t>
            </w:r>
            <w:r w:rsidR="003B4189">
              <w:rPr>
                <w:noProof/>
                <w:webHidden/>
              </w:rPr>
              <w:tab/>
            </w:r>
            <w:r w:rsidR="003B4189">
              <w:rPr>
                <w:noProof/>
                <w:webHidden/>
              </w:rPr>
              <w:fldChar w:fldCharType="begin"/>
            </w:r>
            <w:r w:rsidR="003B4189">
              <w:rPr>
                <w:noProof/>
                <w:webHidden/>
              </w:rPr>
              <w:instrText xml:space="preserve"> PAGEREF _Toc69423300 \h </w:instrText>
            </w:r>
            <w:r w:rsidR="003B4189">
              <w:rPr>
                <w:noProof/>
                <w:webHidden/>
              </w:rPr>
            </w:r>
            <w:r w:rsidR="003B4189">
              <w:rPr>
                <w:noProof/>
                <w:webHidden/>
              </w:rPr>
              <w:fldChar w:fldCharType="separate"/>
            </w:r>
            <w:r w:rsidR="003B4189">
              <w:rPr>
                <w:noProof/>
                <w:webHidden/>
              </w:rPr>
              <w:t>9</w:t>
            </w:r>
            <w:r w:rsidR="003B4189">
              <w:rPr>
                <w:noProof/>
                <w:webHidden/>
              </w:rPr>
              <w:fldChar w:fldCharType="end"/>
            </w:r>
          </w:hyperlink>
        </w:p>
        <w:p w14:paraId="5120FBE1" w14:textId="77777777" w:rsidR="003B4189" w:rsidRDefault="00B50545">
          <w:pPr>
            <w:pStyle w:val="TOC2"/>
            <w:tabs>
              <w:tab w:val="right" w:leader="dot" w:pos="9350"/>
            </w:tabs>
            <w:rPr>
              <w:rFonts w:eastAsiaTheme="minorEastAsia"/>
              <w:noProof/>
            </w:rPr>
          </w:pPr>
          <w:hyperlink w:anchor="_Toc69423301" w:history="1">
            <w:r w:rsidR="003B4189" w:rsidRPr="00EA2D68">
              <w:rPr>
                <w:rStyle w:val="Hyperlink"/>
                <w:noProof/>
              </w:rPr>
              <w:t>3.1 Introduction</w:t>
            </w:r>
            <w:r w:rsidR="003B4189">
              <w:rPr>
                <w:noProof/>
                <w:webHidden/>
              </w:rPr>
              <w:tab/>
            </w:r>
            <w:r w:rsidR="003B4189">
              <w:rPr>
                <w:noProof/>
                <w:webHidden/>
              </w:rPr>
              <w:fldChar w:fldCharType="begin"/>
            </w:r>
            <w:r w:rsidR="003B4189">
              <w:rPr>
                <w:noProof/>
                <w:webHidden/>
              </w:rPr>
              <w:instrText xml:space="preserve"> PAGEREF _Toc69423301 \h </w:instrText>
            </w:r>
            <w:r w:rsidR="003B4189">
              <w:rPr>
                <w:noProof/>
                <w:webHidden/>
              </w:rPr>
            </w:r>
            <w:r w:rsidR="003B4189">
              <w:rPr>
                <w:noProof/>
                <w:webHidden/>
              </w:rPr>
              <w:fldChar w:fldCharType="separate"/>
            </w:r>
            <w:r w:rsidR="003B4189">
              <w:rPr>
                <w:noProof/>
                <w:webHidden/>
              </w:rPr>
              <w:t>9</w:t>
            </w:r>
            <w:r w:rsidR="003B4189">
              <w:rPr>
                <w:noProof/>
                <w:webHidden/>
              </w:rPr>
              <w:fldChar w:fldCharType="end"/>
            </w:r>
          </w:hyperlink>
        </w:p>
        <w:p w14:paraId="796BC392" w14:textId="77777777" w:rsidR="003B4189" w:rsidRDefault="00B50545">
          <w:pPr>
            <w:pStyle w:val="TOC2"/>
            <w:tabs>
              <w:tab w:val="right" w:leader="dot" w:pos="9350"/>
            </w:tabs>
            <w:rPr>
              <w:rFonts w:eastAsiaTheme="minorEastAsia"/>
              <w:noProof/>
            </w:rPr>
          </w:pPr>
          <w:hyperlink w:anchor="_Toc69423302" w:history="1">
            <w:r w:rsidR="003B4189" w:rsidRPr="00EA2D68">
              <w:rPr>
                <w:rStyle w:val="Hyperlink"/>
                <w:noProof/>
              </w:rPr>
              <w:t>3.2 Data Cleaning Approcahes</w:t>
            </w:r>
            <w:r w:rsidR="003B4189">
              <w:rPr>
                <w:noProof/>
                <w:webHidden/>
              </w:rPr>
              <w:tab/>
            </w:r>
            <w:r w:rsidR="003B4189">
              <w:rPr>
                <w:noProof/>
                <w:webHidden/>
              </w:rPr>
              <w:fldChar w:fldCharType="begin"/>
            </w:r>
            <w:r w:rsidR="003B4189">
              <w:rPr>
                <w:noProof/>
                <w:webHidden/>
              </w:rPr>
              <w:instrText xml:space="preserve"> PAGEREF _Toc69423302 \h </w:instrText>
            </w:r>
            <w:r w:rsidR="003B4189">
              <w:rPr>
                <w:noProof/>
                <w:webHidden/>
              </w:rPr>
            </w:r>
            <w:r w:rsidR="003B4189">
              <w:rPr>
                <w:noProof/>
                <w:webHidden/>
              </w:rPr>
              <w:fldChar w:fldCharType="separate"/>
            </w:r>
            <w:r w:rsidR="003B4189">
              <w:rPr>
                <w:noProof/>
                <w:webHidden/>
              </w:rPr>
              <w:t>11</w:t>
            </w:r>
            <w:r w:rsidR="003B4189">
              <w:rPr>
                <w:noProof/>
                <w:webHidden/>
              </w:rPr>
              <w:fldChar w:fldCharType="end"/>
            </w:r>
          </w:hyperlink>
        </w:p>
        <w:p w14:paraId="363ABA44" w14:textId="77777777" w:rsidR="003B4189" w:rsidRDefault="00B50545">
          <w:pPr>
            <w:pStyle w:val="TOC2"/>
            <w:tabs>
              <w:tab w:val="right" w:leader="dot" w:pos="9350"/>
            </w:tabs>
            <w:rPr>
              <w:rFonts w:eastAsiaTheme="minorEastAsia"/>
              <w:noProof/>
            </w:rPr>
          </w:pPr>
          <w:hyperlink w:anchor="_Toc69423303" w:history="1">
            <w:r w:rsidR="003B4189" w:rsidRPr="00EA2D68">
              <w:rPr>
                <w:rStyle w:val="Hyperlink"/>
                <w:noProof/>
              </w:rPr>
              <w:t>3.3 Data Cleaning in Health Care</w:t>
            </w:r>
            <w:r w:rsidR="003B4189">
              <w:rPr>
                <w:noProof/>
                <w:webHidden/>
              </w:rPr>
              <w:tab/>
            </w:r>
            <w:r w:rsidR="003B4189">
              <w:rPr>
                <w:noProof/>
                <w:webHidden/>
              </w:rPr>
              <w:fldChar w:fldCharType="begin"/>
            </w:r>
            <w:r w:rsidR="003B4189">
              <w:rPr>
                <w:noProof/>
                <w:webHidden/>
              </w:rPr>
              <w:instrText xml:space="preserve"> PAGEREF _Toc69423303 \h </w:instrText>
            </w:r>
            <w:r w:rsidR="003B4189">
              <w:rPr>
                <w:noProof/>
                <w:webHidden/>
              </w:rPr>
            </w:r>
            <w:r w:rsidR="003B4189">
              <w:rPr>
                <w:noProof/>
                <w:webHidden/>
              </w:rPr>
              <w:fldChar w:fldCharType="separate"/>
            </w:r>
            <w:r w:rsidR="003B4189">
              <w:rPr>
                <w:noProof/>
                <w:webHidden/>
              </w:rPr>
              <w:t>14</w:t>
            </w:r>
            <w:r w:rsidR="003B4189">
              <w:rPr>
                <w:noProof/>
                <w:webHidden/>
              </w:rPr>
              <w:fldChar w:fldCharType="end"/>
            </w:r>
          </w:hyperlink>
        </w:p>
        <w:p w14:paraId="060890DB" w14:textId="77777777" w:rsidR="003B4189" w:rsidRDefault="00B50545">
          <w:pPr>
            <w:pStyle w:val="TOC1"/>
            <w:tabs>
              <w:tab w:val="right" w:leader="dot" w:pos="9350"/>
            </w:tabs>
            <w:rPr>
              <w:rFonts w:eastAsiaTheme="minorEastAsia"/>
              <w:noProof/>
            </w:rPr>
          </w:pPr>
          <w:hyperlink w:anchor="_Toc69423304" w:history="1">
            <w:r w:rsidR="003B4189" w:rsidRPr="00EA2D68">
              <w:rPr>
                <w:rStyle w:val="Hyperlink"/>
                <w:noProof/>
              </w:rPr>
              <w:t>4. Our Approach</w:t>
            </w:r>
            <w:r w:rsidR="003B4189">
              <w:rPr>
                <w:noProof/>
                <w:webHidden/>
              </w:rPr>
              <w:tab/>
            </w:r>
            <w:r w:rsidR="003B4189">
              <w:rPr>
                <w:noProof/>
                <w:webHidden/>
              </w:rPr>
              <w:fldChar w:fldCharType="begin"/>
            </w:r>
            <w:r w:rsidR="003B4189">
              <w:rPr>
                <w:noProof/>
                <w:webHidden/>
              </w:rPr>
              <w:instrText xml:space="preserve"> PAGEREF _Toc69423304 \h </w:instrText>
            </w:r>
            <w:r w:rsidR="003B4189">
              <w:rPr>
                <w:noProof/>
                <w:webHidden/>
              </w:rPr>
            </w:r>
            <w:r w:rsidR="003B4189">
              <w:rPr>
                <w:noProof/>
                <w:webHidden/>
              </w:rPr>
              <w:fldChar w:fldCharType="separate"/>
            </w:r>
            <w:r w:rsidR="003B4189">
              <w:rPr>
                <w:noProof/>
                <w:webHidden/>
              </w:rPr>
              <w:t>16</w:t>
            </w:r>
            <w:r w:rsidR="003B4189">
              <w:rPr>
                <w:noProof/>
                <w:webHidden/>
              </w:rPr>
              <w:fldChar w:fldCharType="end"/>
            </w:r>
          </w:hyperlink>
        </w:p>
        <w:p w14:paraId="11A9E659" w14:textId="77777777" w:rsidR="003B4189" w:rsidRDefault="00B50545">
          <w:pPr>
            <w:pStyle w:val="TOC2"/>
            <w:tabs>
              <w:tab w:val="right" w:leader="dot" w:pos="9350"/>
            </w:tabs>
            <w:rPr>
              <w:rFonts w:eastAsiaTheme="minorEastAsia"/>
              <w:noProof/>
            </w:rPr>
          </w:pPr>
          <w:hyperlink w:anchor="_Toc69423305" w:history="1">
            <w:r w:rsidR="003B4189" w:rsidRPr="00EA2D68">
              <w:rPr>
                <w:rStyle w:val="Hyperlink"/>
                <w:noProof/>
              </w:rPr>
              <w:t>4.1 Introduction</w:t>
            </w:r>
            <w:r w:rsidR="003B4189">
              <w:rPr>
                <w:noProof/>
                <w:webHidden/>
              </w:rPr>
              <w:tab/>
            </w:r>
            <w:r w:rsidR="003B4189">
              <w:rPr>
                <w:noProof/>
                <w:webHidden/>
              </w:rPr>
              <w:fldChar w:fldCharType="begin"/>
            </w:r>
            <w:r w:rsidR="003B4189">
              <w:rPr>
                <w:noProof/>
                <w:webHidden/>
              </w:rPr>
              <w:instrText xml:space="preserve"> PAGEREF _Toc69423305 \h </w:instrText>
            </w:r>
            <w:r w:rsidR="003B4189">
              <w:rPr>
                <w:noProof/>
                <w:webHidden/>
              </w:rPr>
            </w:r>
            <w:r w:rsidR="003B4189">
              <w:rPr>
                <w:noProof/>
                <w:webHidden/>
              </w:rPr>
              <w:fldChar w:fldCharType="separate"/>
            </w:r>
            <w:r w:rsidR="003B4189">
              <w:rPr>
                <w:noProof/>
                <w:webHidden/>
              </w:rPr>
              <w:t>17</w:t>
            </w:r>
            <w:r w:rsidR="003B4189">
              <w:rPr>
                <w:noProof/>
                <w:webHidden/>
              </w:rPr>
              <w:fldChar w:fldCharType="end"/>
            </w:r>
          </w:hyperlink>
        </w:p>
        <w:p w14:paraId="3DF68E11" w14:textId="77777777" w:rsidR="003B4189" w:rsidRDefault="00B50545">
          <w:pPr>
            <w:pStyle w:val="TOC2"/>
            <w:tabs>
              <w:tab w:val="right" w:leader="dot" w:pos="9350"/>
            </w:tabs>
            <w:rPr>
              <w:rFonts w:eastAsiaTheme="minorEastAsia"/>
              <w:noProof/>
            </w:rPr>
          </w:pPr>
          <w:hyperlink w:anchor="_Toc69423306" w:history="1">
            <w:r w:rsidR="003B4189" w:rsidRPr="00EA2D68">
              <w:rPr>
                <w:rStyle w:val="Hyperlink"/>
                <w:noProof/>
              </w:rPr>
              <w:t>4.2 Dataset Presentation</w:t>
            </w:r>
            <w:r w:rsidR="003B4189">
              <w:rPr>
                <w:noProof/>
                <w:webHidden/>
              </w:rPr>
              <w:tab/>
            </w:r>
            <w:r w:rsidR="003B4189">
              <w:rPr>
                <w:noProof/>
                <w:webHidden/>
              </w:rPr>
              <w:fldChar w:fldCharType="begin"/>
            </w:r>
            <w:r w:rsidR="003B4189">
              <w:rPr>
                <w:noProof/>
                <w:webHidden/>
              </w:rPr>
              <w:instrText xml:space="preserve"> PAGEREF _Toc69423306 \h </w:instrText>
            </w:r>
            <w:r w:rsidR="003B4189">
              <w:rPr>
                <w:noProof/>
                <w:webHidden/>
              </w:rPr>
            </w:r>
            <w:r w:rsidR="003B4189">
              <w:rPr>
                <w:noProof/>
                <w:webHidden/>
              </w:rPr>
              <w:fldChar w:fldCharType="separate"/>
            </w:r>
            <w:r w:rsidR="003B4189">
              <w:rPr>
                <w:noProof/>
                <w:webHidden/>
              </w:rPr>
              <w:t>17</w:t>
            </w:r>
            <w:r w:rsidR="003B4189">
              <w:rPr>
                <w:noProof/>
                <w:webHidden/>
              </w:rPr>
              <w:fldChar w:fldCharType="end"/>
            </w:r>
          </w:hyperlink>
        </w:p>
        <w:p w14:paraId="36B502AF" w14:textId="77777777" w:rsidR="003B4189" w:rsidRDefault="00B50545">
          <w:pPr>
            <w:pStyle w:val="TOC3"/>
            <w:tabs>
              <w:tab w:val="right" w:leader="dot" w:pos="9350"/>
            </w:tabs>
            <w:rPr>
              <w:rFonts w:eastAsiaTheme="minorEastAsia"/>
              <w:noProof/>
            </w:rPr>
          </w:pPr>
          <w:hyperlink w:anchor="_Toc69423307" w:history="1">
            <w:r w:rsidR="003B4189" w:rsidRPr="00EA2D68">
              <w:rPr>
                <w:rStyle w:val="Hyperlink"/>
                <w:noProof/>
              </w:rPr>
              <w:t>4.2.1 United States Big Cities Data</w:t>
            </w:r>
            <w:r w:rsidR="003B4189">
              <w:rPr>
                <w:noProof/>
                <w:webHidden/>
              </w:rPr>
              <w:tab/>
            </w:r>
            <w:r w:rsidR="003B4189">
              <w:rPr>
                <w:noProof/>
                <w:webHidden/>
              </w:rPr>
              <w:fldChar w:fldCharType="begin"/>
            </w:r>
            <w:r w:rsidR="003B4189">
              <w:rPr>
                <w:noProof/>
                <w:webHidden/>
              </w:rPr>
              <w:instrText xml:space="preserve"> PAGEREF _Toc69423307 \h </w:instrText>
            </w:r>
            <w:r w:rsidR="003B4189">
              <w:rPr>
                <w:noProof/>
                <w:webHidden/>
              </w:rPr>
            </w:r>
            <w:r w:rsidR="003B4189">
              <w:rPr>
                <w:noProof/>
                <w:webHidden/>
              </w:rPr>
              <w:fldChar w:fldCharType="separate"/>
            </w:r>
            <w:r w:rsidR="003B4189">
              <w:rPr>
                <w:noProof/>
                <w:webHidden/>
              </w:rPr>
              <w:t>17</w:t>
            </w:r>
            <w:r w:rsidR="003B4189">
              <w:rPr>
                <w:noProof/>
                <w:webHidden/>
              </w:rPr>
              <w:fldChar w:fldCharType="end"/>
            </w:r>
          </w:hyperlink>
        </w:p>
        <w:p w14:paraId="5934CB9D" w14:textId="77777777" w:rsidR="003B4189" w:rsidRDefault="00B50545">
          <w:pPr>
            <w:pStyle w:val="TOC3"/>
            <w:tabs>
              <w:tab w:val="right" w:leader="dot" w:pos="9350"/>
            </w:tabs>
            <w:rPr>
              <w:rFonts w:eastAsiaTheme="minorEastAsia"/>
              <w:noProof/>
            </w:rPr>
          </w:pPr>
          <w:hyperlink w:anchor="_Toc69423308" w:history="1">
            <w:r w:rsidR="003B4189" w:rsidRPr="00EA2D68">
              <w:rPr>
                <w:rStyle w:val="Hyperlink"/>
                <w:noProof/>
              </w:rPr>
              <w:t>4.2.2 United States Hospitals - Cancer Events</w:t>
            </w:r>
            <w:r w:rsidR="003B4189">
              <w:rPr>
                <w:noProof/>
                <w:webHidden/>
              </w:rPr>
              <w:tab/>
            </w:r>
            <w:r w:rsidR="003B4189">
              <w:rPr>
                <w:noProof/>
                <w:webHidden/>
              </w:rPr>
              <w:fldChar w:fldCharType="begin"/>
            </w:r>
            <w:r w:rsidR="003B4189">
              <w:rPr>
                <w:noProof/>
                <w:webHidden/>
              </w:rPr>
              <w:instrText xml:space="preserve"> PAGEREF _Toc69423308 \h </w:instrText>
            </w:r>
            <w:r w:rsidR="003B4189">
              <w:rPr>
                <w:noProof/>
                <w:webHidden/>
              </w:rPr>
            </w:r>
            <w:r w:rsidR="003B4189">
              <w:rPr>
                <w:noProof/>
                <w:webHidden/>
              </w:rPr>
              <w:fldChar w:fldCharType="separate"/>
            </w:r>
            <w:r w:rsidR="003B4189">
              <w:rPr>
                <w:noProof/>
                <w:webHidden/>
              </w:rPr>
              <w:t>19</w:t>
            </w:r>
            <w:r w:rsidR="003B4189">
              <w:rPr>
                <w:noProof/>
                <w:webHidden/>
              </w:rPr>
              <w:fldChar w:fldCharType="end"/>
            </w:r>
          </w:hyperlink>
        </w:p>
        <w:p w14:paraId="59743048" w14:textId="77777777" w:rsidR="003B4189" w:rsidRDefault="00B50545">
          <w:pPr>
            <w:pStyle w:val="TOC2"/>
            <w:tabs>
              <w:tab w:val="right" w:leader="dot" w:pos="9350"/>
            </w:tabs>
            <w:rPr>
              <w:rFonts w:eastAsiaTheme="minorEastAsia"/>
              <w:noProof/>
            </w:rPr>
          </w:pPr>
          <w:hyperlink w:anchor="_Toc69423309" w:history="1">
            <w:r w:rsidR="003B4189" w:rsidRPr="00EA2D68">
              <w:rPr>
                <w:rStyle w:val="Hyperlink"/>
                <w:noProof/>
              </w:rPr>
              <w:t>4.3 Overall Pipeline</w:t>
            </w:r>
            <w:r w:rsidR="003B4189">
              <w:rPr>
                <w:noProof/>
                <w:webHidden/>
              </w:rPr>
              <w:tab/>
            </w:r>
            <w:r w:rsidR="003B4189">
              <w:rPr>
                <w:noProof/>
                <w:webHidden/>
              </w:rPr>
              <w:fldChar w:fldCharType="begin"/>
            </w:r>
            <w:r w:rsidR="003B4189">
              <w:rPr>
                <w:noProof/>
                <w:webHidden/>
              </w:rPr>
              <w:instrText xml:space="preserve"> PAGEREF _Toc69423309 \h </w:instrText>
            </w:r>
            <w:r w:rsidR="003B4189">
              <w:rPr>
                <w:noProof/>
                <w:webHidden/>
              </w:rPr>
            </w:r>
            <w:r w:rsidR="003B4189">
              <w:rPr>
                <w:noProof/>
                <w:webHidden/>
              </w:rPr>
              <w:fldChar w:fldCharType="separate"/>
            </w:r>
            <w:r w:rsidR="003B4189">
              <w:rPr>
                <w:noProof/>
                <w:webHidden/>
              </w:rPr>
              <w:t>20</w:t>
            </w:r>
            <w:r w:rsidR="003B4189">
              <w:rPr>
                <w:noProof/>
                <w:webHidden/>
              </w:rPr>
              <w:fldChar w:fldCharType="end"/>
            </w:r>
          </w:hyperlink>
        </w:p>
        <w:p w14:paraId="596D29B9" w14:textId="77777777" w:rsidR="003B4189" w:rsidRDefault="00B50545">
          <w:pPr>
            <w:pStyle w:val="TOC2"/>
            <w:tabs>
              <w:tab w:val="right" w:leader="dot" w:pos="9350"/>
            </w:tabs>
            <w:rPr>
              <w:rFonts w:eastAsiaTheme="minorEastAsia"/>
              <w:noProof/>
            </w:rPr>
          </w:pPr>
          <w:hyperlink w:anchor="_Toc69423310" w:history="1">
            <w:r w:rsidR="003B4189" w:rsidRPr="00EA2D68">
              <w:rPr>
                <w:rStyle w:val="Hyperlink"/>
                <w:noProof/>
              </w:rPr>
              <w:t>4.4 Load Data</w:t>
            </w:r>
            <w:r w:rsidR="003B4189">
              <w:rPr>
                <w:noProof/>
                <w:webHidden/>
              </w:rPr>
              <w:tab/>
            </w:r>
            <w:r w:rsidR="003B4189">
              <w:rPr>
                <w:noProof/>
                <w:webHidden/>
              </w:rPr>
              <w:fldChar w:fldCharType="begin"/>
            </w:r>
            <w:r w:rsidR="003B4189">
              <w:rPr>
                <w:noProof/>
                <w:webHidden/>
              </w:rPr>
              <w:instrText xml:space="preserve"> PAGEREF _Toc69423310 \h </w:instrText>
            </w:r>
            <w:r w:rsidR="003B4189">
              <w:rPr>
                <w:noProof/>
                <w:webHidden/>
              </w:rPr>
            </w:r>
            <w:r w:rsidR="003B4189">
              <w:rPr>
                <w:noProof/>
                <w:webHidden/>
              </w:rPr>
              <w:fldChar w:fldCharType="separate"/>
            </w:r>
            <w:r w:rsidR="003B4189">
              <w:rPr>
                <w:noProof/>
                <w:webHidden/>
              </w:rPr>
              <w:t>22</w:t>
            </w:r>
            <w:r w:rsidR="003B4189">
              <w:rPr>
                <w:noProof/>
                <w:webHidden/>
              </w:rPr>
              <w:fldChar w:fldCharType="end"/>
            </w:r>
          </w:hyperlink>
        </w:p>
        <w:p w14:paraId="4BE689CE" w14:textId="77777777" w:rsidR="003B4189" w:rsidRDefault="00B50545">
          <w:pPr>
            <w:pStyle w:val="TOC2"/>
            <w:tabs>
              <w:tab w:val="right" w:leader="dot" w:pos="9350"/>
            </w:tabs>
            <w:rPr>
              <w:rFonts w:eastAsiaTheme="minorEastAsia"/>
              <w:noProof/>
            </w:rPr>
          </w:pPr>
          <w:hyperlink w:anchor="_Toc69423311" w:history="1">
            <w:r w:rsidR="003B4189" w:rsidRPr="00EA2D68">
              <w:rPr>
                <w:rStyle w:val="Hyperlink"/>
                <w:noProof/>
              </w:rPr>
              <w:t>4.5 Dataset Format</w:t>
            </w:r>
            <w:r w:rsidR="003B4189">
              <w:rPr>
                <w:noProof/>
                <w:webHidden/>
              </w:rPr>
              <w:tab/>
            </w:r>
            <w:r w:rsidR="003B4189">
              <w:rPr>
                <w:noProof/>
                <w:webHidden/>
              </w:rPr>
              <w:fldChar w:fldCharType="begin"/>
            </w:r>
            <w:r w:rsidR="003B4189">
              <w:rPr>
                <w:noProof/>
                <w:webHidden/>
              </w:rPr>
              <w:instrText xml:space="preserve"> PAGEREF _Toc69423311 \h </w:instrText>
            </w:r>
            <w:r w:rsidR="003B4189">
              <w:rPr>
                <w:noProof/>
                <w:webHidden/>
              </w:rPr>
            </w:r>
            <w:r w:rsidR="003B4189">
              <w:rPr>
                <w:noProof/>
                <w:webHidden/>
              </w:rPr>
              <w:fldChar w:fldCharType="separate"/>
            </w:r>
            <w:r w:rsidR="003B4189">
              <w:rPr>
                <w:noProof/>
                <w:webHidden/>
              </w:rPr>
              <w:t>23</w:t>
            </w:r>
            <w:r w:rsidR="003B4189">
              <w:rPr>
                <w:noProof/>
                <w:webHidden/>
              </w:rPr>
              <w:fldChar w:fldCharType="end"/>
            </w:r>
          </w:hyperlink>
        </w:p>
        <w:p w14:paraId="66417761" w14:textId="77777777" w:rsidR="003B4189" w:rsidRDefault="00B50545">
          <w:pPr>
            <w:pStyle w:val="TOC2"/>
            <w:tabs>
              <w:tab w:val="right" w:leader="dot" w:pos="9350"/>
            </w:tabs>
            <w:rPr>
              <w:rFonts w:eastAsiaTheme="minorEastAsia"/>
              <w:noProof/>
            </w:rPr>
          </w:pPr>
          <w:hyperlink w:anchor="_Toc69423312" w:history="1">
            <w:r w:rsidR="003B4189" w:rsidRPr="00EA2D68">
              <w:rPr>
                <w:rStyle w:val="Hyperlink"/>
                <w:noProof/>
              </w:rPr>
              <w:t>4.6 Remove Duplicates/Nulls</w:t>
            </w:r>
            <w:r w:rsidR="003B4189">
              <w:rPr>
                <w:noProof/>
                <w:webHidden/>
              </w:rPr>
              <w:tab/>
            </w:r>
            <w:r w:rsidR="003B4189">
              <w:rPr>
                <w:noProof/>
                <w:webHidden/>
              </w:rPr>
              <w:fldChar w:fldCharType="begin"/>
            </w:r>
            <w:r w:rsidR="003B4189">
              <w:rPr>
                <w:noProof/>
                <w:webHidden/>
              </w:rPr>
              <w:instrText xml:space="preserve"> PAGEREF _Toc69423312 \h </w:instrText>
            </w:r>
            <w:r w:rsidR="003B4189">
              <w:rPr>
                <w:noProof/>
                <w:webHidden/>
              </w:rPr>
            </w:r>
            <w:r w:rsidR="003B4189">
              <w:rPr>
                <w:noProof/>
                <w:webHidden/>
              </w:rPr>
              <w:fldChar w:fldCharType="separate"/>
            </w:r>
            <w:r w:rsidR="003B4189">
              <w:rPr>
                <w:noProof/>
                <w:webHidden/>
              </w:rPr>
              <w:t>24</w:t>
            </w:r>
            <w:r w:rsidR="003B4189">
              <w:rPr>
                <w:noProof/>
                <w:webHidden/>
              </w:rPr>
              <w:fldChar w:fldCharType="end"/>
            </w:r>
          </w:hyperlink>
        </w:p>
        <w:p w14:paraId="788DB261" w14:textId="77777777" w:rsidR="003B4189" w:rsidRDefault="00B50545">
          <w:pPr>
            <w:pStyle w:val="TOC2"/>
            <w:tabs>
              <w:tab w:val="right" w:leader="dot" w:pos="9350"/>
            </w:tabs>
            <w:rPr>
              <w:rFonts w:eastAsiaTheme="minorEastAsia"/>
              <w:noProof/>
            </w:rPr>
          </w:pPr>
          <w:hyperlink w:anchor="_Toc69423313" w:history="1">
            <w:r w:rsidR="003B4189" w:rsidRPr="00EA2D68">
              <w:rPr>
                <w:rStyle w:val="Hyperlink"/>
                <w:noProof/>
              </w:rPr>
              <w:t>4.7 Fill Null Values</w:t>
            </w:r>
            <w:r w:rsidR="003B4189">
              <w:rPr>
                <w:noProof/>
                <w:webHidden/>
              </w:rPr>
              <w:tab/>
            </w:r>
            <w:r w:rsidR="003B4189">
              <w:rPr>
                <w:noProof/>
                <w:webHidden/>
              </w:rPr>
              <w:fldChar w:fldCharType="begin"/>
            </w:r>
            <w:r w:rsidR="003B4189">
              <w:rPr>
                <w:noProof/>
                <w:webHidden/>
              </w:rPr>
              <w:instrText xml:space="preserve"> PAGEREF _Toc69423313 \h </w:instrText>
            </w:r>
            <w:r w:rsidR="003B4189">
              <w:rPr>
                <w:noProof/>
                <w:webHidden/>
              </w:rPr>
            </w:r>
            <w:r w:rsidR="003B4189">
              <w:rPr>
                <w:noProof/>
                <w:webHidden/>
              </w:rPr>
              <w:fldChar w:fldCharType="separate"/>
            </w:r>
            <w:r w:rsidR="003B4189">
              <w:rPr>
                <w:noProof/>
                <w:webHidden/>
              </w:rPr>
              <w:t>25</w:t>
            </w:r>
            <w:r w:rsidR="003B4189">
              <w:rPr>
                <w:noProof/>
                <w:webHidden/>
              </w:rPr>
              <w:fldChar w:fldCharType="end"/>
            </w:r>
          </w:hyperlink>
        </w:p>
        <w:p w14:paraId="6F0133E3" w14:textId="77777777" w:rsidR="003B4189" w:rsidRDefault="00B50545">
          <w:pPr>
            <w:pStyle w:val="TOC2"/>
            <w:tabs>
              <w:tab w:val="right" w:leader="dot" w:pos="9350"/>
            </w:tabs>
            <w:rPr>
              <w:rFonts w:eastAsiaTheme="minorEastAsia"/>
              <w:noProof/>
            </w:rPr>
          </w:pPr>
          <w:hyperlink w:anchor="_Toc69423314" w:history="1">
            <w:r w:rsidR="003B4189" w:rsidRPr="00EA2D68">
              <w:rPr>
                <w:rStyle w:val="Hyperlink"/>
                <w:noProof/>
              </w:rPr>
              <w:t>4.8 Outlier Detection</w:t>
            </w:r>
            <w:r w:rsidR="003B4189">
              <w:rPr>
                <w:noProof/>
                <w:webHidden/>
              </w:rPr>
              <w:tab/>
            </w:r>
            <w:r w:rsidR="003B4189">
              <w:rPr>
                <w:noProof/>
                <w:webHidden/>
              </w:rPr>
              <w:fldChar w:fldCharType="begin"/>
            </w:r>
            <w:r w:rsidR="003B4189">
              <w:rPr>
                <w:noProof/>
                <w:webHidden/>
              </w:rPr>
              <w:instrText xml:space="preserve"> PAGEREF _Toc69423314 \h </w:instrText>
            </w:r>
            <w:r w:rsidR="003B4189">
              <w:rPr>
                <w:noProof/>
                <w:webHidden/>
              </w:rPr>
            </w:r>
            <w:r w:rsidR="003B4189">
              <w:rPr>
                <w:noProof/>
                <w:webHidden/>
              </w:rPr>
              <w:fldChar w:fldCharType="separate"/>
            </w:r>
            <w:r w:rsidR="003B4189">
              <w:rPr>
                <w:noProof/>
                <w:webHidden/>
              </w:rPr>
              <w:t>26</w:t>
            </w:r>
            <w:r w:rsidR="003B4189">
              <w:rPr>
                <w:noProof/>
                <w:webHidden/>
              </w:rPr>
              <w:fldChar w:fldCharType="end"/>
            </w:r>
          </w:hyperlink>
        </w:p>
        <w:p w14:paraId="1C308706" w14:textId="77777777" w:rsidR="003B4189" w:rsidRDefault="00B50545">
          <w:pPr>
            <w:pStyle w:val="TOC3"/>
            <w:tabs>
              <w:tab w:val="right" w:leader="dot" w:pos="9350"/>
            </w:tabs>
            <w:rPr>
              <w:rFonts w:eastAsiaTheme="minorEastAsia"/>
              <w:noProof/>
            </w:rPr>
          </w:pPr>
          <w:hyperlink w:anchor="_Toc69423315" w:history="1">
            <w:r w:rsidR="003B4189" w:rsidRPr="00EA2D68">
              <w:rPr>
                <w:rStyle w:val="Hyperlink"/>
                <w:noProof/>
              </w:rPr>
              <w:t>4.8.1 Statistical Method</w:t>
            </w:r>
            <w:r w:rsidR="003B4189">
              <w:rPr>
                <w:noProof/>
                <w:webHidden/>
              </w:rPr>
              <w:tab/>
            </w:r>
            <w:r w:rsidR="003B4189">
              <w:rPr>
                <w:noProof/>
                <w:webHidden/>
              </w:rPr>
              <w:fldChar w:fldCharType="begin"/>
            </w:r>
            <w:r w:rsidR="003B4189">
              <w:rPr>
                <w:noProof/>
                <w:webHidden/>
              </w:rPr>
              <w:instrText xml:space="preserve"> PAGEREF _Toc69423315 \h </w:instrText>
            </w:r>
            <w:r w:rsidR="003B4189">
              <w:rPr>
                <w:noProof/>
                <w:webHidden/>
              </w:rPr>
            </w:r>
            <w:r w:rsidR="003B4189">
              <w:rPr>
                <w:noProof/>
                <w:webHidden/>
              </w:rPr>
              <w:fldChar w:fldCharType="separate"/>
            </w:r>
            <w:r w:rsidR="003B4189">
              <w:rPr>
                <w:noProof/>
                <w:webHidden/>
              </w:rPr>
              <w:t>26</w:t>
            </w:r>
            <w:r w:rsidR="003B4189">
              <w:rPr>
                <w:noProof/>
                <w:webHidden/>
              </w:rPr>
              <w:fldChar w:fldCharType="end"/>
            </w:r>
          </w:hyperlink>
        </w:p>
        <w:p w14:paraId="0CB8B8E4" w14:textId="77777777" w:rsidR="003B4189" w:rsidRDefault="00B50545">
          <w:pPr>
            <w:pStyle w:val="TOC3"/>
            <w:tabs>
              <w:tab w:val="right" w:leader="dot" w:pos="9350"/>
            </w:tabs>
            <w:rPr>
              <w:rFonts w:eastAsiaTheme="minorEastAsia"/>
              <w:noProof/>
            </w:rPr>
          </w:pPr>
          <w:hyperlink w:anchor="_Toc69423316" w:history="1">
            <w:r w:rsidR="003B4189" w:rsidRPr="00EA2D68">
              <w:rPr>
                <w:rStyle w:val="Hyperlink"/>
                <w:noProof/>
              </w:rPr>
              <w:t>4.8.2 Algorithmic Method</w:t>
            </w:r>
            <w:r w:rsidR="003B4189">
              <w:rPr>
                <w:noProof/>
                <w:webHidden/>
              </w:rPr>
              <w:tab/>
            </w:r>
            <w:r w:rsidR="003B4189">
              <w:rPr>
                <w:noProof/>
                <w:webHidden/>
              </w:rPr>
              <w:fldChar w:fldCharType="begin"/>
            </w:r>
            <w:r w:rsidR="003B4189">
              <w:rPr>
                <w:noProof/>
                <w:webHidden/>
              </w:rPr>
              <w:instrText xml:space="preserve"> PAGEREF _Toc69423316 \h </w:instrText>
            </w:r>
            <w:r w:rsidR="003B4189">
              <w:rPr>
                <w:noProof/>
                <w:webHidden/>
              </w:rPr>
            </w:r>
            <w:r w:rsidR="003B4189">
              <w:rPr>
                <w:noProof/>
                <w:webHidden/>
              </w:rPr>
              <w:fldChar w:fldCharType="separate"/>
            </w:r>
            <w:r w:rsidR="003B4189">
              <w:rPr>
                <w:noProof/>
                <w:webHidden/>
              </w:rPr>
              <w:t>27</w:t>
            </w:r>
            <w:r w:rsidR="003B4189">
              <w:rPr>
                <w:noProof/>
                <w:webHidden/>
              </w:rPr>
              <w:fldChar w:fldCharType="end"/>
            </w:r>
          </w:hyperlink>
        </w:p>
        <w:p w14:paraId="2599AFC9" w14:textId="77777777" w:rsidR="003B4189" w:rsidRDefault="00B50545">
          <w:pPr>
            <w:pStyle w:val="TOC2"/>
            <w:tabs>
              <w:tab w:val="right" w:leader="dot" w:pos="9350"/>
            </w:tabs>
            <w:rPr>
              <w:rFonts w:eastAsiaTheme="minorEastAsia"/>
              <w:noProof/>
            </w:rPr>
          </w:pPr>
          <w:hyperlink w:anchor="_Toc69423317" w:history="1">
            <w:r w:rsidR="003B4189" w:rsidRPr="00EA2D68">
              <w:rPr>
                <w:rStyle w:val="Hyperlink"/>
                <w:noProof/>
              </w:rPr>
              <w:t>4.9 Plots</w:t>
            </w:r>
            <w:r w:rsidR="003B4189">
              <w:rPr>
                <w:noProof/>
                <w:webHidden/>
              </w:rPr>
              <w:tab/>
            </w:r>
            <w:r w:rsidR="003B4189">
              <w:rPr>
                <w:noProof/>
                <w:webHidden/>
              </w:rPr>
              <w:fldChar w:fldCharType="begin"/>
            </w:r>
            <w:r w:rsidR="003B4189">
              <w:rPr>
                <w:noProof/>
                <w:webHidden/>
              </w:rPr>
              <w:instrText xml:space="preserve"> PAGEREF _Toc69423317 \h </w:instrText>
            </w:r>
            <w:r w:rsidR="003B4189">
              <w:rPr>
                <w:noProof/>
                <w:webHidden/>
              </w:rPr>
            </w:r>
            <w:r w:rsidR="003B4189">
              <w:rPr>
                <w:noProof/>
                <w:webHidden/>
              </w:rPr>
              <w:fldChar w:fldCharType="separate"/>
            </w:r>
            <w:r w:rsidR="003B4189">
              <w:rPr>
                <w:noProof/>
                <w:webHidden/>
              </w:rPr>
              <w:t>28</w:t>
            </w:r>
            <w:r w:rsidR="003B4189">
              <w:rPr>
                <w:noProof/>
                <w:webHidden/>
              </w:rPr>
              <w:fldChar w:fldCharType="end"/>
            </w:r>
          </w:hyperlink>
        </w:p>
        <w:p w14:paraId="13F98B43" w14:textId="77777777" w:rsidR="003B4189" w:rsidRDefault="00B50545">
          <w:pPr>
            <w:pStyle w:val="TOC2"/>
            <w:tabs>
              <w:tab w:val="right" w:leader="dot" w:pos="9350"/>
            </w:tabs>
            <w:rPr>
              <w:rFonts w:eastAsiaTheme="minorEastAsia"/>
              <w:noProof/>
            </w:rPr>
          </w:pPr>
          <w:hyperlink w:anchor="_Toc69423318" w:history="1">
            <w:r w:rsidR="003B4189" w:rsidRPr="00EA2D68">
              <w:rPr>
                <w:rStyle w:val="Hyperlink"/>
                <w:noProof/>
              </w:rPr>
              <w:t>4.10 Transform Data for NLP Processing</w:t>
            </w:r>
            <w:r w:rsidR="003B4189">
              <w:rPr>
                <w:noProof/>
                <w:webHidden/>
              </w:rPr>
              <w:tab/>
            </w:r>
            <w:r w:rsidR="003B4189">
              <w:rPr>
                <w:noProof/>
                <w:webHidden/>
              </w:rPr>
              <w:fldChar w:fldCharType="begin"/>
            </w:r>
            <w:r w:rsidR="003B4189">
              <w:rPr>
                <w:noProof/>
                <w:webHidden/>
              </w:rPr>
              <w:instrText xml:space="preserve"> PAGEREF _Toc69423318 \h </w:instrText>
            </w:r>
            <w:r w:rsidR="003B4189">
              <w:rPr>
                <w:noProof/>
                <w:webHidden/>
              </w:rPr>
            </w:r>
            <w:r w:rsidR="003B4189">
              <w:rPr>
                <w:noProof/>
                <w:webHidden/>
              </w:rPr>
              <w:fldChar w:fldCharType="separate"/>
            </w:r>
            <w:r w:rsidR="003B4189">
              <w:rPr>
                <w:noProof/>
                <w:webHidden/>
              </w:rPr>
              <w:t>30</w:t>
            </w:r>
            <w:r w:rsidR="003B4189">
              <w:rPr>
                <w:noProof/>
                <w:webHidden/>
              </w:rPr>
              <w:fldChar w:fldCharType="end"/>
            </w:r>
          </w:hyperlink>
        </w:p>
        <w:p w14:paraId="676049A0" w14:textId="77777777" w:rsidR="003B4189" w:rsidRDefault="00B50545">
          <w:pPr>
            <w:pStyle w:val="TOC2"/>
            <w:tabs>
              <w:tab w:val="right" w:leader="dot" w:pos="9350"/>
            </w:tabs>
            <w:rPr>
              <w:rFonts w:eastAsiaTheme="minorEastAsia"/>
              <w:noProof/>
            </w:rPr>
          </w:pPr>
          <w:hyperlink w:anchor="_Toc69423319" w:history="1">
            <w:r w:rsidR="003B4189" w:rsidRPr="00EA2D68">
              <w:rPr>
                <w:rStyle w:val="Hyperlink"/>
                <w:noProof/>
              </w:rPr>
              <w:t>4.11 Evaluation/Outcomes</w:t>
            </w:r>
            <w:r w:rsidR="003B4189">
              <w:rPr>
                <w:noProof/>
                <w:webHidden/>
              </w:rPr>
              <w:tab/>
            </w:r>
            <w:r w:rsidR="003B4189">
              <w:rPr>
                <w:noProof/>
                <w:webHidden/>
              </w:rPr>
              <w:fldChar w:fldCharType="begin"/>
            </w:r>
            <w:r w:rsidR="003B4189">
              <w:rPr>
                <w:noProof/>
                <w:webHidden/>
              </w:rPr>
              <w:instrText xml:space="preserve"> PAGEREF _Toc69423319 \h </w:instrText>
            </w:r>
            <w:r w:rsidR="003B4189">
              <w:rPr>
                <w:noProof/>
                <w:webHidden/>
              </w:rPr>
            </w:r>
            <w:r w:rsidR="003B4189">
              <w:rPr>
                <w:noProof/>
                <w:webHidden/>
              </w:rPr>
              <w:fldChar w:fldCharType="separate"/>
            </w:r>
            <w:r w:rsidR="003B4189">
              <w:rPr>
                <w:noProof/>
                <w:webHidden/>
              </w:rPr>
              <w:t>31</w:t>
            </w:r>
            <w:r w:rsidR="003B4189">
              <w:rPr>
                <w:noProof/>
                <w:webHidden/>
              </w:rPr>
              <w:fldChar w:fldCharType="end"/>
            </w:r>
          </w:hyperlink>
        </w:p>
        <w:p w14:paraId="73F5797B" w14:textId="77777777" w:rsidR="003B4189" w:rsidRDefault="00B50545">
          <w:pPr>
            <w:pStyle w:val="TOC1"/>
            <w:tabs>
              <w:tab w:val="right" w:leader="dot" w:pos="9350"/>
            </w:tabs>
            <w:rPr>
              <w:rFonts w:eastAsiaTheme="minorEastAsia"/>
              <w:noProof/>
            </w:rPr>
          </w:pPr>
          <w:hyperlink w:anchor="_Toc69423320" w:history="1">
            <w:r w:rsidR="003B4189" w:rsidRPr="00EA2D68">
              <w:rPr>
                <w:rStyle w:val="Hyperlink"/>
                <w:noProof/>
              </w:rPr>
              <w:t>5. Conclusion</w:t>
            </w:r>
            <w:r w:rsidR="003B4189">
              <w:rPr>
                <w:noProof/>
                <w:webHidden/>
              </w:rPr>
              <w:tab/>
            </w:r>
            <w:r w:rsidR="003B4189">
              <w:rPr>
                <w:noProof/>
                <w:webHidden/>
              </w:rPr>
              <w:fldChar w:fldCharType="begin"/>
            </w:r>
            <w:r w:rsidR="003B4189">
              <w:rPr>
                <w:noProof/>
                <w:webHidden/>
              </w:rPr>
              <w:instrText xml:space="preserve"> PAGEREF _Toc69423320 \h </w:instrText>
            </w:r>
            <w:r w:rsidR="003B4189">
              <w:rPr>
                <w:noProof/>
                <w:webHidden/>
              </w:rPr>
            </w:r>
            <w:r w:rsidR="003B4189">
              <w:rPr>
                <w:noProof/>
                <w:webHidden/>
              </w:rPr>
              <w:fldChar w:fldCharType="separate"/>
            </w:r>
            <w:r w:rsidR="003B4189">
              <w:rPr>
                <w:noProof/>
                <w:webHidden/>
              </w:rPr>
              <w:t>32</w:t>
            </w:r>
            <w:r w:rsidR="003B4189">
              <w:rPr>
                <w:noProof/>
                <w:webHidden/>
              </w:rPr>
              <w:fldChar w:fldCharType="end"/>
            </w:r>
          </w:hyperlink>
        </w:p>
        <w:p w14:paraId="2B425547" w14:textId="77777777" w:rsidR="00786212" w:rsidRDefault="00786212">
          <w:r>
            <w:rPr>
              <w:b/>
              <w:bCs/>
              <w:noProof/>
            </w:rPr>
            <w:fldChar w:fldCharType="end"/>
          </w:r>
        </w:p>
      </w:sdtContent>
    </w:sdt>
    <w:p w14:paraId="0962A634" w14:textId="77777777" w:rsidR="00353607" w:rsidRDefault="00353607">
      <w:pPr>
        <w:rPr>
          <w:ins w:id="32" w:author="nikolas moutsopoulos" w:date="2021-05-27T18:41:00Z"/>
          <w:b/>
          <w:sz w:val="28"/>
          <w:szCs w:val="28"/>
        </w:rPr>
      </w:pPr>
    </w:p>
    <w:p w14:paraId="288EBD02" w14:textId="77777777" w:rsidR="00353607" w:rsidRDefault="00353607">
      <w:pPr>
        <w:rPr>
          <w:ins w:id="33" w:author="nikolas moutsopoulos" w:date="2021-05-27T18:41:00Z"/>
          <w:b/>
          <w:sz w:val="28"/>
          <w:szCs w:val="28"/>
        </w:rPr>
      </w:pPr>
    </w:p>
    <w:p w14:paraId="06F5BE56" w14:textId="77777777" w:rsidR="00353607" w:rsidRDefault="00353607">
      <w:pPr>
        <w:rPr>
          <w:ins w:id="34" w:author="nikolas moutsopoulos" w:date="2021-05-27T18:41:00Z"/>
          <w:b/>
          <w:sz w:val="28"/>
          <w:szCs w:val="28"/>
        </w:rPr>
      </w:pPr>
    </w:p>
    <w:p w14:paraId="2ACE465B" w14:textId="686A162B" w:rsidR="00786212" w:rsidRPr="00814AEF" w:rsidRDefault="00814AEF">
      <w:pPr>
        <w:rPr>
          <w:ins w:id="35" w:author="nikolas moutsopoulos" w:date="2021-05-27T18:39:00Z"/>
          <w:b/>
          <w:sz w:val="28"/>
          <w:szCs w:val="28"/>
          <w:rPrChange w:id="36" w:author="nikolas moutsopoulos" w:date="2021-05-27T18:41:00Z">
            <w:rPr>
              <w:ins w:id="37" w:author="nikolas moutsopoulos" w:date="2021-05-27T18:39:00Z"/>
            </w:rPr>
          </w:rPrChange>
        </w:rPr>
      </w:pPr>
      <w:ins w:id="38" w:author="nikolas moutsopoulos" w:date="2021-05-27T18:39:00Z">
        <w:r w:rsidRPr="00814AEF">
          <w:rPr>
            <w:b/>
            <w:sz w:val="28"/>
            <w:szCs w:val="28"/>
            <w:rPrChange w:id="39" w:author="nikolas moutsopoulos" w:date="2021-05-27T18:41:00Z">
              <w:rPr/>
            </w:rPrChange>
          </w:rPr>
          <w:lastRenderedPageBreak/>
          <w:t>List of Tables</w:t>
        </w:r>
      </w:ins>
    </w:p>
    <w:p w14:paraId="032E0694" w14:textId="77777777" w:rsidR="00814AEF" w:rsidRDefault="00814AEF">
      <w:pPr>
        <w:pStyle w:val="TableofFigures"/>
        <w:tabs>
          <w:tab w:val="right" w:leader="dot" w:pos="9350"/>
        </w:tabs>
        <w:rPr>
          <w:ins w:id="40" w:author="nikolas moutsopoulos" w:date="2021-05-27T18:40:00Z"/>
          <w:noProof/>
        </w:rPr>
      </w:pPr>
      <w:ins w:id="41" w:author="nikolas moutsopoulos" w:date="2021-05-27T18:40:00Z">
        <w:r>
          <w:fldChar w:fldCharType="begin"/>
        </w:r>
        <w:r>
          <w:instrText xml:space="preserve"> TOC \h \z \c "Table" </w:instrText>
        </w:r>
      </w:ins>
      <w:r>
        <w:fldChar w:fldCharType="separate"/>
      </w:r>
      <w:ins w:id="42" w:author="nikolas moutsopoulos" w:date="2021-05-27T18:40:00Z">
        <w:r w:rsidRPr="009576E2">
          <w:rPr>
            <w:rStyle w:val="Hyperlink"/>
            <w:noProof/>
          </w:rPr>
          <w:fldChar w:fldCharType="begin"/>
        </w:r>
        <w:r w:rsidRPr="009576E2">
          <w:rPr>
            <w:rStyle w:val="Hyperlink"/>
            <w:noProof/>
          </w:rPr>
          <w:instrText xml:space="preserve"> </w:instrText>
        </w:r>
        <w:r>
          <w:rPr>
            <w:noProof/>
          </w:rPr>
          <w:instrText>HYPERLINK \l "_Toc73033223"</w:instrText>
        </w:r>
        <w:r w:rsidRPr="009576E2">
          <w:rPr>
            <w:rStyle w:val="Hyperlink"/>
            <w:noProof/>
          </w:rPr>
          <w:instrText xml:space="preserve"> </w:instrText>
        </w:r>
        <w:r w:rsidRPr="009576E2">
          <w:rPr>
            <w:rStyle w:val="Hyperlink"/>
            <w:noProof/>
          </w:rPr>
          <w:fldChar w:fldCharType="separate"/>
        </w:r>
        <w:r w:rsidRPr="009576E2">
          <w:rPr>
            <w:rStyle w:val="Hyperlink"/>
            <w:noProof/>
          </w:rPr>
          <w:t>Table 4.1 Results regarding running time</w:t>
        </w:r>
        <w:r>
          <w:rPr>
            <w:noProof/>
            <w:webHidden/>
          </w:rPr>
          <w:tab/>
        </w:r>
        <w:r>
          <w:rPr>
            <w:noProof/>
            <w:webHidden/>
          </w:rPr>
          <w:fldChar w:fldCharType="begin"/>
        </w:r>
        <w:r>
          <w:rPr>
            <w:noProof/>
            <w:webHidden/>
          </w:rPr>
          <w:instrText xml:space="preserve"> PAGEREF _Toc73033223 \h </w:instrText>
        </w:r>
      </w:ins>
      <w:r>
        <w:rPr>
          <w:noProof/>
          <w:webHidden/>
        </w:rPr>
      </w:r>
      <w:r>
        <w:rPr>
          <w:noProof/>
          <w:webHidden/>
        </w:rPr>
        <w:fldChar w:fldCharType="separate"/>
      </w:r>
      <w:ins w:id="43" w:author="nikolas moutsopoulos" w:date="2021-05-27T18:40:00Z">
        <w:r>
          <w:rPr>
            <w:noProof/>
            <w:webHidden/>
          </w:rPr>
          <w:t>32</w:t>
        </w:r>
        <w:r>
          <w:rPr>
            <w:noProof/>
            <w:webHidden/>
          </w:rPr>
          <w:fldChar w:fldCharType="end"/>
        </w:r>
        <w:r w:rsidRPr="009576E2">
          <w:rPr>
            <w:rStyle w:val="Hyperlink"/>
            <w:noProof/>
          </w:rPr>
          <w:fldChar w:fldCharType="end"/>
        </w:r>
      </w:ins>
    </w:p>
    <w:p w14:paraId="59673BB3" w14:textId="77777777" w:rsidR="00814AEF" w:rsidRDefault="00814AEF">
      <w:pPr>
        <w:rPr>
          <w:ins w:id="44" w:author="nikolas moutsopoulos" w:date="2021-05-27T18:40:00Z"/>
        </w:rPr>
      </w:pPr>
      <w:ins w:id="45" w:author="nikolas moutsopoulos" w:date="2021-05-27T18:40:00Z">
        <w:r>
          <w:fldChar w:fldCharType="end"/>
        </w:r>
      </w:ins>
    </w:p>
    <w:p w14:paraId="17BF1012" w14:textId="537BA79F" w:rsidR="00814AEF" w:rsidRPr="00814AEF" w:rsidRDefault="00814AEF">
      <w:pPr>
        <w:rPr>
          <w:ins w:id="46" w:author="nikolas moutsopoulos" w:date="2021-05-27T18:40:00Z"/>
          <w:b/>
          <w:sz w:val="28"/>
          <w:szCs w:val="28"/>
          <w:rPrChange w:id="47" w:author="nikolas moutsopoulos" w:date="2021-05-27T18:41:00Z">
            <w:rPr>
              <w:ins w:id="48" w:author="nikolas moutsopoulos" w:date="2021-05-27T18:40:00Z"/>
            </w:rPr>
          </w:rPrChange>
        </w:rPr>
      </w:pPr>
      <w:ins w:id="49" w:author="nikolas moutsopoulos" w:date="2021-05-27T18:40:00Z">
        <w:r w:rsidRPr="00814AEF">
          <w:rPr>
            <w:b/>
            <w:sz w:val="28"/>
            <w:szCs w:val="28"/>
            <w:rPrChange w:id="50" w:author="nikolas moutsopoulos" w:date="2021-05-27T18:41:00Z">
              <w:rPr/>
            </w:rPrChange>
          </w:rPr>
          <w:t>List of Figures</w:t>
        </w:r>
      </w:ins>
    </w:p>
    <w:p w14:paraId="0D390E53" w14:textId="77777777" w:rsidR="00814AEF" w:rsidRDefault="00814AEF">
      <w:pPr>
        <w:pStyle w:val="TableofFigures"/>
        <w:tabs>
          <w:tab w:val="right" w:leader="dot" w:pos="9350"/>
        </w:tabs>
        <w:rPr>
          <w:ins w:id="51" w:author="nikolas moutsopoulos" w:date="2021-05-27T18:40:00Z"/>
          <w:rFonts w:eastAsiaTheme="minorEastAsia"/>
          <w:noProof/>
        </w:rPr>
      </w:pPr>
      <w:ins w:id="52" w:author="nikolas moutsopoulos" w:date="2021-05-27T18:40:00Z">
        <w:r>
          <w:fldChar w:fldCharType="begin"/>
        </w:r>
        <w:r>
          <w:instrText xml:space="preserve"> TOC \h \z \c "Figure" </w:instrText>
        </w:r>
      </w:ins>
      <w:r>
        <w:fldChar w:fldCharType="separate"/>
      </w:r>
      <w:ins w:id="53" w:author="nikolas moutsopoulos" w:date="2021-05-27T18:40:00Z">
        <w:r w:rsidRPr="00832E17">
          <w:rPr>
            <w:rStyle w:val="Hyperlink"/>
            <w:noProof/>
          </w:rPr>
          <w:fldChar w:fldCharType="begin"/>
        </w:r>
        <w:r w:rsidRPr="00832E17">
          <w:rPr>
            <w:rStyle w:val="Hyperlink"/>
            <w:noProof/>
          </w:rPr>
          <w:instrText xml:space="preserve"> </w:instrText>
        </w:r>
        <w:r>
          <w:rPr>
            <w:noProof/>
          </w:rPr>
          <w:instrText>HYPERLINK \l "_Toc73033249"</w:instrText>
        </w:r>
        <w:r w:rsidRPr="00832E17">
          <w:rPr>
            <w:rStyle w:val="Hyperlink"/>
            <w:noProof/>
          </w:rPr>
          <w:instrText xml:space="preserve"> </w:instrText>
        </w:r>
        <w:r w:rsidRPr="00832E17">
          <w:rPr>
            <w:rStyle w:val="Hyperlink"/>
            <w:noProof/>
          </w:rPr>
          <w:fldChar w:fldCharType="separate"/>
        </w:r>
        <w:r w:rsidRPr="00832E17">
          <w:rPr>
            <w:rStyle w:val="Hyperlink"/>
            <w:noProof/>
          </w:rPr>
          <w:t>Figure 2.1 Data Mining Steps</w:t>
        </w:r>
        <w:r>
          <w:rPr>
            <w:noProof/>
            <w:webHidden/>
          </w:rPr>
          <w:tab/>
        </w:r>
        <w:r>
          <w:rPr>
            <w:noProof/>
            <w:webHidden/>
          </w:rPr>
          <w:fldChar w:fldCharType="begin"/>
        </w:r>
        <w:r>
          <w:rPr>
            <w:noProof/>
            <w:webHidden/>
          </w:rPr>
          <w:instrText xml:space="preserve"> PAGEREF _Toc73033249 \h </w:instrText>
        </w:r>
      </w:ins>
      <w:r>
        <w:rPr>
          <w:noProof/>
          <w:webHidden/>
        </w:rPr>
      </w:r>
      <w:r>
        <w:rPr>
          <w:noProof/>
          <w:webHidden/>
        </w:rPr>
        <w:fldChar w:fldCharType="separate"/>
      </w:r>
      <w:ins w:id="54" w:author="nikolas moutsopoulos" w:date="2021-05-27T18:40:00Z">
        <w:r>
          <w:rPr>
            <w:noProof/>
            <w:webHidden/>
          </w:rPr>
          <w:t>6</w:t>
        </w:r>
        <w:r>
          <w:rPr>
            <w:noProof/>
            <w:webHidden/>
          </w:rPr>
          <w:fldChar w:fldCharType="end"/>
        </w:r>
        <w:r w:rsidRPr="00832E17">
          <w:rPr>
            <w:rStyle w:val="Hyperlink"/>
            <w:noProof/>
          </w:rPr>
          <w:fldChar w:fldCharType="end"/>
        </w:r>
      </w:ins>
    </w:p>
    <w:p w14:paraId="60E7446B" w14:textId="77777777" w:rsidR="00814AEF" w:rsidRDefault="00814AEF">
      <w:pPr>
        <w:pStyle w:val="TableofFigures"/>
        <w:tabs>
          <w:tab w:val="right" w:leader="dot" w:pos="9350"/>
        </w:tabs>
        <w:rPr>
          <w:ins w:id="55" w:author="nikolas moutsopoulos" w:date="2021-05-27T18:40:00Z"/>
          <w:rFonts w:eastAsiaTheme="minorEastAsia"/>
          <w:noProof/>
        </w:rPr>
      </w:pPr>
      <w:ins w:id="56" w:author="nikolas moutsopoulos" w:date="2021-05-27T18:40:00Z">
        <w:r w:rsidRPr="00832E17">
          <w:rPr>
            <w:rStyle w:val="Hyperlink"/>
            <w:noProof/>
          </w:rPr>
          <w:fldChar w:fldCharType="begin"/>
        </w:r>
        <w:r w:rsidRPr="00832E17">
          <w:rPr>
            <w:rStyle w:val="Hyperlink"/>
            <w:noProof/>
          </w:rPr>
          <w:instrText xml:space="preserve"> </w:instrText>
        </w:r>
        <w:r>
          <w:rPr>
            <w:noProof/>
          </w:rPr>
          <w:instrText>HYPERLINK \l "_Toc73033250"</w:instrText>
        </w:r>
        <w:r w:rsidRPr="00832E17">
          <w:rPr>
            <w:rStyle w:val="Hyperlink"/>
            <w:noProof/>
          </w:rPr>
          <w:instrText xml:space="preserve"> </w:instrText>
        </w:r>
        <w:r w:rsidRPr="00832E17">
          <w:rPr>
            <w:rStyle w:val="Hyperlink"/>
            <w:noProof/>
          </w:rPr>
          <w:fldChar w:fldCharType="separate"/>
        </w:r>
        <w:r w:rsidRPr="00832E17">
          <w:rPr>
            <w:rStyle w:val="Hyperlink"/>
            <w:noProof/>
          </w:rPr>
          <w:t>Figure 4.1 Caption of United States Big Cities Dataset</w:t>
        </w:r>
        <w:r>
          <w:rPr>
            <w:noProof/>
            <w:webHidden/>
          </w:rPr>
          <w:tab/>
        </w:r>
        <w:r>
          <w:rPr>
            <w:noProof/>
            <w:webHidden/>
          </w:rPr>
          <w:fldChar w:fldCharType="begin"/>
        </w:r>
        <w:r>
          <w:rPr>
            <w:noProof/>
            <w:webHidden/>
          </w:rPr>
          <w:instrText xml:space="preserve"> PAGEREF _Toc73033250 \h </w:instrText>
        </w:r>
      </w:ins>
      <w:r>
        <w:rPr>
          <w:noProof/>
          <w:webHidden/>
        </w:rPr>
      </w:r>
      <w:r>
        <w:rPr>
          <w:noProof/>
          <w:webHidden/>
        </w:rPr>
        <w:fldChar w:fldCharType="separate"/>
      </w:r>
      <w:ins w:id="57" w:author="nikolas moutsopoulos" w:date="2021-05-27T18:40:00Z">
        <w:r>
          <w:rPr>
            <w:noProof/>
            <w:webHidden/>
          </w:rPr>
          <w:t>18</w:t>
        </w:r>
        <w:r>
          <w:rPr>
            <w:noProof/>
            <w:webHidden/>
          </w:rPr>
          <w:fldChar w:fldCharType="end"/>
        </w:r>
        <w:r w:rsidRPr="00832E17">
          <w:rPr>
            <w:rStyle w:val="Hyperlink"/>
            <w:noProof/>
          </w:rPr>
          <w:fldChar w:fldCharType="end"/>
        </w:r>
      </w:ins>
    </w:p>
    <w:p w14:paraId="2338948A" w14:textId="77777777" w:rsidR="00814AEF" w:rsidRDefault="00814AEF">
      <w:pPr>
        <w:pStyle w:val="TableofFigures"/>
        <w:tabs>
          <w:tab w:val="right" w:leader="dot" w:pos="9350"/>
        </w:tabs>
        <w:rPr>
          <w:ins w:id="58" w:author="nikolas moutsopoulos" w:date="2021-05-27T18:40:00Z"/>
          <w:rFonts w:eastAsiaTheme="minorEastAsia"/>
          <w:noProof/>
        </w:rPr>
      </w:pPr>
      <w:ins w:id="59" w:author="nikolas moutsopoulos" w:date="2021-05-27T18:40:00Z">
        <w:r w:rsidRPr="00832E17">
          <w:rPr>
            <w:rStyle w:val="Hyperlink"/>
            <w:noProof/>
          </w:rPr>
          <w:fldChar w:fldCharType="begin"/>
        </w:r>
        <w:r w:rsidRPr="00832E17">
          <w:rPr>
            <w:rStyle w:val="Hyperlink"/>
            <w:noProof/>
          </w:rPr>
          <w:instrText xml:space="preserve"> </w:instrText>
        </w:r>
        <w:r>
          <w:rPr>
            <w:noProof/>
          </w:rPr>
          <w:instrText>HYPERLINK \l "_Toc73033251"</w:instrText>
        </w:r>
        <w:r w:rsidRPr="00832E17">
          <w:rPr>
            <w:rStyle w:val="Hyperlink"/>
            <w:noProof/>
          </w:rPr>
          <w:instrText xml:space="preserve"> </w:instrText>
        </w:r>
        <w:r w:rsidRPr="00832E17">
          <w:rPr>
            <w:rStyle w:val="Hyperlink"/>
            <w:noProof/>
          </w:rPr>
          <w:fldChar w:fldCharType="separate"/>
        </w:r>
        <w:r w:rsidRPr="00832E17">
          <w:rPr>
            <w:rStyle w:val="Hyperlink"/>
            <w:noProof/>
          </w:rPr>
          <w:t>Figure 4.2 Caption of U.S Hospitals - Cancer Events</w:t>
        </w:r>
        <w:r>
          <w:rPr>
            <w:noProof/>
            <w:webHidden/>
          </w:rPr>
          <w:tab/>
        </w:r>
        <w:r>
          <w:rPr>
            <w:noProof/>
            <w:webHidden/>
          </w:rPr>
          <w:fldChar w:fldCharType="begin"/>
        </w:r>
        <w:r>
          <w:rPr>
            <w:noProof/>
            <w:webHidden/>
          </w:rPr>
          <w:instrText xml:space="preserve"> PAGEREF _Toc73033251 \h </w:instrText>
        </w:r>
      </w:ins>
      <w:r>
        <w:rPr>
          <w:noProof/>
          <w:webHidden/>
        </w:rPr>
      </w:r>
      <w:r>
        <w:rPr>
          <w:noProof/>
          <w:webHidden/>
        </w:rPr>
        <w:fldChar w:fldCharType="separate"/>
      </w:r>
      <w:ins w:id="60" w:author="nikolas moutsopoulos" w:date="2021-05-27T18:40:00Z">
        <w:r>
          <w:rPr>
            <w:noProof/>
            <w:webHidden/>
          </w:rPr>
          <w:t>20</w:t>
        </w:r>
        <w:r>
          <w:rPr>
            <w:noProof/>
            <w:webHidden/>
          </w:rPr>
          <w:fldChar w:fldCharType="end"/>
        </w:r>
        <w:r w:rsidRPr="00832E17">
          <w:rPr>
            <w:rStyle w:val="Hyperlink"/>
            <w:noProof/>
          </w:rPr>
          <w:fldChar w:fldCharType="end"/>
        </w:r>
      </w:ins>
    </w:p>
    <w:p w14:paraId="4CA7398A" w14:textId="77777777" w:rsidR="00814AEF" w:rsidRDefault="00814AEF">
      <w:pPr>
        <w:pStyle w:val="TableofFigures"/>
        <w:tabs>
          <w:tab w:val="right" w:leader="dot" w:pos="9350"/>
        </w:tabs>
        <w:rPr>
          <w:ins w:id="61" w:author="nikolas moutsopoulos" w:date="2021-05-27T18:40:00Z"/>
          <w:rFonts w:eastAsiaTheme="minorEastAsia"/>
          <w:noProof/>
        </w:rPr>
      </w:pPr>
      <w:ins w:id="62" w:author="nikolas moutsopoulos" w:date="2021-05-27T18:40:00Z">
        <w:r w:rsidRPr="00832E17">
          <w:rPr>
            <w:rStyle w:val="Hyperlink"/>
            <w:noProof/>
          </w:rPr>
          <w:fldChar w:fldCharType="begin"/>
        </w:r>
        <w:r w:rsidRPr="00832E17">
          <w:rPr>
            <w:rStyle w:val="Hyperlink"/>
            <w:noProof/>
          </w:rPr>
          <w:instrText xml:space="preserve"> </w:instrText>
        </w:r>
        <w:r>
          <w:rPr>
            <w:noProof/>
          </w:rPr>
          <w:instrText>HYPERLINK \l "_Toc73033252"</w:instrText>
        </w:r>
        <w:r w:rsidRPr="00832E17">
          <w:rPr>
            <w:rStyle w:val="Hyperlink"/>
            <w:noProof/>
          </w:rPr>
          <w:instrText xml:space="preserve"> </w:instrText>
        </w:r>
        <w:r w:rsidRPr="00832E17">
          <w:rPr>
            <w:rStyle w:val="Hyperlink"/>
            <w:noProof/>
          </w:rPr>
          <w:fldChar w:fldCharType="separate"/>
        </w:r>
        <w:r w:rsidRPr="00832E17">
          <w:rPr>
            <w:rStyle w:val="Hyperlink"/>
            <w:noProof/>
          </w:rPr>
          <w:t>Figure 4.3 Project Pipeline</w:t>
        </w:r>
        <w:r>
          <w:rPr>
            <w:noProof/>
            <w:webHidden/>
          </w:rPr>
          <w:tab/>
        </w:r>
        <w:r>
          <w:rPr>
            <w:noProof/>
            <w:webHidden/>
          </w:rPr>
          <w:fldChar w:fldCharType="begin"/>
        </w:r>
        <w:r>
          <w:rPr>
            <w:noProof/>
            <w:webHidden/>
          </w:rPr>
          <w:instrText xml:space="preserve"> PAGEREF _Toc73033252 \h </w:instrText>
        </w:r>
      </w:ins>
      <w:r>
        <w:rPr>
          <w:noProof/>
          <w:webHidden/>
        </w:rPr>
      </w:r>
      <w:r>
        <w:rPr>
          <w:noProof/>
          <w:webHidden/>
        </w:rPr>
        <w:fldChar w:fldCharType="separate"/>
      </w:r>
      <w:ins w:id="63" w:author="nikolas moutsopoulos" w:date="2021-05-27T18:40:00Z">
        <w:r>
          <w:rPr>
            <w:noProof/>
            <w:webHidden/>
          </w:rPr>
          <w:t>22</w:t>
        </w:r>
        <w:r>
          <w:rPr>
            <w:noProof/>
            <w:webHidden/>
          </w:rPr>
          <w:fldChar w:fldCharType="end"/>
        </w:r>
        <w:r w:rsidRPr="00832E17">
          <w:rPr>
            <w:rStyle w:val="Hyperlink"/>
            <w:noProof/>
          </w:rPr>
          <w:fldChar w:fldCharType="end"/>
        </w:r>
      </w:ins>
    </w:p>
    <w:p w14:paraId="465740F1" w14:textId="77777777" w:rsidR="00814AEF" w:rsidRDefault="00814AEF">
      <w:pPr>
        <w:pStyle w:val="TableofFigures"/>
        <w:tabs>
          <w:tab w:val="right" w:leader="dot" w:pos="9350"/>
        </w:tabs>
        <w:rPr>
          <w:ins w:id="64" w:author="nikolas moutsopoulos" w:date="2021-05-27T18:40:00Z"/>
          <w:rFonts w:eastAsiaTheme="minorEastAsia"/>
          <w:noProof/>
        </w:rPr>
      </w:pPr>
      <w:ins w:id="65" w:author="nikolas moutsopoulos" w:date="2021-05-27T18:40:00Z">
        <w:r w:rsidRPr="00832E17">
          <w:rPr>
            <w:rStyle w:val="Hyperlink"/>
            <w:noProof/>
          </w:rPr>
          <w:fldChar w:fldCharType="begin"/>
        </w:r>
        <w:r w:rsidRPr="00832E17">
          <w:rPr>
            <w:rStyle w:val="Hyperlink"/>
            <w:noProof/>
          </w:rPr>
          <w:instrText xml:space="preserve"> </w:instrText>
        </w:r>
        <w:r>
          <w:rPr>
            <w:noProof/>
          </w:rPr>
          <w:instrText>HYPERLINK \l "_Toc73033253"</w:instrText>
        </w:r>
        <w:r w:rsidRPr="00832E17">
          <w:rPr>
            <w:rStyle w:val="Hyperlink"/>
            <w:noProof/>
          </w:rPr>
          <w:instrText xml:space="preserve"> </w:instrText>
        </w:r>
        <w:r w:rsidRPr="00832E17">
          <w:rPr>
            <w:rStyle w:val="Hyperlink"/>
            <w:noProof/>
          </w:rPr>
          <w:fldChar w:fldCharType="separate"/>
        </w:r>
        <w:r w:rsidRPr="00832E17">
          <w:rPr>
            <w:rStyle w:val="Hyperlink"/>
            <w:noProof/>
          </w:rPr>
          <w:t>Figure 4.4 Graphical example - Find outliers with kNN algorithm</w:t>
        </w:r>
        <w:r>
          <w:rPr>
            <w:noProof/>
            <w:webHidden/>
          </w:rPr>
          <w:tab/>
        </w:r>
        <w:r>
          <w:rPr>
            <w:noProof/>
            <w:webHidden/>
          </w:rPr>
          <w:fldChar w:fldCharType="begin"/>
        </w:r>
        <w:r>
          <w:rPr>
            <w:noProof/>
            <w:webHidden/>
          </w:rPr>
          <w:instrText xml:space="preserve"> PAGEREF _Toc73033253 \h </w:instrText>
        </w:r>
      </w:ins>
      <w:r>
        <w:rPr>
          <w:noProof/>
          <w:webHidden/>
        </w:rPr>
      </w:r>
      <w:r>
        <w:rPr>
          <w:noProof/>
          <w:webHidden/>
        </w:rPr>
        <w:fldChar w:fldCharType="separate"/>
      </w:r>
      <w:ins w:id="66" w:author="nikolas moutsopoulos" w:date="2021-05-27T18:40:00Z">
        <w:r>
          <w:rPr>
            <w:noProof/>
            <w:webHidden/>
          </w:rPr>
          <w:t>28</w:t>
        </w:r>
        <w:r>
          <w:rPr>
            <w:noProof/>
            <w:webHidden/>
          </w:rPr>
          <w:fldChar w:fldCharType="end"/>
        </w:r>
        <w:r w:rsidRPr="00832E17">
          <w:rPr>
            <w:rStyle w:val="Hyperlink"/>
            <w:noProof/>
          </w:rPr>
          <w:fldChar w:fldCharType="end"/>
        </w:r>
      </w:ins>
    </w:p>
    <w:p w14:paraId="1C634747" w14:textId="77777777" w:rsidR="00814AEF" w:rsidRDefault="00814AEF">
      <w:pPr>
        <w:pStyle w:val="TableofFigures"/>
        <w:tabs>
          <w:tab w:val="right" w:leader="dot" w:pos="9350"/>
        </w:tabs>
        <w:rPr>
          <w:ins w:id="67" w:author="nikolas moutsopoulos" w:date="2021-05-27T18:40:00Z"/>
          <w:rFonts w:eastAsiaTheme="minorEastAsia"/>
          <w:noProof/>
        </w:rPr>
      </w:pPr>
      <w:ins w:id="68" w:author="nikolas moutsopoulos" w:date="2021-05-27T18:40:00Z">
        <w:r w:rsidRPr="00832E17">
          <w:rPr>
            <w:rStyle w:val="Hyperlink"/>
            <w:noProof/>
          </w:rPr>
          <w:fldChar w:fldCharType="begin"/>
        </w:r>
        <w:r w:rsidRPr="00832E17">
          <w:rPr>
            <w:rStyle w:val="Hyperlink"/>
            <w:noProof/>
          </w:rPr>
          <w:instrText xml:space="preserve"> </w:instrText>
        </w:r>
        <w:r>
          <w:rPr>
            <w:noProof/>
          </w:rPr>
          <w:instrText>HYPERLINK \l "_Toc73033254"</w:instrText>
        </w:r>
        <w:r w:rsidRPr="00832E17">
          <w:rPr>
            <w:rStyle w:val="Hyperlink"/>
            <w:noProof/>
          </w:rPr>
          <w:instrText xml:space="preserve"> </w:instrText>
        </w:r>
        <w:r w:rsidRPr="00832E17">
          <w:rPr>
            <w:rStyle w:val="Hyperlink"/>
            <w:noProof/>
          </w:rPr>
          <w:fldChar w:fldCharType="separate"/>
        </w:r>
        <w:r w:rsidRPr="00832E17">
          <w:rPr>
            <w:rStyle w:val="Hyperlink"/>
            <w:noProof/>
          </w:rPr>
          <w:t>Figure 4.5 Boxplot - helps to find outliers</w:t>
        </w:r>
        <w:r>
          <w:rPr>
            <w:noProof/>
            <w:webHidden/>
          </w:rPr>
          <w:tab/>
        </w:r>
        <w:r>
          <w:rPr>
            <w:noProof/>
            <w:webHidden/>
          </w:rPr>
          <w:fldChar w:fldCharType="begin"/>
        </w:r>
        <w:r>
          <w:rPr>
            <w:noProof/>
            <w:webHidden/>
          </w:rPr>
          <w:instrText xml:space="preserve"> PAGEREF _Toc73033254 \h </w:instrText>
        </w:r>
      </w:ins>
      <w:r>
        <w:rPr>
          <w:noProof/>
          <w:webHidden/>
        </w:rPr>
      </w:r>
      <w:r>
        <w:rPr>
          <w:noProof/>
          <w:webHidden/>
        </w:rPr>
        <w:fldChar w:fldCharType="separate"/>
      </w:r>
      <w:ins w:id="69" w:author="nikolas moutsopoulos" w:date="2021-05-27T18:40:00Z">
        <w:r>
          <w:rPr>
            <w:noProof/>
            <w:webHidden/>
          </w:rPr>
          <w:t>29</w:t>
        </w:r>
        <w:r>
          <w:rPr>
            <w:noProof/>
            <w:webHidden/>
          </w:rPr>
          <w:fldChar w:fldCharType="end"/>
        </w:r>
        <w:r w:rsidRPr="00832E17">
          <w:rPr>
            <w:rStyle w:val="Hyperlink"/>
            <w:noProof/>
          </w:rPr>
          <w:fldChar w:fldCharType="end"/>
        </w:r>
      </w:ins>
    </w:p>
    <w:p w14:paraId="27B22D96" w14:textId="77777777" w:rsidR="00814AEF" w:rsidRDefault="00814AEF">
      <w:pPr>
        <w:pStyle w:val="TableofFigures"/>
        <w:tabs>
          <w:tab w:val="right" w:leader="dot" w:pos="9350"/>
        </w:tabs>
        <w:rPr>
          <w:ins w:id="70" w:author="nikolas moutsopoulos" w:date="2021-05-27T18:40:00Z"/>
          <w:rFonts w:eastAsiaTheme="minorEastAsia"/>
          <w:noProof/>
        </w:rPr>
      </w:pPr>
      <w:ins w:id="71" w:author="nikolas moutsopoulos" w:date="2021-05-27T18:40:00Z">
        <w:r w:rsidRPr="00832E17">
          <w:rPr>
            <w:rStyle w:val="Hyperlink"/>
            <w:noProof/>
          </w:rPr>
          <w:fldChar w:fldCharType="begin"/>
        </w:r>
        <w:r w:rsidRPr="00832E17">
          <w:rPr>
            <w:rStyle w:val="Hyperlink"/>
            <w:noProof/>
          </w:rPr>
          <w:instrText xml:space="preserve"> </w:instrText>
        </w:r>
        <w:r>
          <w:rPr>
            <w:noProof/>
          </w:rPr>
          <w:instrText>HYPERLINK \l "_Toc73033255"</w:instrText>
        </w:r>
        <w:r w:rsidRPr="00832E17">
          <w:rPr>
            <w:rStyle w:val="Hyperlink"/>
            <w:noProof/>
          </w:rPr>
          <w:instrText xml:space="preserve"> </w:instrText>
        </w:r>
        <w:r w:rsidRPr="00832E17">
          <w:rPr>
            <w:rStyle w:val="Hyperlink"/>
            <w:noProof/>
          </w:rPr>
          <w:fldChar w:fldCharType="separate"/>
        </w:r>
        <w:r w:rsidRPr="00832E17">
          <w:rPr>
            <w:rStyle w:val="Hyperlink"/>
            <w:noProof/>
          </w:rPr>
          <w:t>Figure 4.6 Lineplot - helps to find outliers</w:t>
        </w:r>
        <w:r>
          <w:rPr>
            <w:noProof/>
            <w:webHidden/>
          </w:rPr>
          <w:tab/>
        </w:r>
        <w:r>
          <w:rPr>
            <w:noProof/>
            <w:webHidden/>
          </w:rPr>
          <w:fldChar w:fldCharType="begin"/>
        </w:r>
        <w:r>
          <w:rPr>
            <w:noProof/>
            <w:webHidden/>
          </w:rPr>
          <w:instrText xml:space="preserve"> PAGEREF _Toc73033255 \h </w:instrText>
        </w:r>
      </w:ins>
      <w:r>
        <w:rPr>
          <w:noProof/>
          <w:webHidden/>
        </w:rPr>
      </w:r>
      <w:r>
        <w:rPr>
          <w:noProof/>
          <w:webHidden/>
        </w:rPr>
        <w:fldChar w:fldCharType="separate"/>
      </w:r>
      <w:ins w:id="72" w:author="nikolas moutsopoulos" w:date="2021-05-27T18:40:00Z">
        <w:r>
          <w:rPr>
            <w:noProof/>
            <w:webHidden/>
          </w:rPr>
          <w:t>30</w:t>
        </w:r>
        <w:r>
          <w:rPr>
            <w:noProof/>
            <w:webHidden/>
          </w:rPr>
          <w:fldChar w:fldCharType="end"/>
        </w:r>
        <w:r w:rsidRPr="00832E17">
          <w:rPr>
            <w:rStyle w:val="Hyperlink"/>
            <w:noProof/>
          </w:rPr>
          <w:fldChar w:fldCharType="end"/>
        </w:r>
      </w:ins>
    </w:p>
    <w:p w14:paraId="798B8F35" w14:textId="77777777" w:rsidR="00814AEF" w:rsidRDefault="00814AEF">
      <w:pPr>
        <w:pStyle w:val="TableofFigures"/>
        <w:tabs>
          <w:tab w:val="right" w:leader="dot" w:pos="9350"/>
        </w:tabs>
        <w:rPr>
          <w:ins w:id="73" w:author="nikolas moutsopoulos" w:date="2021-05-27T18:40:00Z"/>
          <w:rFonts w:eastAsiaTheme="minorEastAsia"/>
          <w:noProof/>
        </w:rPr>
      </w:pPr>
      <w:ins w:id="74" w:author="nikolas moutsopoulos" w:date="2021-05-27T18:40:00Z">
        <w:r w:rsidRPr="00832E17">
          <w:rPr>
            <w:rStyle w:val="Hyperlink"/>
            <w:noProof/>
          </w:rPr>
          <w:fldChar w:fldCharType="begin"/>
        </w:r>
        <w:r w:rsidRPr="00832E17">
          <w:rPr>
            <w:rStyle w:val="Hyperlink"/>
            <w:noProof/>
          </w:rPr>
          <w:instrText xml:space="preserve"> </w:instrText>
        </w:r>
        <w:r>
          <w:rPr>
            <w:noProof/>
          </w:rPr>
          <w:instrText>HYPERLINK \l "_Toc73033256"</w:instrText>
        </w:r>
        <w:r w:rsidRPr="00832E17">
          <w:rPr>
            <w:rStyle w:val="Hyperlink"/>
            <w:noProof/>
          </w:rPr>
          <w:instrText xml:space="preserve"> </w:instrText>
        </w:r>
        <w:r w:rsidRPr="00832E17">
          <w:rPr>
            <w:rStyle w:val="Hyperlink"/>
            <w:noProof/>
          </w:rPr>
          <w:fldChar w:fldCharType="separate"/>
        </w:r>
        <w:r w:rsidRPr="00832E17">
          <w:rPr>
            <w:rStyle w:val="Hyperlink"/>
            <w:noProof/>
          </w:rPr>
          <w:t>Figure 4.7 Piechart - helps to report aggregated data</w:t>
        </w:r>
        <w:r>
          <w:rPr>
            <w:noProof/>
            <w:webHidden/>
          </w:rPr>
          <w:tab/>
        </w:r>
        <w:r>
          <w:rPr>
            <w:noProof/>
            <w:webHidden/>
          </w:rPr>
          <w:fldChar w:fldCharType="begin"/>
        </w:r>
        <w:r>
          <w:rPr>
            <w:noProof/>
            <w:webHidden/>
          </w:rPr>
          <w:instrText xml:space="preserve"> PAGEREF _Toc73033256 \h </w:instrText>
        </w:r>
      </w:ins>
      <w:r>
        <w:rPr>
          <w:noProof/>
          <w:webHidden/>
        </w:rPr>
      </w:r>
      <w:r>
        <w:rPr>
          <w:noProof/>
          <w:webHidden/>
        </w:rPr>
        <w:fldChar w:fldCharType="separate"/>
      </w:r>
      <w:ins w:id="75" w:author="nikolas moutsopoulos" w:date="2021-05-27T18:40:00Z">
        <w:r>
          <w:rPr>
            <w:noProof/>
            <w:webHidden/>
          </w:rPr>
          <w:t>31</w:t>
        </w:r>
        <w:r>
          <w:rPr>
            <w:noProof/>
            <w:webHidden/>
          </w:rPr>
          <w:fldChar w:fldCharType="end"/>
        </w:r>
        <w:r w:rsidRPr="00832E17">
          <w:rPr>
            <w:rStyle w:val="Hyperlink"/>
            <w:noProof/>
          </w:rPr>
          <w:fldChar w:fldCharType="end"/>
        </w:r>
      </w:ins>
    </w:p>
    <w:p w14:paraId="408BEFCF" w14:textId="77777777" w:rsidR="00814AEF" w:rsidRDefault="00814AEF">
      <w:ins w:id="76" w:author="nikolas moutsopoulos" w:date="2021-05-27T18:40:00Z">
        <w:r>
          <w:fldChar w:fldCharType="end"/>
        </w:r>
      </w:ins>
    </w:p>
    <w:p w14:paraId="466DE86D" w14:textId="77777777" w:rsidR="00786212" w:rsidRDefault="00786212"/>
    <w:p w14:paraId="017A6F80" w14:textId="77777777" w:rsidR="00786212" w:rsidRDefault="00786212">
      <w:pPr>
        <w:rPr>
          <w:ins w:id="77" w:author="nikolas moutsopoulos" w:date="2021-05-27T18:42:00Z"/>
        </w:rPr>
      </w:pPr>
    </w:p>
    <w:p w14:paraId="1C939D18" w14:textId="77777777" w:rsidR="00353607" w:rsidRDefault="00353607">
      <w:pPr>
        <w:rPr>
          <w:ins w:id="78" w:author="nikolas moutsopoulos" w:date="2021-05-27T18:42:00Z"/>
        </w:rPr>
      </w:pPr>
    </w:p>
    <w:p w14:paraId="65FE6FDE" w14:textId="77777777" w:rsidR="00353607" w:rsidRDefault="00353607">
      <w:pPr>
        <w:rPr>
          <w:ins w:id="79" w:author="nikolas moutsopoulos" w:date="2021-05-27T18:42:00Z"/>
        </w:rPr>
      </w:pPr>
    </w:p>
    <w:p w14:paraId="6D1682CB" w14:textId="77777777" w:rsidR="00353607" w:rsidRDefault="00353607">
      <w:pPr>
        <w:rPr>
          <w:ins w:id="80" w:author="nikolas moutsopoulos" w:date="2021-05-27T18:42:00Z"/>
        </w:rPr>
      </w:pPr>
    </w:p>
    <w:p w14:paraId="13A49C36" w14:textId="77777777" w:rsidR="00353607" w:rsidRDefault="00353607">
      <w:pPr>
        <w:rPr>
          <w:ins w:id="81" w:author="nikolas moutsopoulos" w:date="2021-05-27T18:42:00Z"/>
        </w:rPr>
      </w:pPr>
    </w:p>
    <w:p w14:paraId="2D097DD7" w14:textId="77777777" w:rsidR="00353607" w:rsidRDefault="00353607">
      <w:pPr>
        <w:rPr>
          <w:ins w:id="82" w:author="nikolas moutsopoulos" w:date="2021-05-27T18:42:00Z"/>
        </w:rPr>
      </w:pPr>
    </w:p>
    <w:p w14:paraId="602D59C0" w14:textId="77777777" w:rsidR="00353607" w:rsidRDefault="00353607">
      <w:pPr>
        <w:rPr>
          <w:ins w:id="83" w:author="nikolas moutsopoulos" w:date="2021-05-27T18:42:00Z"/>
        </w:rPr>
      </w:pPr>
    </w:p>
    <w:p w14:paraId="46D900E1" w14:textId="77777777" w:rsidR="00353607" w:rsidRDefault="00353607">
      <w:pPr>
        <w:rPr>
          <w:ins w:id="84" w:author="nikolas moutsopoulos" w:date="2021-05-27T18:42:00Z"/>
        </w:rPr>
      </w:pPr>
    </w:p>
    <w:p w14:paraId="0E038152" w14:textId="77777777" w:rsidR="00353607" w:rsidRDefault="00353607">
      <w:pPr>
        <w:rPr>
          <w:ins w:id="85" w:author="nikolas moutsopoulos" w:date="2021-05-27T18:42:00Z"/>
        </w:rPr>
      </w:pPr>
    </w:p>
    <w:p w14:paraId="3784E881" w14:textId="77777777" w:rsidR="00353607" w:rsidRDefault="00353607">
      <w:pPr>
        <w:rPr>
          <w:ins w:id="86" w:author="nikolas moutsopoulos" w:date="2021-05-27T18:42:00Z"/>
        </w:rPr>
      </w:pPr>
    </w:p>
    <w:p w14:paraId="3EFA2575" w14:textId="77777777" w:rsidR="00353607" w:rsidRDefault="00353607">
      <w:pPr>
        <w:rPr>
          <w:ins w:id="87" w:author="nikolas moutsopoulos" w:date="2021-05-27T18:42:00Z"/>
        </w:rPr>
      </w:pPr>
    </w:p>
    <w:p w14:paraId="1D7BBFD4" w14:textId="77777777" w:rsidR="00353607" w:rsidRDefault="00353607">
      <w:pPr>
        <w:rPr>
          <w:ins w:id="88" w:author="nikolas moutsopoulos" w:date="2021-05-27T18:42:00Z"/>
        </w:rPr>
      </w:pPr>
    </w:p>
    <w:p w14:paraId="2F7ADA5E" w14:textId="77777777" w:rsidR="00353607" w:rsidRDefault="00353607">
      <w:pPr>
        <w:rPr>
          <w:ins w:id="89" w:author="nikolas moutsopoulos" w:date="2021-05-27T18:42:00Z"/>
        </w:rPr>
      </w:pPr>
    </w:p>
    <w:p w14:paraId="17182463" w14:textId="77777777" w:rsidR="00353607" w:rsidRDefault="00353607">
      <w:pPr>
        <w:rPr>
          <w:ins w:id="90" w:author="nikolas moutsopoulos" w:date="2021-05-27T18:42:00Z"/>
        </w:rPr>
      </w:pPr>
    </w:p>
    <w:p w14:paraId="1438B472" w14:textId="77777777" w:rsidR="00353607" w:rsidRDefault="00353607">
      <w:pPr>
        <w:rPr>
          <w:ins w:id="91" w:author="nikolas moutsopoulos" w:date="2021-05-27T18:42:00Z"/>
        </w:rPr>
      </w:pPr>
    </w:p>
    <w:p w14:paraId="5E6F4205" w14:textId="77777777" w:rsidR="00353607" w:rsidRDefault="00353607"/>
    <w:p w14:paraId="51142311" w14:textId="77777777" w:rsidR="00786212" w:rsidRDefault="004E22DA" w:rsidP="004E22DA">
      <w:pPr>
        <w:pStyle w:val="Heading1"/>
      </w:pPr>
      <w:bookmarkStart w:id="92" w:name="_Toc69423295"/>
      <w:del w:id="93" w:author="nikolas moutsopoulos" w:date="2021-05-22T22:05:00Z">
        <w:r w:rsidDel="00AC175C">
          <w:lastRenderedPageBreak/>
          <w:delText>1.</w:delText>
        </w:r>
      </w:del>
      <w:r>
        <w:t xml:space="preserve"> </w:t>
      </w:r>
      <w:commentRangeStart w:id="94"/>
      <w:r w:rsidR="00786212">
        <w:t>Introduction</w:t>
      </w:r>
      <w:bookmarkEnd w:id="92"/>
      <w:commentRangeEnd w:id="94"/>
      <w:r w:rsidR="008A55F5">
        <w:rPr>
          <w:rStyle w:val="CommentReference"/>
          <w:rFonts w:asciiTheme="minorHAnsi" w:eastAsiaTheme="minorHAnsi" w:hAnsiTheme="minorHAnsi" w:cstheme="minorBidi"/>
          <w:color w:val="auto"/>
        </w:rPr>
        <w:commentReference w:id="94"/>
      </w:r>
    </w:p>
    <w:p w14:paraId="0C922B68" w14:textId="77777777" w:rsidR="00786212" w:rsidRDefault="00786212" w:rsidP="00786212"/>
    <w:p w14:paraId="5E97E6C2" w14:textId="77777777" w:rsidR="00471C42" w:rsidRPr="00471C42" w:rsidRDefault="00471C42">
      <w:pPr>
        <w:autoSpaceDE w:val="0"/>
        <w:autoSpaceDN w:val="0"/>
        <w:adjustRightInd w:val="0"/>
        <w:spacing w:after="0" w:line="360" w:lineRule="auto"/>
        <w:jc w:val="both"/>
        <w:rPr>
          <w:rFonts w:ascii="Calibri" w:hAnsi="Calibri" w:cs="Calibri"/>
          <w:sz w:val="24"/>
          <w:szCs w:val="24"/>
        </w:rPr>
        <w:pPrChange w:id="95" w:author="nikolas moutsopoulos" w:date="2021-05-22T21:41:00Z">
          <w:pPr>
            <w:autoSpaceDE w:val="0"/>
            <w:autoSpaceDN w:val="0"/>
            <w:adjustRightInd w:val="0"/>
            <w:spacing w:after="0" w:line="360" w:lineRule="auto"/>
          </w:pPr>
        </w:pPrChange>
      </w:pPr>
      <w:r w:rsidRPr="00471C42">
        <w:rPr>
          <w:rFonts w:ascii="Calibri" w:hAnsi="Calibri" w:cs="Calibri"/>
          <w:sz w:val="24"/>
          <w:szCs w:val="24"/>
        </w:rPr>
        <w:t xml:space="preserve">Data collection is of paramount importance for large organizations not only for record keeping. Organizations need to support a variety of data analysis tasks that are critical to their mission, where data analysis typically drives decision-making processes and efficiency optimizations. </w:t>
      </w:r>
    </w:p>
    <w:p w14:paraId="047C803D" w14:textId="77777777" w:rsidR="00471C42" w:rsidRPr="00471C42" w:rsidDel="00257BD9" w:rsidRDefault="00471C42">
      <w:pPr>
        <w:autoSpaceDE w:val="0"/>
        <w:autoSpaceDN w:val="0"/>
        <w:adjustRightInd w:val="0"/>
        <w:spacing w:after="0" w:line="360" w:lineRule="auto"/>
        <w:jc w:val="both"/>
        <w:rPr>
          <w:del w:id="96" w:author="nikolas moutsopoulos" w:date="2021-05-27T19:03:00Z"/>
          <w:rFonts w:ascii="Calibri" w:hAnsi="Calibri" w:cs="Calibri"/>
          <w:sz w:val="24"/>
          <w:szCs w:val="24"/>
        </w:rPr>
        <w:pPrChange w:id="97" w:author="nikolas moutsopoulos" w:date="2021-05-22T21:41:00Z">
          <w:pPr>
            <w:autoSpaceDE w:val="0"/>
            <w:autoSpaceDN w:val="0"/>
            <w:adjustRightInd w:val="0"/>
            <w:spacing w:after="0" w:line="360" w:lineRule="auto"/>
          </w:pPr>
        </w:pPrChange>
      </w:pPr>
    </w:p>
    <w:p w14:paraId="37505CE2" w14:textId="77777777" w:rsidR="00471C42" w:rsidRPr="00471C42" w:rsidRDefault="00471C42" w:rsidP="00AC4B29">
      <w:pPr>
        <w:autoSpaceDE w:val="0"/>
        <w:autoSpaceDN w:val="0"/>
        <w:adjustRightInd w:val="0"/>
        <w:spacing w:after="0" w:line="360" w:lineRule="auto"/>
        <w:jc w:val="both"/>
        <w:rPr>
          <w:rFonts w:ascii="Calibri" w:hAnsi="Calibri" w:cs="Calibri"/>
          <w:sz w:val="24"/>
          <w:szCs w:val="24"/>
        </w:rPr>
      </w:pPr>
      <w:r w:rsidRPr="00471C42">
        <w:rPr>
          <w:rFonts w:ascii="Calibri" w:hAnsi="Calibri" w:cs="Calibri"/>
          <w:sz w:val="24"/>
          <w:szCs w:val="24"/>
        </w:rPr>
        <w:t>However, despite the importance of data collection and analysis, data quality remains a pervasive and on-going problem in almost every large organization because the presence of incorrect or inconsistent data can significantly distort the results of analyses, often negating the potential benefits of information-driven approaches (</w:t>
      </w:r>
      <w:commentRangeStart w:id="98"/>
      <w:proofErr w:type="spellStart"/>
      <w:r w:rsidRPr="00471C42">
        <w:rPr>
          <w:rFonts w:ascii="Calibri" w:hAnsi="Calibri" w:cs="Calibri"/>
          <w:sz w:val="24"/>
          <w:szCs w:val="24"/>
        </w:rPr>
        <w:t>Hellerstein</w:t>
      </w:r>
      <w:proofErr w:type="spellEnd"/>
      <w:r w:rsidRPr="00471C42">
        <w:rPr>
          <w:rFonts w:ascii="Calibri" w:hAnsi="Calibri" w:cs="Calibri"/>
          <w:sz w:val="24"/>
          <w:szCs w:val="24"/>
        </w:rPr>
        <w:t>, 2008</w:t>
      </w:r>
      <w:commentRangeEnd w:id="98"/>
      <w:r w:rsidR="007C5CA4">
        <w:rPr>
          <w:rStyle w:val="CommentReference"/>
        </w:rPr>
        <w:commentReference w:id="98"/>
      </w:r>
      <w:r w:rsidRPr="00471C42">
        <w:rPr>
          <w:rFonts w:ascii="Calibri" w:hAnsi="Calibri" w:cs="Calibri"/>
          <w:sz w:val="24"/>
          <w:szCs w:val="24"/>
        </w:rPr>
        <w:t xml:space="preserve">). </w:t>
      </w:r>
    </w:p>
    <w:p w14:paraId="210810D6" w14:textId="77777777" w:rsidR="00471C42" w:rsidRPr="00471C42" w:rsidRDefault="00471C42">
      <w:pPr>
        <w:autoSpaceDE w:val="0"/>
        <w:autoSpaceDN w:val="0"/>
        <w:adjustRightInd w:val="0"/>
        <w:spacing w:after="0" w:line="360" w:lineRule="auto"/>
        <w:jc w:val="both"/>
        <w:rPr>
          <w:rFonts w:ascii="Calibri" w:hAnsi="Calibri" w:cs="Calibri"/>
          <w:sz w:val="24"/>
          <w:szCs w:val="24"/>
        </w:rPr>
        <w:pPrChange w:id="99" w:author="nikolas moutsopoulos" w:date="2021-05-22T21:41:00Z">
          <w:pPr>
            <w:autoSpaceDE w:val="0"/>
            <w:autoSpaceDN w:val="0"/>
            <w:adjustRightInd w:val="0"/>
            <w:spacing w:after="0" w:line="360" w:lineRule="auto"/>
          </w:pPr>
        </w:pPrChange>
      </w:pPr>
    </w:p>
    <w:p w14:paraId="4D7AA733" w14:textId="77777777" w:rsidR="00471C42" w:rsidRPr="00471C42" w:rsidRDefault="00471C42">
      <w:pPr>
        <w:autoSpaceDE w:val="0"/>
        <w:autoSpaceDN w:val="0"/>
        <w:adjustRightInd w:val="0"/>
        <w:spacing w:after="0" w:line="360" w:lineRule="auto"/>
        <w:jc w:val="both"/>
        <w:rPr>
          <w:rFonts w:ascii="Calibri" w:hAnsi="Calibri" w:cs="Calibri"/>
          <w:sz w:val="24"/>
          <w:szCs w:val="24"/>
        </w:rPr>
        <w:pPrChange w:id="100" w:author="nikolas moutsopoulos" w:date="2021-05-22T21:41:00Z">
          <w:pPr>
            <w:autoSpaceDE w:val="0"/>
            <w:autoSpaceDN w:val="0"/>
            <w:adjustRightInd w:val="0"/>
            <w:spacing w:after="0" w:line="360" w:lineRule="auto"/>
          </w:pPr>
        </w:pPrChange>
      </w:pPr>
      <w:r w:rsidRPr="00471C42">
        <w:rPr>
          <w:rFonts w:ascii="Calibri" w:hAnsi="Calibri" w:cs="Calibri"/>
          <w:sz w:val="24"/>
          <w:szCs w:val="24"/>
        </w:rPr>
        <w:t>The quality of quantitative data can be looked from (a) a statistical perspective with emphasis on outlier detection or (b) checked through the use of algorithms and implementations that can be implemented in large databases (Hellerstein, 2008).</w:t>
      </w:r>
    </w:p>
    <w:p w14:paraId="756D37F9" w14:textId="77777777" w:rsidR="00471C42" w:rsidRPr="00471C42" w:rsidRDefault="00471C42" w:rsidP="00471C42">
      <w:pPr>
        <w:autoSpaceDE w:val="0"/>
        <w:autoSpaceDN w:val="0"/>
        <w:adjustRightInd w:val="0"/>
        <w:spacing w:after="0" w:line="360" w:lineRule="auto"/>
        <w:rPr>
          <w:rFonts w:ascii="Calibri" w:hAnsi="Calibri" w:cs="Calibri"/>
          <w:sz w:val="24"/>
          <w:szCs w:val="24"/>
        </w:rPr>
      </w:pPr>
    </w:p>
    <w:p w14:paraId="7A095399" w14:textId="738AFEFF" w:rsidR="00471C42" w:rsidRPr="00471C42" w:rsidRDefault="00471C42" w:rsidP="00471C42">
      <w:pPr>
        <w:autoSpaceDE w:val="0"/>
        <w:autoSpaceDN w:val="0"/>
        <w:adjustRightInd w:val="0"/>
        <w:spacing w:after="0" w:line="360" w:lineRule="auto"/>
        <w:jc w:val="both"/>
        <w:rPr>
          <w:rFonts w:ascii="Calibri" w:hAnsi="Calibri" w:cs="Calibri"/>
          <w:sz w:val="24"/>
          <w:szCs w:val="24"/>
        </w:rPr>
      </w:pPr>
      <w:r w:rsidRPr="00471C42">
        <w:rPr>
          <w:rFonts w:ascii="Calibri" w:hAnsi="Calibri" w:cs="Calibri"/>
          <w:sz w:val="24"/>
          <w:szCs w:val="24"/>
        </w:rPr>
        <w:t xml:space="preserve">Nowadays more and more industries and organizations use data for various reasons such as take important decisions or sell algorithms as products. For example, the healthcare industry which is turning into a developed and complex marketplace uses data collection tools and methods which appear to be crucial sources for generating information about patients. This information is supposed to improve the overall quality healthcare approach, and deliver care according to patient needs. However, poor data quality in healthcare is the number one issue that requires major improvement especially if it is considered that decisions in this industry could literally mean the difference between life and death. </w:t>
      </w:r>
      <w:del w:id="101" w:author="GEORGIOS MANIAS" w:date="2021-05-18T18:46:00Z">
        <w:r w:rsidRPr="00471C42" w:rsidDel="00BA0AE8">
          <w:rPr>
            <w:rFonts w:ascii="Calibri" w:hAnsi="Calibri" w:cs="Calibri"/>
            <w:sz w:val="24"/>
            <w:szCs w:val="24"/>
          </w:rPr>
          <w:delText xml:space="preserve">This </w:delText>
        </w:r>
      </w:del>
      <w:ins w:id="102" w:author="GEORGIOS MANIAS" w:date="2021-05-18T18:46:00Z">
        <w:r w:rsidR="00BA0AE8" w:rsidRPr="00471C42">
          <w:rPr>
            <w:rFonts w:ascii="Calibri" w:hAnsi="Calibri" w:cs="Calibri"/>
            <w:sz w:val="24"/>
            <w:szCs w:val="24"/>
          </w:rPr>
          <w:t>Th</w:t>
        </w:r>
        <w:r w:rsidR="00BA0AE8">
          <w:rPr>
            <w:rFonts w:ascii="Calibri" w:hAnsi="Calibri" w:cs="Calibri"/>
            <w:sz w:val="24"/>
            <w:szCs w:val="24"/>
          </w:rPr>
          <w:t>ese</w:t>
        </w:r>
        <w:r w:rsidR="00BA0AE8" w:rsidRPr="00471C42">
          <w:rPr>
            <w:rFonts w:ascii="Calibri" w:hAnsi="Calibri" w:cs="Calibri"/>
            <w:sz w:val="24"/>
            <w:szCs w:val="24"/>
          </w:rPr>
          <w:t xml:space="preserve"> </w:t>
        </w:r>
      </w:ins>
      <w:commentRangeStart w:id="103"/>
      <w:r w:rsidRPr="00471C42">
        <w:rPr>
          <w:rFonts w:ascii="Calibri" w:hAnsi="Calibri" w:cs="Calibri"/>
          <w:sz w:val="24"/>
          <w:szCs w:val="24"/>
        </w:rPr>
        <w:t>data</w:t>
      </w:r>
      <w:commentRangeEnd w:id="103"/>
      <w:r w:rsidR="00BA0AE8">
        <w:rPr>
          <w:rStyle w:val="CommentReference"/>
        </w:rPr>
        <w:commentReference w:id="103"/>
      </w:r>
      <w:r w:rsidRPr="00471C42">
        <w:rPr>
          <w:rFonts w:ascii="Calibri" w:hAnsi="Calibri" w:cs="Calibri"/>
          <w:sz w:val="24"/>
          <w:szCs w:val="24"/>
        </w:rPr>
        <w:t xml:space="preserve">, especially when related to healthcare, cannot be wrong, inaccurate, incomplete or unrecognizable to the operations and processes that consume them. The </w:t>
      </w:r>
      <w:del w:id="104" w:author="GEORGIOS MANIAS" w:date="2021-05-18T18:48:00Z">
        <w:r w:rsidRPr="00471C42" w:rsidDel="003246DA">
          <w:rPr>
            <w:rFonts w:ascii="Calibri" w:hAnsi="Calibri" w:cs="Calibri"/>
            <w:sz w:val="24"/>
            <w:szCs w:val="24"/>
          </w:rPr>
          <w:delText xml:space="preserve">ramifications </w:delText>
        </w:r>
      </w:del>
      <w:ins w:id="105" w:author="GEORGIOS MANIAS" w:date="2021-05-18T18:48:00Z">
        <w:r w:rsidR="003246DA" w:rsidRPr="003246DA">
          <w:rPr>
            <w:rFonts w:ascii="Calibri" w:hAnsi="Calibri" w:cs="Calibri"/>
            <w:sz w:val="24"/>
            <w:szCs w:val="24"/>
          </w:rPr>
          <w:t>consequences</w:t>
        </w:r>
        <w:r w:rsidR="003246DA" w:rsidRPr="00471C42">
          <w:rPr>
            <w:rFonts w:ascii="Calibri" w:hAnsi="Calibri" w:cs="Calibri"/>
            <w:sz w:val="24"/>
            <w:szCs w:val="24"/>
          </w:rPr>
          <w:t xml:space="preserve"> </w:t>
        </w:r>
      </w:ins>
      <w:r w:rsidRPr="00471C42">
        <w:rPr>
          <w:rFonts w:ascii="Calibri" w:hAnsi="Calibri" w:cs="Calibri"/>
          <w:sz w:val="24"/>
          <w:szCs w:val="24"/>
        </w:rPr>
        <w:t>of inaccurate data could impact patient safety, accurate reimbursement for services, and many other aspects of healthcare delivery. Other fields where data collection plays a major role include environmental, industrial, surveillance, computer network, biological, astronomy, web, information network and economics applications (Gupta</w:t>
      </w:r>
      <w:r w:rsidRPr="00471C42">
        <w:rPr>
          <w:rFonts w:ascii="Calibri" w:hAnsi="Calibri" w:cs="Calibri"/>
          <w:i/>
          <w:sz w:val="24"/>
          <w:szCs w:val="24"/>
        </w:rPr>
        <w:t xml:space="preserve"> et al., </w:t>
      </w:r>
      <w:r w:rsidRPr="00471C42">
        <w:rPr>
          <w:rFonts w:ascii="Calibri" w:hAnsi="Calibri" w:cs="Calibri"/>
          <w:sz w:val="24"/>
          <w:szCs w:val="24"/>
        </w:rPr>
        <w:t>2014).</w:t>
      </w:r>
    </w:p>
    <w:p w14:paraId="52D9166F" w14:textId="77777777" w:rsidR="00471C42" w:rsidRPr="00471C42" w:rsidRDefault="00471C42" w:rsidP="00471C42">
      <w:pPr>
        <w:pStyle w:val="NormalWeb"/>
        <w:spacing w:line="360" w:lineRule="auto"/>
        <w:jc w:val="both"/>
        <w:rPr>
          <w:rFonts w:ascii="Calibri" w:hAnsi="Calibri" w:cs="Calibri"/>
        </w:rPr>
      </w:pPr>
      <w:r w:rsidRPr="00471C42">
        <w:rPr>
          <w:rFonts w:ascii="Calibri" w:hAnsi="Calibri" w:cs="Calibri"/>
        </w:rPr>
        <w:lastRenderedPageBreak/>
        <w:t>Databases also play an important role in today’s IT-based economy. Many industries and systems depend on the accuracy of databases to carry out operations. Therefore, the quality of the information (or the lack thereof) stored in the databases can have significant cost implications to a system that relies on information to function and conduct business. In an error-free system with perfectly clean data, the construction of a comprehensive view of the data consists of linking—in relational terms, joining—two or more tables on their key fields. Unfortunately, data often lack a unique, global identifier that would permit such an operation. Furthermore, the data are neither carefully controlled for quality, nor defined in a consistent way across different data sources (</w:t>
      </w:r>
      <w:proofErr w:type="spellStart"/>
      <w:r w:rsidRPr="00471C42">
        <w:rPr>
          <w:rFonts w:ascii="Calibri" w:hAnsi="Calibri" w:cs="Calibri"/>
        </w:rPr>
        <w:t>Elmagarmid</w:t>
      </w:r>
      <w:proofErr w:type="spellEnd"/>
      <w:r w:rsidRPr="00471C42">
        <w:rPr>
          <w:rFonts w:ascii="Calibri" w:hAnsi="Calibri" w:cs="Calibri"/>
        </w:rPr>
        <w:t xml:space="preserve"> </w:t>
      </w:r>
      <w:r w:rsidRPr="00471C42">
        <w:rPr>
          <w:rFonts w:ascii="Calibri" w:hAnsi="Calibri" w:cs="Calibri"/>
          <w:i/>
          <w:iCs/>
        </w:rPr>
        <w:t>et al.,</w:t>
      </w:r>
      <w:r w:rsidRPr="00471C42">
        <w:rPr>
          <w:rFonts w:ascii="Calibri" w:hAnsi="Calibri" w:cs="Calibri"/>
        </w:rPr>
        <w:t xml:space="preserve"> 2007). Thus, data quality is often compromised by many factors, including data entry errors (e.g., </w:t>
      </w:r>
      <w:proofErr w:type="spellStart"/>
      <w:r w:rsidRPr="00471C42">
        <w:rPr>
          <w:rFonts w:ascii="Calibri" w:hAnsi="Calibri" w:cs="Calibri"/>
        </w:rPr>
        <w:t>Microsft</w:t>
      </w:r>
      <w:proofErr w:type="spellEnd"/>
      <w:r w:rsidRPr="00471C42">
        <w:rPr>
          <w:rFonts w:ascii="Calibri" w:hAnsi="Calibri" w:cs="Calibri"/>
        </w:rPr>
        <w:t xml:space="preserve"> instead of Microsoft), missing integrity constraints (e.g., allowing entries such as Employee Age 1⁄4 567), and multiple conventions for recording information (e.g., 44 W. 4th St. versus 44 West Fourth Street). Often, while integrating data from different sources to implement a data warehouse, organizations become aware of potential systematic differences or conflicts. Such problems fall under the umbrella-term </w:t>
      </w:r>
      <w:r w:rsidRPr="00471C42">
        <w:rPr>
          <w:rFonts w:ascii="Calibri" w:hAnsi="Calibri" w:cs="Calibri"/>
          <w:i/>
          <w:iCs/>
        </w:rPr>
        <w:t>data heterogeneity</w:t>
      </w:r>
      <w:r w:rsidRPr="00471C42">
        <w:rPr>
          <w:rFonts w:ascii="Calibri" w:hAnsi="Calibri" w:cs="Calibri"/>
        </w:rPr>
        <w:t xml:space="preserve">, </w:t>
      </w:r>
      <w:r w:rsidRPr="00471C42">
        <w:rPr>
          <w:rFonts w:ascii="Calibri" w:hAnsi="Calibri" w:cs="Calibri"/>
          <w:i/>
          <w:iCs/>
        </w:rPr>
        <w:t>Data</w:t>
      </w:r>
      <w:r w:rsidRPr="00471C42">
        <w:rPr>
          <w:rFonts w:ascii="Calibri" w:hAnsi="Calibri" w:cs="Calibri"/>
        </w:rPr>
        <w:t xml:space="preserve"> </w:t>
      </w:r>
      <w:r w:rsidRPr="00471C42">
        <w:rPr>
          <w:rFonts w:ascii="Calibri" w:hAnsi="Calibri" w:cs="Calibri"/>
          <w:i/>
          <w:iCs/>
        </w:rPr>
        <w:t>cleaning</w:t>
      </w:r>
      <w:r w:rsidRPr="00471C42">
        <w:rPr>
          <w:rFonts w:ascii="Calibri" w:hAnsi="Calibri" w:cs="Calibri"/>
        </w:rPr>
        <w:t xml:space="preserve">, or </w:t>
      </w:r>
      <w:r w:rsidRPr="00471C42">
        <w:rPr>
          <w:rFonts w:ascii="Calibri" w:hAnsi="Calibri" w:cs="Calibri"/>
          <w:i/>
          <w:iCs/>
        </w:rPr>
        <w:t>data scrubbing</w:t>
      </w:r>
      <w:r w:rsidRPr="00471C42">
        <w:rPr>
          <w:rFonts w:ascii="Calibri" w:hAnsi="Calibri" w:cs="Calibri"/>
        </w:rPr>
        <w:t xml:space="preserve">, the latter ones referring to the process of resolving such identification problems in the data. </w:t>
      </w:r>
    </w:p>
    <w:p w14:paraId="6D3E71EB" w14:textId="7D7661CF" w:rsidR="00471C42" w:rsidRDefault="00471C42" w:rsidP="00471C42">
      <w:pPr>
        <w:autoSpaceDE w:val="0"/>
        <w:autoSpaceDN w:val="0"/>
        <w:adjustRightInd w:val="0"/>
        <w:spacing w:after="0" w:line="360" w:lineRule="auto"/>
        <w:jc w:val="both"/>
        <w:rPr>
          <w:rFonts w:ascii="Calibri" w:hAnsi="Calibri" w:cs="Calibri"/>
          <w:sz w:val="24"/>
          <w:szCs w:val="24"/>
        </w:rPr>
      </w:pPr>
      <w:r w:rsidRPr="00471C42">
        <w:rPr>
          <w:rFonts w:ascii="Calibri" w:hAnsi="Calibri" w:cs="Calibri"/>
          <w:sz w:val="24"/>
          <w:szCs w:val="24"/>
        </w:rPr>
        <w:t xml:space="preserve">Taking the above into consideration, this </w:t>
      </w:r>
      <w:del w:id="106" w:author="GEORGIOS MANIAS" w:date="2021-05-18T18:46:00Z">
        <w:r w:rsidRPr="00471C42" w:rsidDel="00345BDB">
          <w:rPr>
            <w:rFonts w:ascii="Calibri" w:hAnsi="Calibri" w:cs="Calibri"/>
            <w:sz w:val="24"/>
            <w:szCs w:val="24"/>
          </w:rPr>
          <w:delText xml:space="preserve">paper </w:delText>
        </w:r>
      </w:del>
      <w:ins w:id="107" w:author="GEORGIOS MANIAS" w:date="2021-05-18T18:46:00Z">
        <w:r w:rsidR="00345BDB">
          <w:rPr>
            <w:rFonts w:ascii="Calibri" w:hAnsi="Calibri" w:cs="Calibri"/>
            <w:sz w:val="24"/>
            <w:szCs w:val="24"/>
          </w:rPr>
          <w:t>thesis</w:t>
        </w:r>
        <w:r w:rsidR="00345BDB" w:rsidRPr="00471C42">
          <w:rPr>
            <w:rFonts w:ascii="Calibri" w:hAnsi="Calibri" w:cs="Calibri"/>
            <w:sz w:val="24"/>
            <w:szCs w:val="24"/>
          </w:rPr>
          <w:t xml:space="preserve"> </w:t>
        </w:r>
      </w:ins>
      <w:r w:rsidRPr="00471C42">
        <w:rPr>
          <w:rFonts w:ascii="Calibri" w:hAnsi="Calibri" w:cs="Calibri"/>
          <w:sz w:val="24"/>
          <w:szCs w:val="24"/>
        </w:rPr>
        <w:t>focuses mostly on data cleaning methods. It is clear that data cleaning (data cleansing) methods should be applied in order to control the data integrity and quality (</w:t>
      </w:r>
      <w:proofErr w:type="spellStart"/>
      <w:r w:rsidRPr="00471C42">
        <w:rPr>
          <w:rFonts w:ascii="Calibri" w:hAnsi="Calibri" w:cs="Calibri"/>
          <w:sz w:val="24"/>
          <w:szCs w:val="24"/>
        </w:rPr>
        <w:t>Pipino</w:t>
      </w:r>
      <w:proofErr w:type="spellEnd"/>
      <w:r w:rsidRPr="00471C42">
        <w:rPr>
          <w:rFonts w:ascii="Calibri" w:hAnsi="Calibri" w:cs="Calibri"/>
          <w:sz w:val="24"/>
          <w:szCs w:val="24"/>
        </w:rPr>
        <w:t xml:space="preserve"> </w:t>
      </w:r>
      <w:r w:rsidRPr="00471C42">
        <w:rPr>
          <w:rFonts w:ascii="Calibri" w:hAnsi="Calibri" w:cs="Calibri"/>
          <w:i/>
          <w:sz w:val="24"/>
          <w:szCs w:val="24"/>
        </w:rPr>
        <w:t>et al.,</w:t>
      </w:r>
      <w:r w:rsidRPr="00471C42">
        <w:rPr>
          <w:rFonts w:ascii="Calibri" w:hAnsi="Calibri" w:cs="Calibri"/>
          <w:sz w:val="24"/>
          <w:szCs w:val="24"/>
        </w:rPr>
        <w:t xml:space="preserve"> 2002).</w:t>
      </w:r>
      <w:r w:rsidRPr="00471C42">
        <w:rPr>
          <w:rFonts w:ascii="Calibri" w:hAnsi="Calibri" w:cs="Calibri"/>
          <w:sz w:val="18"/>
          <w:szCs w:val="18"/>
        </w:rPr>
        <w:t xml:space="preserve"> </w:t>
      </w:r>
      <w:r w:rsidRPr="00471C42">
        <w:rPr>
          <w:rFonts w:ascii="Calibri" w:hAnsi="Calibri" w:cs="Calibri"/>
          <w:sz w:val="24"/>
          <w:szCs w:val="24"/>
        </w:rPr>
        <w:t xml:space="preserve">Consequently, there has been a variety of research over the last decades on various aspects of anomaly detection and data errors and subsequent data cleaning. </w:t>
      </w:r>
    </w:p>
    <w:p w14:paraId="0FA53D29" w14:textId="77777777" w:rsidR="00BE2E2D" w:rsidRDefault="00BE2E2D" w:rsidP="00471C42">
      <w:pPr>
        <w:autoSpaceDE w:val="0"/>
        <w:autoSpaceDN w:val="0"/>
        <w:adjustRightInd w:val="0"/>
        <w:spacing w:after="0" w:line="360" w:lineRule="auto"/>
        <w:jc w:val="both"/>
        <w:rPr>
          <w:rFonts w:ascii="Calibri" w:hAnsi="Calibri" w:cs="Calibri"/>
          <w:sz w:val="24"/>
          <w:szCs w:val="24"/>
        </w:rPr>
      </w:pPr>
    </w:p>
    <w:p w14:paraId="5127F9E0" w14:textId="77777777" w:rsidR="007824D7" w:rsidRDefault="007824D7" w:rsidP="00471C42">
      <w:pPr>
        <w:autoSpaceDE w:val="0"/>
        <w:autoSpaceDN w:val="0"/>
        <w:adjustRightInd w:val="0"/>
        <w:spacing w:after="0" w:line="360" w:lineRule="auto"/>
        <w:jc w:val="both"/>
        <w:rPr>
          <w:rFonts w:ascii="Calibri" w:hAnsi="Calibri" w:cs="Calibri"/>
          <w:sz w:val="24"/>
          <w:szCs w:val="24"/>
        </w:rPr>
      </w:pPr>
    </w:p>
    <w:p w14:paraId="05A9F81F" w14:textId="77777777" w:rsidR="007824D7" w:rsidRDefault="007824D7" w:rsidP="00471C42">
      <w:pPr>
        <w:autoSpaceDE w:val="0"/>
        <w:autoSpaceDN w:val="0"/>
        <w:adjustRightInd w:val="0"/>
        <w:spacing w:after="0" w:line="360" w:lineRule="auto"/>
        <w:jc w:val="both"/>
        <w:rPr>
          <w:rFonts w:ascii="Calibri" w:hAnsi="Calibri" w:cs="Calibri"/>
          <w:sz w:val="24"/>
          <w:szCs w:val="24"/>
        </w:rPr>
      </w:pPr>
    </w:p>
    <w:p w14:paraId="64A06665" w14:textId="77777777" w:rsidR="007824D7" w:rsidRDefault="007824D7" w:rsidP="00471C42">
      <w:pPr>
        <w:autoSpaceDE w:val="0"/>
        <w:autoSpaceDN w:val="0"/>
        <w:adjustRightInd w:val="0"/>
        <w:spacing w:after="0" w:line="360" w:lineRule="auto"/>
        <w:jc w:val="both"/>
        <w:rPr>
          <w:rFonts w:ascii="Calibri" w:hAnsi="Calibri" w:cs="Calibri"/>
          <w:sz w:val="24"/>
          <w:szCs w:val="24"/>
        </w:rPr>
      </w:pPr>
    </w:p>
    <w:p w14:paraId="7885262D" w14:textId="77777777" w:rsidR="003325F2" w:rsidRDefault="003325F2" w:rsidP="00471C42">
      <w:pPr>
        <w:autoSpaceDE w:val="0"/>
        <w:autoSpaceDN w:val="0"/>
        <w:adjustRightInd w:val="0"/>
        <w:spacing w:after="0" w:line="360" w:lineRule="auto"/>
        <w:jc w:val="both"/>
        <w:rPr>
          <w:rFonts w:ascii="Calibri" w:hAnsi="Calibri" w:cs="Calibri"/>
          <w:sz w:val="24"/>
          <w:szCs w:val="24"/>
        </w:rPr>
      </w:pPr>
    </w:p>
    <w:p w14:paraId="2716855C" w14:textId="77777777" w:rsidR="003325F2" w:rsidRDefault="003325F2" w:rsidP="00471C42">
      <w:pPr>
        <w:autoSpaceDE w:val="0"/>
        <w:autoSpaceDN w:val="0"/>
        <w:adjustRightInd w:val="0"/>
        <w:spacing w:after="0" w:line="360" w:lineRule="auto"/>
        <w:jc w:val="both"/>
        <w:rPr>
          <w:rFonts w:ascii="Calibri" w:hAnsi="Calibri" w:cs="Calibri"/>
          <w:sz w:val="24"/>
          <w:szCs w:val="24"/>
        </w:rPr>
      </w:pPr>
    </w:p>
    <w:p w14:paraId="2606DB63" w14:textId="58FC5256" w:rsidR="00BE2E2D" w:rsidRDefault="00BE2E2D" w:rsidP="00BE2E2D">
      <w:pPr>
        <w:pStyle w:val="Heading1"/>
      </w:pPr>
      <w:bookmarkStart w:id="108" w:name="_Toc69423296"/>
      <w:del w:id="109" w:author="nikolas moutsopoulos" w:date="2021-05-22T22:05:00Z">
        <w:r w:rsidDel="00AC175C">
          <w:lastRenderedPageBreak/>
          <w:delText xml:space="preserve">2. </w:delText>
        </w:r>
      </w:del>
      <w:commentRangeStart w:id="110"/>
      <w:r>
        <w:t>Data Mining</w:t>
      </w:r>
      <w:bookmarkEnd w:id="108"/>
      <w:commentRangeEnd w:id="110"/>
      <w:r w:rsidR="002D56D2">
        <w:rPr>
          <w:rStyle w:val="CommentReference"/>
          <w:rFonts w:asciiTheme="minorHAnsi" w:eastAsiaTheme="minorHAnsi" w:hAnsiTheme="minorHAnsi" w:cstheme="minorBidi"/>
          <w:color w:val="auto"/>
        </w:rPr>
        <w:commentReference w:id="110"/>
      </w:r>
    </w:p>
    <w:p w14:paraId="701B2AF2" w14:textId="77777777" w:rsidR="007824D7" w:rsidRPr="007824D7" w:rsidRDefault="007824D7" w:rsidP="007824D7"/>
    <w:p w14:paraId="5D4B78C7" w14:textId="77777777" w:rsidR="007824D7" w:rsidRDefault="007824D7" w:rsidP="007824D7">
      <w:pPr>
        <w:pStyle w:val="Heading2"/>
      </w:pPr>
      <w:bookmarkStart w:id="111" w:name="_Toc69423297"/>
      <w:r>
        <w:t>2.1 Introduction</w:t>
      </w:r>
      <w:bookmarkEnd w:id="111"/>
    </w:p>
    <w:p w14:paraId="336555AB" w14:textId="77777777" w:rsidR="00001DC8" w:rsidRPr="00001DC8" w:rsidRDefault="00001DC8" w:rsidP="00001DC8"/>
    <w:p w14:paraId="51943FC3" w14:textId="7BFE2A7A" w:rsidR="002C06E5" w:rsidRPr="00554672" w:rsidDel="001E03CD" w:rsidRDefault="000832C0">
      <w:pPr>
        <w:spacing w:line="360" w:lineRule="auto"/>
        <w:jc w:val="both"/>
        <w:rPr>
          <w:sz w:val="24"/>
          <w:szCs w:val="24"/>
        </w:rPr>
        <w:pPrChange w:id="112" w:author="nikolas moutsopoulos" w:date="2021-05-22T22:13:00Z">
          <w:pPr>
            <w:spacing w:line="360" w:lineRule="auto"/>
          </w:pPr>
        </w:pPrChange>
      </w:pPr>
      <w:ins w:id="113" w:author="nikolas moutsopoulos" w:date="2021-05-27T19:09:00Z">
        <w:r>
          <w:rPr>
            <w:sz w:val="24"/>
            <w:szCs w:val="24"/>
          </w:rPr>
          <w:t xml:space="preserve">Nowadays </w:t>
        </w:r>
      </w:ins>
      <w:ins w:id="114" w:author="nikolas moutsopoulos" w:date="2021-05-27T19:10:00Z">
        <w:r>
          <w:rPr>
            <w:sz w:val="24"/>
            <w:szCs w:val="24"/>
          </w:rPr>
          <w:t xml:space="preserve">there is a great competition among </w:t>
        </w:r>
      </w:ins>
      <w:ins w:id="115" w:author="nikolas moutsopoulos" w:date="2021-05-27T19:13:00Z">
        <w:r>
          <w:rPr>
            <w:sz w:val="24"/>
            <w:szCs w:val="24"/>
          </w:rPr>
          <w:t xml:space="preserve">companies </w:t>
        </w:r>
      </w:ins>
      <w:ins w:id="116" w:author="nikolas moutsopoulos" w:date="2021-05-27T19:14:00Z">
        <w:r>
          <w:rPr>
            <w:sz w:val="24"/>
            <w:szCs w:val="24"/>
          </w:rPr>
          <w:t>because of the globalization and the very fast pace of production of new products and inventions.</w:t>
        </w:r>
      </w:ins>
      <w:ins w:id="117" w:author="nikolas moutsopoulos" w:date="2021-05-27T19:13:00Z">
        <w:r>
          <w:rPr>
            <w:sz w:val="24"/>
            <w:szCs w:val="24"/>
          </w:rPr>
          <w:t xml:space="preserve"> </w:t>
        </w:r>
      </w:ins>
      <w:ins w:id="118" w:author="nikolas moutsopoulos" w:date="2021-05-27T19:10:00Z">
        <w:r>
          <w:rPr>
            <w:sz w:val="24"/>
            <w:szCs w:val="24"/>
          </w:rPr>
          <w:t>Every company</w:t>
        </w:r>
      </w:ins>
      <w:ins w:id="119" w:author="nikolas moutsopoulos" w:date="2021-05-27T19:15:00Z">
        <w:r>
          <w:rPr>
            <w:sz w:val="24"/>
            <w:szCs w:val="24"/>
          </w:rPr>
          <w:t xml:space="preserve"> </w:t>
        </w:r>
      </w:ins>
      <w:ins w:id="120" w:author="nikolas moutsopoulos" w:date="2021-05-27T19:10:00Z">
        <w:r>
          <w:rPr>
            <w:sz w:val="24"/>
            <w:szCs w:val="24"/>
          </w:rPr>
          <w:t>is trying to thrive in the</w:t>
        </w:r>
      </w:ins>
      <w:ins w:id="121" w:author="nikolas moutsopoulos" w:date="2021-05-27T19:16:00Z">
        <w:r>
          <w:rPr>
            <w:sz w:val="24"/>
            <w:szCs w:val="24"/>
          </w:rPr>
          <w:t>ir</w:t>
        </w:r>
      </w:ins>
      <w:ins w:id="122" w:author="nikolas moutsopoulos" w:date="2021-05-27T19:10:00Z">
        <w:r>
          <w:rPr>
            <w:sz w:val="24"/>
            <w:szCs w:val="24"/>
          </w:rPr>
          <w:t xml:space="preserve"> respective sector in order to </w:t>
        </w:r>
      </w:ins>
      <w:ins w:id="123" w:author="nikolas moutsopoulos" w:date="2021-05-27T19:16:00Z">
        <w:r>
          <w:rPr>
            <w:sz w:val="24"/>
            <w:szCs w:val="24"/>
          </w:rPr>
          <w:t xml:space="preserve">expand, success </w:t>
        </w:r>
      </w:ins>
      <w:ins w:id="124" w:author="nikolas moutsopoulos" w:date="2021-05-27T19:10:00Z">
        <w:r>
          <w:rPr>
            <w:sz w:val="24"/>
            <w:szCs w:val="24"/>
          </w:rPr>
          <w:t xml:space="preserve">and avoid </w:t>
        </w:r>
      </w:ins>
      <w:ins w:id="125" w:author="nikolas moutsopoulos" w:date="2021-05-27T19:11:00Z">
        <w:r>
          <w:rPr>
            <w:sz w:val="24"/>
            <w:szCs w:val="24"/>
          </w:rPr>
          <w:t>bankruptcy</w:t>
        </w:r>
        <w:r w:rsidR="001341FE">
          <w:rPr>
            <w:sz w:val="24"/>
            <w:szCs w:val="24"/>
          </w:rPr>
          <w:t xml:space="preserve">. </w:t>
        </w:r>
      </w:ins>
      <w:ins w:id="126" w:author="nikolas moutsopoulos" w:date="2021-06-03T21:50:00Z">
        <w:r w:rsidR="001341FE">
          <w:rPr>
            <w:sz w:val="24"/>
            <w:szCs w:val="24"/>
          </w:rPr>
          <w:t xml:space="preserve">In order to achieve that the companies should </w:t>
        </w:r>
      </w:ins>
      <w:ins w:id="127" w:author="nikolas moutsopoulos" w:date="2021-06-03T21:51:00Z">
        <w:r w:rsidR="001341FE">
          <w:rPr>
            <w:sz w:val="24"/>
            <w:szCs w:val="24"/>
          </w:rPr>
          <w:t>take</w:t>
        </w:r>
      </w:ins>
      <w:ins w:id="128" w:author="nikolas moutsopoulos" w:date="2021-06-03T21:50:00Z">
        <w:r w:rsidR="001341FE">
          <w:rPr>
            <w:sz w:val="24"/>
            <w:szCs w:val="24"/>
          </w:rPr>
          <w:t xml:space="preserve"> effective </w:t>
        </w:r>
      </w:ins>
      <w:ins w:id="129" w:author="nikolas moutsopoulos" w:date="2021-06-03T21:51:00Z">
        <w:r w:rsidR="001341FE">
          <w:rPr>
            <w:sz w:val="24"/>
            <w:szCs w:val="24"/>
          </w:rPr>
          <w:t>and fast decisions. Every CEO, manager or decision maker needs data in order to decide the next step or the next goal</w:t>
        </w:r>
      </w:ins>
      <w:ins w:id="130" w:author="nikolas moutsopoulos" w:date="2021-06-03T21:52:00Z">
        <w:r w:rsidR="001341FE">
          <w:rPr>
            <w:sz w:val="24"/>
            <w:szCs w:val="24"/>
          </w:rPr>
          <w:t xml:space="preserve">, either it is an e-shop based business, a clothing store or a software house. </w:t>
        </w:r>
      </w:ins>
      <w:ins w:id="131" w:author="nikolas moutsopoulos" w:date="2021-06-03T21:54:00Z">
        <w:r w:rsidR="001341FE">
          <w:rPr>
            <w:sz w:val="24"/>
            <w:szCs w:val="24"/>
          </w:rPr>
          <w:t xml:space="preserve">Here comes data mining, the process </w:t>
        </w:r>
      </w:ins>
      <w:ins w:id="132" w:author="nikolas moutsopoulos" w:date="2021-06-03T21:55:00Z">
        <w:r w:rsidR="001341FE">
          <w:rPr>
            <w:sz w:val="24"/>
            <w:szCs w:val="24"/>
          </w:rPr>
          <w:t>of collecting data</w:t>
        </w:r>
        <w:r w:rsidR="00B30112">
          <w:rPr>
            <w:sz w:val="24"/>
            <w:szCs w:val="24"/>
          </w:rPr>
          <w:t xml:space="preserve"> and produce meaningful results</w:t>
        </w:r>
        <w:r w:rsidR="001341FE">
          <w:rPr>
            <w:sz w:val="24"/>
            <w:szCs w:val="24"/>
          </w:rPr>
          <w:t xml:space="preserve"> to help </w:t>
        </w:r>
      </w:ins>
      <w:ins w:id="133" w:author="nikolas moutsopoulos" w:date="2021-06-03T21:56:00Z">
        <w:r w:rsidR="00B30112">
          <w:rPr>
            <w:sz w:val="24"/>
            <w:szCs w:val="24"/>
          </w:rPr>
          <w:t>the key persons</w:t>
        </w:r>
      </w:ins>
      <w:ins w:id="134" w:author="nikolas moutsopoulos" w:date="2021-06-03T21:55:00Z">
        <w:r w:rsidR="001341FE">
          <w:rPr>
            <w:sz w:val="24"/>
            <w:szCs w:val="24"/>
          </w:rPr>
          <w:t xml:space="preserve"> to take the right decision</w:t>
        </w:r>
      </w:ins>
      <w:ins w:id="135" w:author="nikolas moutsopoulos" w:date="2021-06-03T21:56:00Z">
        <w:r w:rsidR="00B30112">
          <w:rPr>
            <w:sz w:val="24"/>
            <w:szCs w:val="24"/>
          </w:rPr>
          <w:t>.</w:t>
        </w:r>
      </w:ins>
      <w:moveFromRangeStart w:id="136" w:author="nikolas moutsopoulos" w:date="2021-05-27T18:45:00Z" w:name="move73033533"/>
      <w:commentRangeStart w:id="137"/>
      <w:moveFrom w:id="138" w:author="nikolas moutsopoulos" w:date="2021-05-27T18:45:00Z">
        <w:r w:rsidR="004822FF" w:rsidRPr="00554672" w:rsidDel="001E03CD">
          <w:rPr>
            <w:sz w:val="24"/>
            <w:szCs w:val="24"/>
          </w:rPr>
          <w:t xml:space="preserve">Data cleaning is considered as a part of a larger process of data gathering and exploitation which is called data mining. </w:t>
        </w:r>
        <w:commentRangeEnd w:id="137"/>
        <w:r w:rsidR="00D5575A" w:rsidDel="001E03CD">
          <w:rPr>
            <w:rStyle w:val="CommentReference"/>
          </w:rPr>
          <w:commentReference w:id="137"/>
        </w:r>
      </w:moveFrom>
    </w:p>
    <w:moveFromRangeEnd w:id="136"/>
    <w:p w14:paraId="0D627C9D" w14:textId="176A2E84" w:rsidR="00B30112" w:rsidRDefault="004822FF">
      <w:pPr>
        <w:spacing w:line="360" w:lineRule="auto"/>
        <w:jc w:val="both"/>
        <w:rPr>
          <w:ins w:id="139" w:author="nikolas moutsopoulos" w:date="2021-06-03T21:58:00Z"/>
          <w:sz w:val="24"/>
          <w:szCs w:val="24"/>
        </w:rPr>
        <w:pPrChange w:id="140" w:author="nikolas moutsopoulos" w:date="2021-05-22T22:13:00Z">
          <w:pPr>
            <w:spacing w:line="360" w:lineRule="auto"/>
          </w:pPr>
        </w:pPrChange>
      </w:pPr>
      <w:r w:rsidRPr="00554672">
        <w:rPr>
          <w:sz w:val="24"/>
          <w:szCs w:val="24"/>
        </w:rPr>
        <w:t xml:space="preserve">Data mining is the process of </w:t>
      </w:r>
      <w:del w:id="141" w:author="nikolas moutsopoulos" w:date="2021-06-03T21:58:00Z">
        <w:r w:rsidR="002C06E5" w:rsidRPr="00554672" w:rsidDel="00B30112">
          <w:rPr>
            <w:sz w:val="24"/>
            <w:szCs w:val="24"/>
          </w:rPr>
          <w:delText xml:space="preserve">gathering </w:delText>
        </w:r>
      </w:del>
      <w:ins w:id="142" w:author="nikolas moutsopoulos" w:date="2021-06-03T21:58:00Z">
        <w:r w:rsidR="00B30112">
          <w:rPr>
            <w:sz w:val="24"/>
            <w:szCs w:val="24"/>
          </w:rPr>
          <w:t>collecting raw data from various sources</w:t>
        </w:r>
      </w:ins>
      <w:ins w:id="143" w:author="nikolas moutsopoulos" w:date="2021-06-03T21:59:00Z">
        <w:r w:rsidR="00B30112">
          <w:rPr>
            <w:sz w:val="24"/>
            <w:szCs w:val="24"/>
          </w:rPr>
          <w:t>, such as the users</w:t>
        </w:r>
      </w:ins>
      <w:ins w:id="144" w:author="nikolas moutsopoulos" w:date="2021-06-03T22:00:00Z">
        <w:r w:rsidR="00B30112">
          <w:rPr>
            <w:sz w:val="24"/>
            <w:szCs w:val="24"/>
          </w:rPr>
          <w:t>’ logs</w:t>
        </w:r>
      </w:ins>
      <w:ins w:id="145" w:author="nikolas moutsopoulos" w:date="2021-06-03T21:59:00Z">
        <w:r w:rsidR="00B30112">
          <w:rPr>
            <w:sz w:val="24"/>
            <w:szCs w:val="24"/>
          </w:rPr>
          <w:t xml:space="preserve"> of a web application, transform them </w:t>
        </w:r>
      </w:ins>
      <w:ins w:id="146" w:author="nikolas moutsopoulos" w:date="2021-06-03T22:00:00Z">
        <w:r w:rsidR="00B30112">
          <w:rPr>
            <w:sz w:val="24"/>
            <w:szCs w:val="24"/>
          </w:rPr>
          <w:t xml:space="preserve">in order to be digested in a database and apply techniques to produce meaningful results to the respective business or </w:t>
        </w:r>
      </w:ins>
      <w:ins w:id="147" w:author="nikolas moutsopoulos" w:date="2021-06-03T22:02:00Z">
        <w:r w:rsidR="00B30112">
          <w:rPr>
            <w:sz w:val="24"/>
            <w:szCs w:val="24"/>
          </w:rPr>
          <w:t>organization</w:t>
        </w:r>
      </w:ins>
      <w:ins w:id="148" w:author="nikolas moutsopoulos" w:date="2021-06-03T22:00:00Z">
        <w:r w:rsidR="00B30112">
          <w:rPr>
            <w:sz w:val="24"/>
            <w:szCs w:val="24"/>
          </w:rPr>
          <w:t>.</w:t>
        </w:r>
      </w:ins>
      <w:ins w:id="149" w:author="nikolas moutsopoulos" w:date="2021-06-03T22:02:00Z">
        <w:r w:rsidR="00B30112">
          <w:rPr>
            <w:sz w:val="24"/>
            <w:szCs w:val="24"/>
          </w:rPr>
          <w:t xml:space="preserve"> </w:t>
        </w:r>
      </w:ins>
      <w:ins w:id="150" w:author="nikolas moutsopoulos" w:date="2021-06-03T22:03:00Z">
        <w:r w:rsidR="00B30112">
          <w:rPr>
            <w:sz w:val="24"/>
            <w:szCs w:val="24"/>
          </w:rPr>
          <w:t>Usually the people who get involved in this process are data scientists, data analysts, business intelligence engineers etc.</w:t>
        </w:r>
      </w:ins>
    </w:p>
    <w:p w14:paraId="5401E933" w14:textId="52727B41" w:rsidR="00876F7D" w:rsidRPr="00876F7D" w:rsidRDefault="00876F7D">
      <w:pPr>
        <w:spacing w:line="360" w:lineRule="auto"/>
        <w:jc w:val="both"/>
        <w:rPr>
          <w:ins w:id="151" w:author="nikolas moutsopoulos" w:date="2021-06-03T22:07:00Z"/>
          <w:sz w:val="24"/>
          <w:szCs w:val="24"/>
        </w:rPr>
        <w:pPrChange w:id="152" w:author="nikolas moutsopoulos" w:date="2021-05-22T22:13:00Z">
          <w:pPr>
            <w:spacing w:line="360" w:lineRule="auto"/>
          </w:pPr>
        </w:pPrChange>
      </w:pPr>
      <w:ins w:id="153" w:author="nikolas moutsopoulos" w:date="2021-06-03T22:08:00Z">
        <w:r>
          <w:rPr>
            <w:sz w:val="24"/>
            <w:szCs w:val="24"/>
          </w:rPr>
          <w:t xml:space="preserve">The process of data exploitation is almost mandatory in some of the biggest business sectors of the current era. </w:t>
        </w:r>
      </w:ins>
      <w:ins w:id="154" w:author="nikolas moutsopoulos" w:date="2021-06-03T22:09:00Z">
        <w:r>
          <w:rPr>
            <w:sz w:val="24"/>
            <w:szCs w:val="24"/>
          </w:rPr>
          <w:t xml:space="preserve">For example the banks are obliged to report their risk </w:t>
        </w:r>
      </w:ins>
      <w:ins w:id="155" w:author="nikolas moutsopoulos" w:date="2021-06-03T22:10:00Z">
        <w:r>
          <w:rPr>
            <w:sz w:val="24"/>
            <w:szCs w:val="24"/>
          </w:rPr>
          <w:t xml:space="preserve">factor or they are obliged to detect fraud events. In order to achieve those goals they have to process large </w:t>
        </w:r>
      </w:ins>
      <w:ins w:id="156" w:author="nikolas moutsopoulos" w:date="2021-06-03T22:11:00Z">
        <w:r>
          <w:rPr>
            <w:sz w:val="24"/>
            <w:szCs w:val="24"/>
          </w:rPr>
          <w:t>amount</w:t>
        </w:r>
      </w:ins>
      <w:ins w:id="157" w:author="nikolas moutsopoulos" w:date="2021-06-03T22:10:00Z">
        <w:r>
          <w:rPr>
            <w:sz w:val="24"/>
            <w:szCs w:val="24"/>
          </w:rPr>
          <w:t xml:space="preserve"> of data and produce reports instantly.</w:t>
        </w:r>
      </w:ins>
      <w:ins w:id="158" w:author="nikolas moutsopoulos" w:date="2021-06-03T22:11:00Z">
        <w:r>
          <w:rPr>
            <w:sz w:val="24"/>
            <w:szCs w:val="24"/>
          </w:rPr>
          <w:t xml:space="preserve"> Also all the well </w:t>
        </w:r>
      </w:ins>
      <w:ins w:id="159" w:author="nikolas moutsopoulos" w:date="2021-06-03T22:12:00Z">
        <w:r>
          <w:rPr>
            <w:sz w:val="24"/>
            <w:szCs w:val="24"/>
          </w:rPr>
          <w:t>–</w:t>
        </w:r>
      </w:ins>
      <w:ins w:id="160" w:author="nikolas moutsopoulos" w:date="2021-06-03T22:11:00Z">
        <w:r>
          <w:rPr>
            <w:sz w:val="24"/>
            <w:szCs w:val="24"/>
          </w:rPr>
          <w:t xml:space="preserve"> know </w:t>
        </w:r>
      </w:ins>
      <w:ins w:id="161" w:author="nikolas moutsopoulos" w:date="2021-06-03T22:12:00Z">
        <w:r>
          <w:rPr>
            <w:sz w:val="24"/>
            <w:szCs w:val="24"/>
          </w:rPr>
          <w:t>email platforms use data mining techniques in order to identify spam Emails.</w:t>
        </w:r>
      </w:ins>
    </w:p>
    <w:p w14:paraId="3F5EEFFC" w14:textId="7B450E5A" w:rsidR="00471C42" w:rsidRPr="00554672" w:rsidDel="00B30112" w:rsidRDefault="002C06E5">
      <w:pPr>
        <w:spacing w:line="360" w:lineRule="auto"/>
        <w:jc w:val="both"/>
        <w:rPr>
          <w:del w:id="162" w:author="nikolas moutsopoulos" w:date="2021-06-03T22:04:00Z"/>
          <w:sz w:val="24"/>
          <w:szCs w:val="24"/>
        </w:rPr>
        <w:pPrChange w:id="163" w:author="nikolas moutsopoulos" w:date="2021-05-22T22:13:00Z">
          <w:pPr>
            <w:spacing w:line="360" w:lineRule="auto"/>
          </w:pPr>
        </w:pPrChange>
      </w:pPr>
      <w:del w:id="164" w:author="nikolas moutsopoulos" w:date="2021-06-03T22:04:00Z">
        <w:r w:rsidRPr="00554672" w:rsidDel="00B30112">
          <w:rPr>
            <w:sz w:val="24"/>
            <w:szCs w:val="24"/>
          </w:rPr>
          <w:delText>and</w:delText>
        </w:r>
        <w:r w:rsidR="004822FF" w:rsidRPr="00554672" w:rsidDel="00B30112">
          <w:rPr>
            <w:sz w:val="24"/>
            <w:szCs w:val="24"/>
          </w:rPr>
          <w:delText xml:space="preserve"> cleaning raw data, finding patterns, creating models, and testing those models</w:delText>
        </w:r>
        <w:r w:rsidR="005311AD" w:rsidRPr="00554672" w:rsidDel="00B30112">
          <w:rPr>
            <w:sz w:val="24"/>
            <w:szCs w:val="24"/>
          </w:rPr>
          <w:delText xml:space="preserve"> in order to turn raw data into useful and meaningful information</w:delText>
        </w:r>
        <w:r w:rsidRPr="00554672" w:rsidDel="00B30112">
          <w:rPr>
            <w:sz w:val="24"/>
            <w:szCs w:val="24"/>
          </w:rPr>
          <w:delText xml:space="preserve"> for businesses and organisations</w:delText>
        </w:r>
        <w:r w:rsidR="004822FF" w:rsidRPr="00554672" w:rsidDel="00B30112">
          <w:rPr>
            <w:sz w:val="24"/>
            <w:szCs w:val="24"/>
          </w:rPr>
          <w:delText xml:space="preserve">. </w:delText>
        </w:r>
        <w:r w:rsidRPr="00554672" w:rsidDel="00B30112">
          <w:rPr>
            <w:sz w:val="24"/>
            <w:szCs w:val="24"/>
          </w:rPr>
          <w:delText>These actions require knowledge in various fields such as statistics and</w:delText>
        </w:r>
        <w:r w:rsidR="005311AD" w:rsidRPr="00554672" w:rsidDel="00B30112">
          <w:rPr>
            <w:sz w:val="24"/>
            <w:szCs w:val="24"/>
          </w:rPr>
          <w:delText xml:space="preserve"> machine learni</w:delText>
        </w:r>
        <w:r w:rsidRPr="00554672" w:rsidDel="00B30112">
          <w:rPr>
            <w:sz w:val="24"/>
            <w:szCs w:val="24"/>
          </w:rPr>
          <w:delText>ng.</w:delText>
        </w:r>
      </w:del>
    </w:p>
    <w:p w14:paraId="38296FB6" w14:textId="25201F3B" w:rsidR="007824D7" w:rsidRPr="00554672" w:rsidDel="00876F7D" w:rsidRDefault="007824D7">
      <w:pPr>
        <w:spacing w:line="360" w:lineRule="auto"/>
        <w:jc w:val="both"/>
        <w:rPr>
          <w:del w:id="165" w:author="nikolas moutsopoulos" w:date="2021-06-03T22:12:00Z"/>
          <w:sz w:val="24"/>
          <w:szCs w:val="24"/>
        </w:rPr>
        <w:pPrChange w:id="166" w:author="nikolas moutsopoulos" w:date="2021-05-22T22:13:00Z">
          <w:pPr>
            <w:spacing w:line="360" w:lineRule="auto"/>
          </w:pPr>
        </w:pPrChange>
      </w:pPr>
      <w:del w:id="167" w:author="nikolas moutsopoulos" w:date="2021-06-03T22:12:00Z">
        <w:r w:rsidRPr="00554672" w:rsidDel="00876F7D">
          <w:rPr>
            <w:sz w:val="24"/>
            <w:szCs w:val="24"/>
          </w:rPr>
          <w:delText>Organizations use data mining to cover some of their needs such as database marketing, credit risk management, </w:delText>
        </w:r>
        <w:r w:rsidR="00AC4B29" w:rsidDel="00876F7D">
          <w:fldChar w:fldCharType="begin"/>
        </w:r>
        <w:r w:rsidR="00AC4B29" w:rsidDel="00876F7D">
          <w:delInstrText xml:space="preserve"> HYPERLINK "https://www.investopedia.com/financial-edge/0512/the-most-common-types-of-consumer-fraud.aspx" </w:delInstrText>
        </w:r>
        <w:r w:rsidR="00AC4B29" w:rsidDel="00876F7D">
          <w:fldChar w:fldCharType="separate"/>
        </w:r>
        <w:r w:rsidRPr="00554672" w:rsidDel="00876F7D">
          <w:rPr>
            <w:sz w:val="24"/>
            <w:szCs w:val="24"/>
          </w:rPr>
          <w:delText>fraud detection</w:delText>
        </w:r>
        <w:r w:rsidR="00AC4B29" w:rsidDel="00876F7D">
          <w:rPr>
            <w:sz w:val="24"/>
            <w:szCs w:val="24"/>
          </w:rPr>
          <w:fldChar w:fldCharType="end"/>
        </w:r>
        <w:r w:rsidRPr="00554672" w:rsidDel="00876F7D">
          <w:rPr>
            <w:sz w:val="24"/>
            <w:szCs w:val="24"/>
          </w:rPr>
          <w:delText>, spam Email filtering, or even to discern the sentiment or opinion of users.</w:delText>
        </w:r>
      </w:del>
    </w:p>
    <w:p w14:paraId="28AF78CD" w14:textId="152290A2" w:rsidR="005311AD" w:rsidRPr="00554672" w:rsidDel="007570F1" w:rsidRDefault="007824D7">
      <w:pPr>
        <w:spacing w:line="360" w:lineRule="auto"/>
        <w:jc w:val="both"/>
        <w:rPr>
          <w:del w:id="168" w:author="nikolas moutsopoulos" w:date="2021-06-03T23:22:00Z"/>
          <w:sz w:val="24"/>
          <w:szCs w:val="24"/>
        </w:rPr>
        <w:pPrChange w:id="169" w:author="nikolas moutsopoulos" w:date="2021-06-05T20:44:00Z">
          <w:pPr>
            <w:spacing w:line="360" w:lineRule="auto"/>
          </w:pPr>
        </w:pPrChange>
      </w:pPr>
      <w:r w:rsidRPr="00554672">
        <w:rPr>
          <w:sz w:val="24"/>
          <w:szCs w:val="24"/>
        </w:rPr>
        <w:t>Data mining is based on</w:t>
      </w:r>
      <w:del w:id="170" w:author="nikolas moutsopoulos" w:date="2021-06-05T20:44:00Z">
        <w:r w:rsidRPr="00554672" w:rsidDel="00F3199C">
          <w:rPr>
            <w:sz w:val="24"/>
            <w:szCs w:val="24"/>
          </w:rPr>
          <w:delText xml:space="preserve"> three basic concepts to produce results, association rules, support and</w:delText>
        </w:r>
      </w:del>
      <w:ins w:id="171" w:author="nikolas moutsopoulos" w:date="2021-06-05T20:44:00Z">
        <w:r w:rsidR="00F3199C">
          <w:rPr>
            <w:sz w:val="24"/>
            <w:szCs w:val="24"/>
          </w:rPr>
          <w:t xml:space="preserve"> some basic techniques to produce results.</w:t>
        </w:r>
      </w:ins>
      <w:ins w:id="172" w:author="nikolas moutsopoulos" w:date="2021-06-05T20:45:00Z">
        <w:r w:rsidR="00F3199C">
          <w:rPr>
            <w:sz w:val="24"/>
            <w:szCs w:val="24"/>
          </w:rPr>
          <w:t xml:space="preserve"> Those techniques can be combined or used individually depending on the data input and the desired outcome</w:t>
        </w:r>
      </w:ins>
      <w:ins w:id="173" w:author="nikolas moutsopoulos" w:date="2021-06-05T20:46:00Z">
        <w:r w:rsidR="00F3199C">
          <w:rPr>
            <w:sz w:val="24"/>
            <w:szCs w:val="24"/>
          </w:rPr>
          <w:t xml:space="preserve"> that the developers want to achieve. Some of the techniques used in a data mining process are </w:t>
        </w:r>
      </w:ins>
      <w:ins w:id="174" w:author="nikolas moutsopoulos" w:date="2021-06-05T20:47:00Z">
        <w:r w:rsidR="00F3199C" w:rsidRPr="00F3199C">
          <w:rPr>
            <w:i/>
            <w:sz w:val="24"/>
            <w:szCs w:val="24"/>
            <w:rPrChange w:id="175" w:author="nikolas moutsopoulos" w:date="2021-06-05T20:47:00Z">
              <w:rPr>
                <w:sz w:val="24"/>
                <w:szCs w:val="24"/>
              </w:rPr>
            </w:rPrChange>
          </w:rPr>
          <w:t>A</w:t>
        </w:r>
      </w:ins>
      <w:ins w:id="176" w:author="nikolas moutsopoulos" w:date="2021-06-05T20:46:00Z">
        <w:r w:rsidR="00F3199C" w:rsidRPr="00F3199C">
          <w:rPr>
            <w:i/>
            <w:sz w:val="24"/>
            <w:szCs w:val="24"/>
            <w:rPrChange w:id="177" w:author="nikolas moutsopoulos" w:date="2021-06-05T20:47:00Z">
              <w:rPr>
                <w:sz w:val="24"/>
                <w:szCs w:val="24"/>
              </w:rPr>
            </w:rPrChange>
          </w:rPr>
          <w:t>ssociation</w:t>
        </w:r>
      </w:ins>
      <w:ins w:id="178" w:author="nikolas moutsopoulos" w:date="2021-06-05T20:47:00Z">
        <w:r w:rsidR="00F3199C" w:rsidRPr="00F3199C">
          <w:rPr>
            <w:i/>
            <w:sz w:val="24"/>
            <w:szCs w:val="24"/>
            <w:rPrChange w:id="179" w:author="nikolas moutsopoulos" w:date="2021-06-05T20:47:00Z">
              <w:rPr>
                <w:sz w:val="24"/>
                <w:szCs w:val="24"/>
              </w:rPr>
            </w:rPrChange>
          </w:rPr>
          <w:t xml:space="preserve">, </w:t>
        </w:r>
        <w:r w:rsidR="00F3199C" w:rsidRPr="00F3199C">
          <w:rPr>
            <w:i/>
            <w:rPrChange w:id="180" w:author="nikolas moutsopoulos" w:date="2021-06-05T20:47:00Z">
              <w:rPr/>
            </w:rPrChange>
          </w:rPr>
          <w:t>Classification</w:t>
        </w:r>
        <w:r w:rsidR="00F3199C" w:rsidRPr="00F3199C">
          <w:rPr>
            <w:i/>
            <w:sz w:val="24"/>
            <w:szCs w:val="24"/>
            <w:rPrChange w:id="181" w:author="nikolas moutsopoulos" w:date="2021-06-05T20:47:00Z">
              <w:rPr>
                <w:sz w:val="24"/>
                <w:szCs w:val="24"/>
              </w:rPr>
            </w:rPrChange>
          </w:rPr>
          <w:t>, Clustering</w:t>
        </w:r>
        <w:r w:rsidR="00F3199C">
          <w:rPr>
            <w:sz w:val="24"/>
            <w:szCs w:val="24"/>
          </w:rPr>
          <w:t xml:space="preserve"> etc.</w:t>
        </w:r>
      </w:ins>
      <w:del w:id="182" w:author="nikolas moutsopoulos" w:date="2021-06-05T20:47:00Z">
        <w:r w:rsidRPr="00554672" w:rsidDel="00F3199C">
          <w:rPr>
            <w:sz w:val="24"/>
            <w:szCs w:val="24"/>
          </w:rPr>
          <w:delText xml:space="preserve"> </w:delText>
        </w:r>
      </w:del>
      <w:del w:id="183" w:author="nikolas moutsopoulos" w:date="2021-06-05T20:44:00Z">
        <w:r w:rsidRPr="00554672" w:rsidDel="00F3199C">
          <w:rPr>
            <w:sz w:val="24"/>
            <w:szCs w:val="24"/>
          </w:rPr>
          <w:delText xml:space="preserve">confidence. </w:delText>
        </w:r>
      </w:del>
      <w:del w:id="184" w:author="nikolas moutsopoulos" w:date="2021-06-03T23:22:00Z">
        <w:r w:rsidR="00AC4B29" w:rsidRPr="00A0330E" w:rsidDel="007570F1">
          <w:rPr>
            <w:highlight w:val="yellow"/>
            <w:rPrChange w:id="185" w:author="nikolas moutsopoulos" w:date="2021-06-03T22:45:00Z">
              <w:rPr>
                <w:sz w:val="24"/>
                <w:szCs w:val="24"/>
              </w:rPr>
            </w:rPrChange>
          </w:rPr>
          <w:fldChar w:fldCharType="begin"/>
        </w:r>
        <w:r w:rsidR="00AC4B29" w:rsidRPr="00A0330E" w:rsidDel="007570F1">
          <w:rPr>
            <w:highlight w:val="yellow"/>
            <w:rPrChange w:id="186" w:author="nikolas moutsopoulos" w:date="2021-06-03T22:45:00Z">
              <w:rPr/>
            </w:rPrChange>
          </w:rPr>
          <w:delInstrText xml:space="preserve"> HYPERLINK "https://searchbusinessanalytics.techtarget.com/definition/association-rules-in-data-mining" </w:delInstrText>
        </w:r>
        <w:r w:rsidR="00AC4B29" w:rsidRPr="00A0330E" w:rsidDel="007570F1">
          <w:rPr>
            <w:highlight w:val="yellow"/>
            <w:rPrChange w:id="187" w:author="nikolas moutsopoulos" w:date="2021-06-03T22:45:00Z">
              <w:rPr>
                <w:sz w:val="24"/>
                <w:szCs w:val="24"/>
              </w:rPr>
            </w:rPrChange>
          </w:rPr>
          <w:fldChar w:fldCharType="separate"/>
        </w:r>
        <w:r w:rsidRPr="00A0330E" w:rsidDel="007570F1">
          <w:rPr>
            <w:sz w:val="24"/>
            <w:szCs w:val="24"/>
            <w:highlight w:val="yellow"/>
            <w:rPrChange w:id="188" w:author="nikolas moutsopoulos" w:date="2021-06-03T22:45:00Z">
              <w:rPr>
                <w:sz w:val="24"/>
                <w:szCs w:val="24"/>
              </w:rPr>
            </w:rPrChange>
          </w:rPr>
          <w:delText>A</w:delText>
        </w:r>
        <w:r w:rsidR="005311AD" w:rsidRPr="00A0330E" w:rsidDel="007570F1">
          <w:rPr>
            <w:sz w:val="24"/>
            <w:szCs w:val="24"/>
            <w:highlight w:val="yellow"/>
            <w:rPrChange w:id="189" w:author="nikolas moutsopoulos" w:date="2021-06-03T22:45:00Z">
              <w:rPr>
                <w:sz w:val="24"/>
                <w:szCs w:val="24"/>
              </w:rPr>
            </w:rPrChange>
          </w:rPr>
          <w:delText>ssociation rules</w:delText>
        </w:r>
        <w:r w:rsidR="00AC4B29" w:rsidRPr="00A0330E" w:rsidDel="007570F1">
          <w:rPr>
            <w:sz w:val="24"/>
            <w:szCs w:val="24"/>
            <w:highlight w:val="yellow"/>
            <w:rPrChange w:id="190" w:author="nikolas moutsopoulos" w:date="2021-06-03T22:45:00Z">
              <w:rPr>
                <w:sz w:val="24"/>
                <w:szCs w:val="24"/>
              </w:rPr>
            </w:rPrChange>
          </w:rPr>
          <w:fldChar w:fldCharType="end"/>
        </w:r>
        <w:r w:rsidR="005311AD" w:rsidRPr="00A0330E" w:rsidDel="007570F1">
          <w:rPr>
            <w:sz w:val="24"/>
            <w:szCs w:val="24"/>
            <w:highlight w:val="yellow"/>
            <w:rPrChange w:id="191" w:author="nikolas moutsopoulos" w:date="2021-06-03T22:45:00Z">
              <w:rPr>
                <w:sz w:val="24"/>
                <w:szCs w:val="24"/>
              </w:rPr>
            </w:rPrChange>
          </w:rPr>
          <w:delText> are created by analyzing data for frequent if/then patterns, then using the support and confidence criteria to locate the most important relationships within the data. Support is how frequently the items appear in the </w:delText>
        </w:r>
        <w:r w:rsidR="00AC4B29" w:rsidRPr="00A0330E" w:rsidDel="007570F1">
          <w:rPr>
            <w:highlight w:val="yellow"/>
            <w:rPrChange w:id="192" w:author="nikolas moutsopoulos" w:date="2021-06-03T22:45:00Z">
              <w:rPr>
                <w:sz w:val="24"/>
                <w:szCs w:val="24"/>
              </w:rPr>
            </w:rPrChange>
          </w:rPr>
          <w:fldChar w:fldCharType="begin"/>
        </w:r>
        <w:r w:rsidR="00AC4B29" w:rsidRPr="00A0330E" w:rsidDel="007570F1">
          <w:rPr>
            <w:highlight w:val="yellow"/>
            <w:rPrChange w:id="193" w:author="nikolas moutsopoulos" w:date="2021-06-03T22:45:00Z">
              <w:rPr/>
            </w:rPrChange>
          </w:rPr>
          <w:delInstrText xml:space="preserve"> HYPERLINK "https://searchsqlserver.techtarget.com/definition/database" </w:delInstrText>
        </w:r>
        <w:r w:rsidR="00AC4B29" w:rsidRPr="00A0330E" w:rsidDel="007570F1">
          <w:rPr>
            <w:highlight w:val="yellow"/>
            <w:rPrChange w:id="194" w:author="nikolas moutsopoulos" w:date="2021-06-03T22:45:00Z">
              <w:rPr>
                <w:sz w:val="24"/>
                <w:szCs w:val="24"/>
              </w:rPr>
            </w:rPrChange>
          </w:rPr>
          <w:fldChar w:fldCharType="separate"/>
        </w:r>
        <w:r w:rsidR="005311AD" w:rsidRPr="00A0330E" w:rsidDel="007570F1">
          <w:rPr>
            <w:sz w:val="24"/>
            <w:szCs w:val="24"/>
            <w:highlight w:val="yellow"/>
            <w:rPrChange w:id="195" w:author="nikolas moutsopoulos" w:date="2021-06-03T22:45:00Z">
              <w:rPr>
                <w:sz w:val="24"/>
                <w:szCs w:val="24"/>
              </w:rPr>
            </w:rPrChange>
          </w:rPr>
          <w:delText>database</w:delText>
        </w:r>
        <w:r w:rsidR="00AC4B29" w:rsidRPr="00A0330E" w:rsidDel="007570F1">
          <w:rPr>
            <w:sz w:val="24"/>
            <w:szCs w:val="24"/>
            <w:highlight w:val="yellow"/>
            <w:rPrChange w:id="196" w:author="nikolas moutsopoulos" w:date="2021-06-03T22:45:00Z">
              <w:rPr>
                <w:sz w:val="24"/>
                <w:szCs w:val="24"/>
              </w:rPr>
            </w:rPrChange>
          </w:rPr>
          <w:fldChar w:fldCharType="end"/>
        </w:r>
        <w:r w:rsidR="005311AD" w:rsidRPr="00A0330E" w:rsidDel="007570F1">
          <w:rPr>
            <w:sz w:val="24"/>
            <w:szCs w:val="24"/>
            <w:highlight w:val="yellow"/>
            <w:rPrChange w:id="197" w:author="nikolas moutsopoulos" w:date="2021-06-03T22:45:00Z">
              <w:rPr>
                <w:sz w:val="24"/>
                <w:szCs w:val="24"/>
              </w:rPr>
            </w:rPrChange>
          </w:rPr>
          <w:delText>, while confidence is the number of times if/then statements are accurate.</w:delText>
        </w:r>
      </w:del>
    </w:p>
    <w:p w14:paraId="1F4A8101" w14:textId="5F2B49EF" w:rsidR="008623E1" w:rsidRDefault="00F3199C">
      <w:pPr>
        <w:spacing w:line="360" w:lineRule="auto"/>
        <w:jc w:val="both"/>
        <w:rPr>
          <w:ins w:id="198" w:author="nikolas moutsopoulos" w:date="2021-06-03T22:52:00Z"/>
          <w:sz w:val="24"/>
          <w:szCs w:val="24"/>
        </w:rPr>
        <w:pPrChange w:id="199" w:author="nikolas moutsopoulos" w:date="2021-06-05T20:44:00Z">
          <w:pPr>
            <w:spacing w:line="360" w:lineRule="auto"/>
          </w:pPr>
        </w:pPrChange>
      </w:pPr>
      <w:ins w:id="200" w:author="nikolas moutsopoulos" w:date="2021-06-05T20:47:00Z">
        <w:r>
          <w:rPr>
            <w:sz w:val="24"/>
            <w:szCs w:val="24"/>
          </w:rPr>
          <w:t xml:space="preserve"> </w:t>
        </w:r>
        <w:proofErr w:type="gramStart"/>
        <w:r>
          <w:rPr>
            <w:sz w:val="24"/>
            <w:szCs w:val="24"/>
          </w:rPr>
          <w:t>which</w:t>
        </w:r>
        <w:proofErr w:type="gramEnd"/>
        <w:r>
          <w:rPr>
            <w:sz w:val="24"/>
            <w:szCs w:val="24"/>
          </w:rPr>
          <w:t xml:space="preserve"> are go</w:t>
        </w:r>
        <w:r w:rsidR="00CA2DCD">
          <w:rPr>
            <w:sz w:val="24"/>
            <w:szCs w:val="24"/>
          </w:rPr>
          <w:t>ing to be examined in detail later in the thesis project.</w:t>
        </w:r>
      </w:ins>
    </w:p>
    <w:p w14:paraId="6EBA2896" w14:textId="32065025" w:rsidR="005311AD" w:rsidRPr="00554672" w:rsidDel="001445E2" w:rsidRDefault="005311AD">
      <w:pPr>
        <w:spacing w:line="360" w:lineRule="auto"/>
        <w:jc w:val="both"/>
        <w:rPr>
          <w:del w:id="201" w:author="nikolas moutsopoulos" w:date="2021-06-03T23:10:00Z"/>
          <w:sz w:val="24"/>
          <w:szCs w:val="24"/>
        </w:rPr>
        <w:pPrChange w:id="202" w:author="nikolas moutsopoulos" w:date="2021-05-22T22:13:00Z">
          <w:pPr>
            <w:spacing w:line="360" w:lineRule="auto"/>
          </w:pPr>
        </w:pPrChange>
      </w:pPr>
      <w:del w:id="203" w:author="nikolas moutsopoulos" w:date="2021-06-03T23:10:00Z">
        <w:r w:rsidRPr="00554672" w:rsidDel="001445E2">
          <w:rPr>
            <w:sz w:val="24"/>
            <w:szCs w:val="24"/>
          </w:rPr>
          <w:delText>Other data mining </w:delText>
        </w:r>
        <w:r w:rsidR="00AC4B29" w:rsidDel="001445E2">
          <w:fldChar w:fldCharType="begin"/>
        </w:r>
        <w:r w:rsidR="00AC4B29" w:rsidDel="001445E2">
          <w:delInstrText xml:space="preserve"> HYPERLINK "https://whatis.techtarget.com/definition/parameter" </w:delInstrText>
        </w:r>
        <w:r w:rsidR="00AC4B29" w:rsidDel="001445E2">
          <w:fldChar w:fldCharType="separate"/>
        </w:r>
        <w:r w:rsidRPr="00554672" w:rsidDel="001445E2">
          <w:rPr>
            <w:sz w:val="24"/>
            <w:szCs w:val="24"/>
          </w:rPr>
          <w:delText>parameters</w:delText>
        </w:r>
        <w:r w:rsidR="00AC4B29" w:rsidDel="001445E2">
          <w:rPr>
            <w:sz w:val="24"/>
            <w:szCs w:val="24"/>
          </w:rPr>
          <w:fldChar w:fldCharType="end"/>
        </w:r>
        <w:r w:rsidRPr="00554672" w:rsidDel="001445E2">
          <w:rPr>
            <w:sz w:val="24"/>
            <w:szCs w:val="24"/>
          </w:rPr>
          <w:delText> include Sequence or Path Analysis, </w:delText>
        </w:r>
        <w:r w:rsidR="00AC4B29" w:rsidDel="001445E2">
          <w:fldChar w:fldCharType="begin"/>
        </w:r>
        <w:r w:rsidR="00AC4B29" w:rsidDel="001445E2">
          <w:delInstrText xml:space="preserve"> HYPERLINK "https://searchdatamanagement.techtarget.com/definition/data-classification" </w:delInstrText>
        </w:r>
        <w:r w:rsidR="00AC4B29" w:rsidDel="001445E2">
          <w:fldChar w:fldCharType="separate"/>
        </w:r>
        <w:r w:rsidRPr="00554672" w:rsidDel="001445E2">
          <w:rPr>
            <w:sz w:val="24"/>
            <w:szCs w:val="24"/>
          </w:rPr>
          <w:delText>Classification</w:delText>
        </w:r>
        <w:r w:rsidR="00AC4B29" w:rsidDel="001445E2">
          <w:rPr>
            <w:sz w:val="24"/>
            <w:szCs w:val="24"/>
          </w:rPr>
          <w:fldChar w:fldCharType="end"/>
        </w:r>
        <w:r w:rsidRPr="00554672" w:rsidDel="001445E2">
          <w:rPr>
            <w:sz w:val="24"/>
            <w:szCs w:val="24"/>
          </w:rPr>
          <w:delText>, </w:delText>
        </w:r>
        <w:r w:rsidR="00AC4B29" w:rsidDel="001445E2">
          <w:fldChar w:fldCharType="begin"/>
        </w:r>
        <w:r w:rsidR="00AC4B29" w:rsidDel="001445E2">
          <w:delInstrText xml:space="preserve"> HYPERLINK "https://whatis.techtarget.com/definition/cluster" </w:delInstrText>
        </w:r>
        <w:r w:rsidR="00AC4B29" w:rsidDel="001445E2">
          <w:fldChar w:fldCharType="separate"/>
        </w:r>
        <w:r w:rsidRPr="00554672" w:rsidDel="001445E2">
          <w:rPr>
            <w:sz w:val="24"/>
            <w:szCs w:val="24"/>
          </w:rPr>
          <w:delText>Clustering</w:delText>
        </w:r>
        <w:r w:rsidR="00AC4B29" w:rsidDel="001445E2">
          <w:rPr>
            <w:sz w:val="24"/>
            <w:szCs w:val="24"/>
          </w:rPr>
          <w:fldChar w:fldCharType="end"/>
        </w:r>
        <w:r w:rsidRPr="00554672" w:rsidDel="001445E2">
          <w:rPr>
            <w:sz w:val="24"/>
            <w:szCs w:val="24"/>
          </w:rPr>
          <w:delText> and Forecasting. Sequence or Path Analysis parameters look for patterns where one event leads to another later event. A Sequence is an ordered list of sets of items, and it is a common type of data structure found in many databases. A Classification parameter looks for new patterns, and might result in a change in the way the data is organized. Classification </w:delText>
        </w:r>
        <w:r w:rsidR="00AC4B29" w:rsidDel="001445E2">
          <w:fldChar w:fldCharType="begin"/>
        </w:r>
        <w:r w:rsidR="00AC4B29" w:rsidDel="001445E2">
          <w:delInstrText xml:space="preserve"> HYPERLINK "https://whatis.techtarget.com/definition/algorithm" </w:delInstrText>
        </w:r>
        <w:r w:rsidR="00AC4B29" w:rsidDel="001445E2">
          <w:fldChar w:fldCharType="separate"/>
        </w:r>
        <w:r w:rsidRPr="00554672" w:rsidDel="001445E2">
          <w:rPr>
            <w:sz w:val="24"/>
            <w:szCs w:val="24"/>
          </w:rPr>
          <w:delText>algorithms</w:delText>
        </w:r>
        <w:r w:rsidR="00AC4B29" w:rsidDel="001445E2">
          <w:rPr>
            <w:sz w:val="24"/>
            <w:szCs w:val="24"/>
          </w:rPr>
          <w:fldChar w:fldCharType="end"/>
        </w:r>
        <w:r w:rsidRPr="00554672" w:rsidDel="001445E2">
          <w:rPr>
            <w:sz w:val="24"/>
            <w:szCs w:val="24"/>
          </w:rPr>
          <w:delText> predict variables based on other factors within the database.</w:delText>
        </w:r>
      </w:del>
    </w:p>
    <w:p w14:paraId="76B3F3B5" w14:textId="477069D1" w:rsidR="00E77A66" w:rsidRDefault="00E77A66">
      <w:pPr>
        <w:spacing w:line="360" w:lineRule="auto"/>
        <w:jc w:val="both"/>
        <w:rPr>
          <w:ins w:id="204" w:author="nikolas moutsopoulos" w:date="2021-06-03T23:11:00Z"/>
          <w:sz w:val="24"/>
          <w:szCs w:val="24"/>
        </w:rPr>
        <w:pPrChange w:id="205" w:author="nikolas moutsopoulos" w:date="2021-05-22T22:13:00Z">
          <w:pPr>
            <w:spacing w:line="360" w:lineRule="auto"/>
          </w:pPr>
        </w:pPrChange>
      </w:pPr>
      <w:del w:id="206" w:author="nikolas moutsopoulos" w:date="2021-06-05T20:49:00Z">
        <w:r w:rsidRPr="00554672" w:rsidDel="007D3962">
          <w:rPr>
            <w:sz w:val="24"/>
            <w:szCs w:val="24"/>
          </w:rPr>
          <w:delText>Data mining</w:delText>
        </w:r>
      </w:del>
      <w:ins w:id="207" w:author="nikolas moutsopoulos" w:date="2021-06-05T20:49:00Z">
        <w:r w:rsidR="007D3962">
          <w:rPr>
            <w:sz w:val="24"/>
            <w:szCs w:val="24"/>
          </w:rPr>
          <w:t>The</w:t>
        </w:r>
      </w:ins>
      <w:r w:rsidRPr="00554672">
        <w:rPr>
          <w:sz w:val="24"/>
          <w:szCs w:val="24"/>
        </w:rPr>
        <w:t xml:space="preserve"> events</w:t>
      </w:r>
      <w:ins w:id="208" w:author="nikolas moutsopoulos" w:date="2021-06-05T20:49:00Z">
        <w:r w:rsidR="007D3962">
          <w:rPr>
            <w:sz w:val="24"/>
            <w:szCs w:val="24"/>
          </w:rPr>
          <w:t xml:space="preserve"> examined in data mining process</w:t>
        </w:r>
      </w:ins>
      <w:r w:rsidRPr="00554672">
        <w:rPr>
          <w:sz w:val="24"/>
          <w:szCs w:val="24"/>
        </w:rPr>
        <w:t xml:space="preserve"> are present in our </w:t>
      </w:r>
      <w:proofErr w:type="spellStart"/>
      <w:r w:rsidRPr="00554672">
        <w:rPr>
          <w:sz w:val="24"/>
          <w:szCs w:val="24"/>
        </w:rPr>
        <w:t>every day</w:t>
      </w:r>
      <w:proofErr w:type="spellEnd"/>
      <w:r w:rsidRPr="00554672">
        <w:rPr>
          <w:sz w:val="24"/>
          <w:szCs w:val="24"/>
        </w:rPr>
        <w:t xml:space="preserve"> life. A </w:t>
      </w:r>
      <w:proofErr w:type="spellStart"/>
      <w:r w:rsidRPr="00554672">
        <w:rPr>
          <w:sz w:val="24"/>
          <w:szCs w:val="24"/>
        </w:rPr>
        <w:t>well known</w:t>
      </w:r>
      <w:proofErr w:type="spellEnd"/>
      <w:r w:rsidRPr="00554672">
        <w:rPr>
          <w:sz w:val="24"/>
          <w:szCs w:val="24"/>
        </w:rPr>
        <w:t xml:space="preserve"> example is when a person visits an e-shop and creates an account, there is a tracking algorithm which records the actions of the person during the visit. Those data are stored in a Data </w:t>
      </w:r>
      <w:r w:rsidRPr="00554672">
        <w:rPr>
          <w:sz w:val="24"/>
          <w:szCs w:val="24"/>
        </w:rPr>
        <w:lastRenderedPageBreak/>
        <w:t>Warehouse. Later the marketing department can take those data into consideration and send an offer to their potential or current customer on the items that he visited more frequently.</w:t>
      </w:r>
    </w:p>
    <w:p w14:paraId="3589613A" w14:textId="253F8731" w:rsidR="00F453B3" w:rsidRDefault="00F453B3">
      <w:pPr>
        <w:spacing w:line="360" w:lineRule="auto"/>
        <w:jc w:val="both"/>
        <w:rPr>
          <w:ins w:id="209" w:author="nikolas moutsopoulos" w:date="2021-06-03T23:22:00Z"/>
          <w:sz w:val="24"/>
          <w:szCs w:val="24"/>
        </w:rPr>
        <w:pPrChange w:id="210" w:author="nikolas moutsopoulos" w:date="2021-06-03T23:22:00Z">
          <w:pPr>
            <w:spacing w:line="360" w:lineRule="auto"/>
          </w:pPr>
        </w:pPrChange>
      </w:pPr>
      <w:ins w:id="211" w:author="nikolas moutsopoulos" w:date="2021-06-03T23:11:00Z">
        <w:r>
          <w:rPr>
            <w:sz w:val="24"/>
            <w:szCs w:val="24"/>
          </w:rPr>
          <w:t xml:space="preserve">Despite the beneficial aspect of data mining there are also some </w:t>
        </w:r>
      </w:ins>
      <w:ins w:id="212" w:author="nikolas moutsopoulos" w:date="2021-06-03T23:13:00Z">
        <w:r w:rsidR="004A5165">
          <w:rPr>
            <w:sz w:val="24"/>
            <w:szCs w:val="24"/>
          </w:rPr>
          <w:t>disadvantages on this concept.</w:t>
        </w:r>
      </w:ins>
      <w:ins w:id="213" w:author="nikolas moutsopoulos" w:date="2021-06-03T23:14:00Z">
        <w:r w:rsidR="004A5165">
          <w:rPr>
            <w:sz w:val="24"/>
            <w:szCs w:val="24"/>
          </w:rPr>
          <w:t xml:space="preserve"> </w:t>
        </w:r>
      </w:ins>
      <w:ins w:id="214" w:author="nikolas moutsopoulos" w:date="2021-06-03T23:16:00Z">
        <w:r w:rsidR="004A5165">
          <w:rPr>
            <w:sz w:val="24"/>
            <w:szCs w:val="24"/>
          </w:rPr>
          <w:t xml:space="preserve">One of the most common problems is the data quality. When the data are collected from sources </w:t>
        </w:r>
      </w:ins>
      <w:ins w:id="215" w:author="nikolas moutsopoulos" w:date="2021-06-03T23:17:00Z">
        <w:r w:rsidR="004A5165">
          <w:rPr>
            <w:sz w:val="24"/>
            <w:szCs w:val="24"/>
          </w:rPr>
          <w:t xml:space="preserve">where the human factor is present among them, then a high percentage of records </w:t>
        </w:r>
      </w:ins>
      <w:ins w:id="216" w:author="nikolas moutsopoulos" w:date="2021-06-03T23:18:00Z">
        <w:r w:rsidR="004A5165">
          <w:rPr>
            <w:sz w:val="24"/>
            <w:szCs w:val="24"/>
          </w:rPr>
          <w:t xml:space="preserve">can be outliers or </w:t>
        </w:r>
      </w:ins>
      <w:ins w:id="217" w:author="nikolas moutsopoulos" w:date="2021-06-03T23:19:00Z">
        <w:r w:rsidR="004A5165">
          <w:rPr>
            <w:sz w:val="24"/>
            <w:szCs w:val="24"/>
          </w:rPr>
          <w:t>useless</w:t>
        </w:r>
      </w:ins>
      <w:ins w:id="218" w:author="nikolas moutsopoulos" w:date="2021-06-03T23:18:00Z">
        <w:r w:rsidR="004A5165">
          <w:rPr>
            <w:sz w:val="24"/>
            <w:szCs w:val="24"/>
          </w:rPr>
          <w:t xml:space="preserve"> for data analysis.</w:t>
        </w:r>
      </w:ins>
      <w:ins w:id="219" w:author="nikolas moutsopoulos" w:date="2021-06-03T23:19:00Z">
        <w:r w:rsidR="004A5165">
          <w:rPr>
            <w:sz w:val="24"/>
            <w:szCs w:val="24"/>
          </w:rPr>
          <w:t xml:space="preserve"> Moreover the security and data privacy </w:t>
        </w:r>
      </w:ins>
      <w:ins w:id="220" w:author="nikolas moutsopoulos" w:date="2021-06-03T23:20:00Z">
        <w:r w:rsidR="004A5165">
          <w:rPr>
            <w:sz w:val="24"/>
            <w:szCs w:val="24"/>
          </w:rPr>
          <w:t>concerns both the users and the data collectors. On the one side the users are afraid of being exposed if their data leak, on the other side the companies must comply with the rules and laws of data privacy in order to avoid to be issued in case of data leakage.</w:t>
        </w:r>
      </w:ins>
    </w:p>
    <w:p w14:paraId="11322A23" w14:textId="77777777" w:rsidR="004A5165" w:rsidRPr="00554672" w:rsidRDefault="004A5165">
      <w:pPr>
        <w:spacing w:line="360" w:lineRule="auto"/>
        <w:jc w:val="both"/>
        <w:rPr>
          <w:sz w:val="24"/>
          <w:szCs w:val="24"/>
        </w:rPr>
        <w:pPrChange w:id="221" w:author="nikolas moutsopoulos" w:date="2021-06-03T23:22:00Z">
          <w:pPr>
            <w:spacing w:line="360" w:lineRule="auto"/>
          </w:pPr>
        </w:pPrChange>
      </w:pPr>
    </w:p>
    <w:p w14:paraId="70995246" w14:textId="77777777" w:rsidR="00554672" w:rsidRDefault="00554672">
      <w:pPr>
        <w:pStyle w:val="Heading2"/>
        <w:jc w:val="both"/>
        <w:pPrChange w:id="222" w:author="nikolas moutsopoulos" w:date="2021-05-22T22:13:00Z">
          <w:pPr>
            <w:pStyle w:val="Heading2"/>
          </w:pPr>
        </w:pPrChange>
      </w:pPr>
      <w:bookmarkStart w:id="223" w:name="_Toc69423298"/>
      <w:r>
        <w:t>2.2 Steps of Data Mining</w:t>
      </w:r>
      <w:bookmarkEnd w:id="223"/>
    </w:p>
    <w:p w14:paraId="44F63A72" w14:textId="77777777" w:rsidR="00001DC8" w:rsidRPr="00001DC8" w:rsidRDefault="00001DC8">
      <w:pPr>
        <w:jc w:val="both"/>
        <w:pPrChange w:id="224" w:author="nikolas moutsopoulos" w:date="2021-05-22T22:13:00Z">
          <w:pPr/>
        </w:pPrChange>
      </w:pPr>
    </w:p>
    <w:p w14:paraId="352CFA5C" w14:textId="2D544347" w:rsidR="003325F2" w:rsidRPr="003325F2" w:rsidDel="004C635C" w:rsidRDefault="00CA4EBE">
      <w:pPr>
        <w:spacing w:line="360" w:lineRule="auto"/>
        <w:jc w:val="both"/>
        <w:rPr>
          <w:del w:id="225" w:author="nikolas moutsopoulos" w:date="2021-06-05T19:05:00Z"/>
          <w:sz w:val="24"/>
          <w:szCs w:val="24"/>
        </w:rPr>
        <w:pPrChange w:id="226" w:author="nikolas moutsopoulos" w:date="2021-05-22T22:13:00Z">
          <w:pPr>
            <w:spacing w:line="360" w:lineRule="auto"/>
          </w:pPr>
        </w:pPrChange>
      </w:pPr>
      <w:ins w:id="227" w:author="nikolas moutsopoulos" w:date="2021-06-05T19:01:00Z">
        <w:r>
          <w:rPr>
            <w:sz w:val="24"/>
            <w:szCs w:val="24"/>
          </w:rPr>
          <w:t>As already mentioned nowadays organizations have to their disposal a lot of sources of data, such as logs</w:t>
        </w:r>
      </w:ins>
      <w:ins w:id="228" w:author="nikolas moutsopoulos" w:date="2021-06-05T19:02:00Z">
        <w:r>
          <w:rPr>
            <w:sz w:val="24"/>
            <w:szCs w:val="24"/>
          </w:rPr>
          <w:t xml:space="preserve">, sales data, website visitors data, and more every day. </w:t>
        </w:r>
      </w:ins>
      <w:ins w:id="229" w:author="nikolas moutsopoulos" w:date="2021-06-05T19:03:00Z">
        <w:r>
          <w:rPr>
            <w:sz w:val="24"/>
            <w:szCs w:val="24"/>
          </w:rPr>
          <w:t xml:space="preserve">Because of the need for those data to be exploited, </w:t>
        </w:r>
      </w:ins>
      <w:ins w:id="230" w:author="nikolas moutsopoulos" w:date="2021-06-05T19:04:00Z">
        <w:r w:rsidR="004C635C">
          <w:rPr>
            <w:sz w:val="24"/>
            <w:szCs w:val="24"/>
          </w:rPr>
          <w:t xml:space="preserve">have been defined some phases/ steps in order to build a data mining pipeline. </w:t>
        </w:r>
      </w:ins>
      <w:ins w:id="231" w:author="nikolas moutsopoulos" w:date="2021-06-05T18:49:00Z">
        <w:r w:rsidR="00025552">
          <w:rPr>
            <w:sz w:val="24"/>
            <w:szCs w:val="24"/>
          </w:rPr>
          <w:t xml:space="preserve">Data mining is a process of separate steps which may be repeated through the pipeline of the data. </w:t>
        </w:r>
      </w:ins>
      <w:ins w:id="232" w:author="nikolas moutsopoulos" w:date="2021-06-05T18:52:00Z">
        <w:r w:rsidR="00025552">
          <w:rPr>
            <w:sz w:val="24"/>
            <w:szCs w:val="24"/>
          </w:rPr>
          <w:t xml:space="preserve">The decision about the </w:t>
        </w:r>
      </w:ins>
      <w:ins w:id="233" w:author="nikolas moutsopoulos" w:date="2021-06-05T18:53:00Z">
        <w:r w:rsidR="00025552">
          <w:rPr>
            <w:sz w:val="24"/>
            <w:szCs w:val="24"/>
          </w:rPr>
          <w:t xml:space="preserve">need of a step repetition </w:t>
        </w:r>
      </w:ins>
      <w:ins w:id="234" w:author="nikolas moutsopoulos" w:date="2021-06-05T18:54:00Z">
        <w:r>
          <w:rPr>
            <w:sz w:val="24"/>
            <w:szCs w:val="24"/>
          </w:rPr>
          <w:t>depends on the previous step outcome.</w:t>
        </w:r>
      </w:ins>
      <w:ins w:id="235" w:author="nikolas moutsopoulos" w:date="2021-06-05T19:12:00Z">
        <w:r w:rsidR="004C635C">
          <w:rPr>
            <w:sz w:val="24"/>
            <w:szCs w:val="24"/>
          </w:rPr>
          <w:t xml:space="preserve"> </w:t>
        </w:r>
      </w:ins>
      <w:ins w:id="236" w:author="nikolas moutsopoulos" w:date="2021-06-05T19:05:00Z">
        <w:r w:rsidR="004C635C">
          <w:rPr>
            <w:sz w:val="24"/>
            <w:szCs w:val="24"/>
          </w:rPr>
          <w:t>Those steps have been defined by t</w:t>
        </w:r>
        <w:r w:rsidR="004C635C" w:rsidRPr="003325F2">
          <w:rPr>
            <w:sz w:val="24"/>
            <w:szCs w:val="24"/>
          </w:rPr>
          <w:t xml:space="preserve">he Cross-Industry Standard Process for Data Mining (CRISP-DM) </w:t>
        </w:r>
      </w:ins>
      <w:ins w:id="237" w:author="nikolas moutsopoulos" w:date="2021-06-05T19:12:00Z">
        <w:r w:rsidR="004C635C">
          <w:rPr>
            <w:sz w:val="24"/>
            <w:szCs w:val="24"/>
          </w:rPr>
          <w:t>which</w:t>
        </w:r>
      </w:ins>
      <w:ins w:id="238" w:author="nikolas moutsopoulos" w:date="2021-06-05T19:05:00Z">
        <w:r w:rsidR="004C635C">
          <w:rPr>
            <w:sz w:val="24"/>
            <w:szCs w:val="24"/>
          </w:rPr>
          <w:t xml:space="preserve"> it is assumed as a </w:t>
        </w:r>
      </w:ins>
      <w:ins w:id="239" w:author="nikolas moutsopoulos" w:date="2021-06-05T19:06:00Z">
        <w:r w:rsidR="004C635C">
          <w:rPr>
            <w:sz w:val="24"/>
            <w:szCs w:val="24"/>
          </w:rPr>
          <w:t xml:space="preserve">guideline to develop </w:t>
        </w:r>
        <w:r w:rsidR="004C635C" w:rsidRPr="003325F2">
          <w:rPr>
            <w:sz w:val="24"/>
            <w:szCs w:val="24"/>
          </w:rPr>
          <w:t>the data mining process</w:t>
        </w:r>
        <w:r w:rsidR="004C635C" w:rsidRPr="003325F2" w:rsidDel="004C635C">
          <w:rPr>
            <w:sz w:val="24"/>
            <w:szCs w:val="24"/>
          </w:rPr>
          <w:t xml:space="preserve"> </w:t>
        </w:r>
      </w:ins>
      <w:del w:id="240" w:author="nikolas moutsopoulos" w:date="2021-06-05T19:05:00Z">
        <w:r w:rsidR="003325F2" w:rsidRPr="003325F2" w:rsidDel="004C635C">
          <w:rPr>
            <w:sz w:val="24"/>
            <w:szCs w:val="24"/>
          </w:rPr>
          <w:delText>The first step in data mining is almost always data collection. Today’s organizations can collect records, logs, website visitors’ data, application data, sales data, and more every day. Collecting and mapping data is a good first step in understanding the limits of what can be done with and asked of the data in question.</w:delText>
        </w:r>
      </w:del>
    </w:p>
    <w:p w14:paraId="0ECBB418" w14:textId="77777777" w:rsidR="004C635C" w:rsidRDefault="004C635C">
      <w:pPr>
        <w:spacing w:line="360" w:lineRule="auto"/>
        <w:jc w:val="both"/>
        <w:rPr>
          <w:ins w:id="241" w:author="nikolas moutsopoulos" w:date="2021-06-05T19:05:00Z"/>
          <w:sz w:val="24"/>
          <w:szCs w:val="24"/>
        </w:rPr>
        <w:pPrChange w:id="242" w:author="nikolas moutsopoulos" w:date="2021-05-22T22:13:00Z">
          <w:pPr>
            <w:spacing w:line="360" w:lineRule="auto"/>
          </w:pPr>
        </w:pPrChange>
      </w:pPr>
    </w:p>
    <w:p w14:paraId="2CC9E63F" w14:textId="77777777" w:rsidR="00802885" w:rsidRDefault="00802885">
      <w:pPr>
        <w:spacing w:line="360" w:lineRule="auto"/>
        <w:jc w:val="both"/>
        <w:rPr>
          <w:ins w:id="243" w:author="nikolas moutsopoulos" w:date="2021-06-06T19:01:00Z"/>
          <w:sz w:val="24"/>
          <w:szCs w:val="24"/>
        </w:rPr>
        <w:pPrChange w:id="244" w:author="nikolas moutsopoulos" w:date="2021-05-22T22:13:00Z">
          <w:pPr>
            <w:spacing w:line="360" w:lineRule="auto"/>
          </w:pPr>
        </w:pPrChange>
      </w:pPr>
    </w:p>
    <w:p w14:paraId="5892CCA9" w14:textId="77777777" w:rsidR="00802885" w:rsidRDefault="00802885">
      <w:pPr>
        <w:spacing w:line="360" w:lineRule="auto"/>
        <w:jc w:val="both"/>
        <w:rPr>
          <w:ins w:id="245" w:author="nikolas moutsopoulos" w:date="2021-06-06T19:01:00Z"/>
          <w:sz w:val="24"/>
          <w:szCs w:val="24"/>
        </w:rPr>
        <w:pPrChange w:id="246" w:author="nikolas moutsopoulos" w:date="2021-05-22T22:13:00Z">
          <w:pPr>
            <w:spacing w:line="360" w:lineRule="auto"/>
          </w:pPr>
        </w:pPrChange>
      </w:pPr>
    </w:p>
    <w:p w14:paraId="12C25E11" w14:textId="77777777" w:rsidR="00802885" w:rsidRDefault="00802885">
      <w:pPr>
        <w:spacing w:line="360" w:lineRule="auto"/>
        <w:jc w:val="both"/>
        <w:rPr>
          <w:ins w:id="247" w:author="nikolas moutsopoulos" w:date="2021-06-06T19:01:00Z"/>
          <w:sz w:val="24"/>
          <w:szCs w:val="24"/>
        </w:rPr>
        <w:pPrChange w:id="248" w:author="nikolas moutsopoulos" w:date="2021-05-22T22:13:00Z">
          <w:pPr>
            <w:spacing w:line="360" w:lineRule="auto"/>
          </w:pPr>
        </w:pPrChange>
      </w:pPr>
    </w:p>
    <w:p w14:paraId="459F7084" w14:textId="77777777" w:rsidR="00802885" w:rsidRDefault="00802885">
      <w:pPr>
        <w:spacing w:line="360" w:lineRule="auto"/>
        <w:jc w:val="both"/>
        <w:rPr>
          <w:ins w:id="249" w:author="nikolas moutsopoulos" w:date="2021-06-06T19:01:00Z"/>
          <w:sz w:val="24"/>
          <w:szCs w:val="24"/>
        </w:rPr>
        <w:pPrChange w:id="250" w:author="nikolas moutsopoulos" w:date="2021-05-22T22:13:00Z">
          <w:pPr>
            <w:spacing w:line="360" w:lineRule="auto"/>
          </w:pPr>
        </w:pPrChange>
      </w:pPr>
    </w:p>
    <w:p w14:paraId="10AC5697" w14:textId="77777777" w:rsidR="00802885" w:rsidRDefault="00802885">
      <w:pPr>
        <w:spacing w:line="360" w:lineRule="auto"/>
        <w:jc w:val="both"/>
        <w:rPr>
          <w:ins w:id="251" w:author="nikolas moutsopoulos" w:date="2021-06-06T19:01:00Z"/>
          <w:sz w:val="24"/>
          <w:szCs w:val="24"/>
        </w:rPr>
        <w:pPrChange w:id="252" w:author="nikolas moutsopoulos" w:date="2021-05-22T22:13:00Z">
          <w:pPr>
            <w:spacing w:line="360" w:lineRule="auto"/>
          </w:pPr>
        </w:pPrChange>
      </w:pPr>
    </w:p>
    <w:p w14:paraId="3E82A224" w14:textId="77777777" w:rsidR="00802885" w:rsidRDefault="00802885">
      <w:pPr>
        <w:spacing w:line="360" w:lineRule="auto"/>
        <w:jc w:val="both"/>
        <w:rPr>
          <w:ins w:id="253" w:author="nikolas moutsopoulos" w:date="2021-06-06T19:01:00Z"/>
          <w:sz w:val="24"/>
          <w:szCs w:val="24"/>
        </w:rPr>
        <w:pPrChange w:id="254" w:author="nikolas moutsopoulos" w:date="2021-05-22T22:13:00Z">
          <w:pPr>
            <w:spacing w:line="360" w:lineRule="auto"/>
          </w:pPr>
        </w:pPrChange>
      </w:pPr>
    </w:p>
    <w:p w14:paraId="34931D44" w14:textId="77777777" w:rsidR="00802885" w:rsidRDefault="00802885">
      <w:pPr>
        <w:spacing w:line="360" w:lineRule="auto"/>
        <w:jc w:val="both"/>
        <w:rPr>
          <w:ins w:id="255" w:author="nikolas moutsopoulos" w:date="2021-06-06T19:01:00Z"/>
          <w:sz w:val="24"/>
          <w:szCs w:val="24"/>
        </w:rPr>
        <w:pPrChange w:id="256" w:author="nikolas moutsopoulos" w:date="2021-05-22T22:13:00Z">
          <w:pPr>
            <w:spacing w:line="360" w:lineRule="auto"/>
          </w:pPr>
        </w:pPrChange>
      </w:pPr>
    </w:p>
    <w:p w14:paraId="198D7830" w14:textId="3842C361" w:rsidR="003325F2" w:rsidRPr="003325F2" w:rsidDel="004C635C" w:rsidRDefault="003325F2">
      <w:pPr>
        <w:spacing w:line="360" w:lineRule="auto"/>
        <w:jc w:val="both"/>
        <w:rPr>
          <w:del w:id="257" w:author="nikolas moutsopoulos" w:date="2021-06-05T19:12:00Z"/>
          <w:sz w:val="24"/>
          <w:szCs w:val="24"/>
        </w:rPr>
        <w:pPrChange w:id="258" w:author="nikolas moutsopoulos" w:date="2021-05-22T22:13:00Z">
          <w:pPr>
            <w:spacing w:line="360" w:lineRule="auto"/>
          </w:pPr>
        </w:pPrChange>
      </w:pPr>
      <w:del w:id="259" w:author="nikolas moutsopoulos" w:date="2021-06-05T19:12:00Z">
        <w:r w:rsidRPr="003325F2" w:rsidDel="004C635C">
          <w:rPr>
            <w:sz w:val="24"/>
            <w:szCs w:val="24"/>
          </w:rPr>
          <w:lastRenderedPageBreak/>
          <w:delText>The Cross-Industry Standard Process for Data Mining (CRISP-DM) is an excellent guideline for starting the data mining process. This standard was created decades ago and is still a popular paradigm for organizations that are just starting.</w:delText>
        </w:r>
      </w:del>
    </w:p>
    <w:p w14:paraId="634877F7" w14:textId="77777777" w:rsidR="003325F2" w:rsidRDefault="003325F2">
      <w:pPr>
        <w:spacing w:line="360" w:lineRule="auto"/>
        <w:jc w:val="both"/>
        <w:rPr>
          <w:sz w:val="24"/>
          <w:szCs w:val="24"/>
        </w:rPr>
        <w:pPrChange w:id="260" w:author="nikolas moutsopoulos" w:date="2021-05-22T22:13:00Z">
          <w:pPr>
            <w:spacing w:line="360" w:lineRule="auto"/>
          </w:pPr>
        </w:pPrChange>
      </w:pPr>
      <w:r w:rsidRPr="003325F2">
        <w:rPr>
          <w:sz w:val="24"/>
          <w:szCs w:val="24"/>
        </w:rPr>
        <w:t>The 6 CRISP-DM phases</w:t>
      </w:r>
    </w:p>
    <w:p w14:paraId="727B3B0B" w14:textId="77777777" w:rsidR="00AC175C" w:rsidRDefault="00D41583">
      <w:pPr>
        <w:keepNext/>
        <w:spacing w:line="360" w:lineRule="auto"/>
        <w:rPr>
          <w:ins w:id="261" w:author="nikolas moutsopoulos" w:date="2021-05-22T22:10:00Z"/>
        </w:rPr>
      </w:pPr>
      <w:commentRangeStart w:id="262"/>
      <w:r>
        <w:rPr>
          <w:noProof/>
        </w:rPr>
        <w:drawing>
          <wp:inline distT="0" distB="0" distL="0" distR="0" wp14:anchorId="6FBD0C40" wp14:editId="428BD6D4">
            <wp:extent cx="5943600" cy="29121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12110"/>
                    </a:xfrm>
                    <a:prstGeom prst="rect">
                      <a:avLst/>
                    </a:prstGeom>
                  </pic:spPr>
                </pic:pic>
              </a:graphicData>
            </a:graphic>
          </wp:inline>
        </w:drawing>
      </w:r>
      <w:commentRangeEnd w:id="262"/>
    </w:p>
    <w:p w14:paraId="0D97ADD5" w14:textId="317AD9F3" w:rsidR="00AC175C" w:rsidRDefault="00AC175C">
      <w:pPr>
        <w:pStyle w:val="Caption"/>
        <w:rPr>
          <w:ins w:id="263" w:author="nikolas moutsopoulos" w:date="2021-05-22T22:10:00Z"/>
        </w:rPr>
        <w:pPrChange w:id="264" w:author="nikolas moutsopoulos" w:date="2021-05-22T22:10:00Z">
          <w:pPr>
            <w:spacing w:line="360" w:lineRule="auto"/>
          </w:pPr>
        </w:pPrChange>
      </w:pPr>
      <w:bookmarkStart w:id="265" w:name="_Toc73033249"/>
      <w:ins w:id="266" w:author="nikolas moutsopoulos" w:date="2021-05-22T22:10:00Z">
        <w:r>
          <w:t xml:space="preserve">Figure </w:t>
        </w:r>
      </w:ins>
      <w:ins w:id="267" w:author="nikolas moutsopoulos" w:date="2021-05-27T18:32:00Z">
        <w:r w:rsidR="0029427C">
          <w:fldChar w:fldCharType="begin"/>
        </w:r>
        <w:r w:rsidR="0029427C">
          <w:instrText xml:space="preserve"> STYLEREF 1 \s </w:instrText>
        </w:r>
      </w:ins>
      <w:r w:rsidR="0029427C">
        <w:fldChar w:fldCharType="separate"/>
      </w:r>
      <w:r w:rsidR="0029427C">
        <w:rPr>
          <w:noProof/>
        </w:rPr>
        <w:t>2</w:t>
      </w:r>
      <w:ins w:id="268" w:author="nikolas moutsopoulos" w:date="2021-05-27T18:32:00Z">
        <w:r w:rsidR="0029427C">
          <w:fldChar w:fldCharType="end"/>
        </w:r>
        <w:r w:rsidR="0029427C">
          <w:t>.</w:t>
        </w:r>
        <w:r w:rsidR="0029427C">
          <w:fldChar w:fldCharType="begin"/>
        </w:r>
        <w:r w:rsidR="0029427C">
          <w:instrText xml:space="preserve"> SEQ Figure \* ARABIC \s 1 </w:instrText>
        </w:r>
      </w:ins>
      <w:r w:rsidR="0029427C">
        <w:fldChar w:fldCharType="separate"/>
      </w:r>
      <w:ins w:id="269" w:author="nikolas moutsopoulos" w:date="2021-05-27T18:32:00Z">
        <w:r w:rsidR="0029427C">
          <w:rPr>
            <w:noProof/>
          </w:rPr>
          <w:t>1</w:t>
        </w:r>
        <w:r w:rsidR="0029427C">
          <w:fldChar w:fldCharType="end"/>
        </w:r>
      </w:ins>
      <w:ins w:id="270" w:author="nikolas moutsopoulos" w:date="2021-05-22T22:10:00Z">
        <w:r>
          <w:t xml:space="preserve"> Data Mining Steps</w:t>
        </w:r>
        <w:bookmarkEnd w:id="265"/>
      </w:ins>
    </w:p>
    <w:p w14:paraId="6E2F3736" w14:textId="6BFABFA9" w:rsidR="00D41583" w:rsidRPr="003325F2" w:rsidRDefault="005305B8" w:rsidP="003325F2">
      <w:pPr>
        <w:spacing w:line="360" w:lineRule="auto"/>
        <w:rPr>
          <w:sz w:val="24"/>
          <w:szCs w:val="24"/>
        </w:rPr>
      </w:pPr>
      <w:r>
        <w:rPr>
          <w:rStyle w:val="CommentReference"/>
        </w:rPr>
        <w:commentReference w:id="262"/>
      </w:r>
    </w:p>
    <w:p w14:paraId="6A377E79" w14:textId="7D7FDFA2" w:rsidR="004C635C" w:rsidRDefault="003325F2">
      <w:pPr>
        <w:spacing w:line="360" w:lineRule="auto"/>
        <w:jc w:val="both"/>
        <w:rPr>
          <w:ins w:id="271" w:author="nikolas moutsopoulos" w:date="2021-06-05T19:13:00Z"/>
          <w:sz w:val="24"/>
          <w:szCs w:val="24"/>
        </w:rPr>
        <w:pPrChange w:id="272" w:author="nikolas moutsopoulos" w:date="2021-05-22T22:14:00Z">
          <w:pPr>
            <w:spacing w:line="360" w:lineRule="auto"/>
          </w:pPr>
        </w:pPrChange>
      </w:pPr>
      <w:r w:rsidRPr="003325F2">
        <w:rPr>
          <w:sz w:val="24"/>
          <w:szCs w:val="24"/>
        </w:rPr>
        <w:t xml:space="preserve">The CRISP-DM comprises a six-phase workflow. </w:t>
      </w:r>
      <w:ins w:id="273" w:author="nikolas moutsopoulos" w:date="2021-06-05T19:13:00Z">
        <w:r w:rsidR="004C635C">
          <w:rPr>
            <w:sz w:val="24"/>
            <w:szCs w:val="24"/>
          </w:rPr>
          <w:t xml:space="preserve">It is a flexible process and the people who are based to develop their data mining pipelines through this process are </w:t>
        </w:r>
      </w:ins>
      <w:ins w:id="274" w:author="nikolas moutsopoulos" w:date="2021-06-05T19:14:00Z">
        <w:r w:rsidR="007F2930">
          <w:rPr>
            <w:sz w:val="24"/>
            <w:szCs w:val="24"/>
          </w:rPr>
          <w:t>encouraged to be agile and go back and forth through those steps depending of the outcome of the respective step.</w:t>
        </w:r>
      </w:ins>
    </w:p>
    <w:p w14:paraId="246615D2" w14:textId="201C6C9F" w:rsidR="003325F2" w:rsidRPr="003325F2" w:rsidDel="007F2930" w:rsidRDefault="003325F2">
      <w:pPr>
        <w:spacing w:line="360" w:lineRule="auto"/>
        <w:jc w:val="both"/>
        <w:rPr>
          <w:del w:id="275" w:author="nikolas moutsopoulos" w:date="2021-06-05T19:15:00Z"/>
          <w:sz w:val="24"/>
          <w:szCs w:val="24"/>
        </w:rPr>
        <w:pPrChange w:id="276" w:author="nikolas moutsopoulos" w:date="2021-05-22T22:14:00Z">
          <w:pPr>
            <w:spacing w:line="360" w:lineRule="auto"/>
          </w:pPr>
        </w:pPrChange>
      </w:pPr>
      <w:del w:id="277" w:author="nikolas moutsopoulos" w:date="2021-06-05T19:15:00Z">
        <w:r w:rsidRPr="003325F2" w:rsidDel="007F2930">
          <w:rPr>
            <w:sz w:val="24"/>
            <w:szCs w:val="24"/>
          </w:rPr>
          <w:delText>It was designed to be flexible; data teams are allowed and encouraged to move back to a previous stage if needed. The model also provides opportunities for software platforms that help perform or augment some of these tasks.</w:delText>
        </w:r>
      </w:del>
    </w:p>
    <w:p w14:paraId="7B5FCEDC" w14:textId="6D74E121" w:rsidR="003325F2" w:rsidRPr="003325F2" w:rsidRDefault="003325F2">
      <w:pPr>
        <w:spacing w:line="360" w:lineRule="auto"/>
        <w:jc w:val="both"/>
        <w:rPr>
          <w:b/>
          <w:sz w:val="24"/>
          <w:szCs w:val="24"/>
        </w:rPr>
        <w:pPrChange w:id="278" w:author="nikolas moutsopoulos" w:date="2021-05-22T22:14:00Z">
          <w:pPr>
            <w:spacing w:line="360" w:lineRule="auto"/>
          </w:pPr>
        </w:pPrChange>
      </w:pPr>
      <w:r w:rsidRPr="003325F2">
        <w:rPr>
          <w:b/>
          <w:sz w:val="24"/>
          <w:szCs w:val="24"/>
        </w:rPr>
        <w:t xml:space="preserve">1. </w:t>
      </w:r>
      <w:commentRangeStart w:id="279"/>
      <w:del w:id="280" w:author="nikolas moutsopoulos" w:date="2021-05-27T18:42:00Z">
        <w:r w:rsidRPr="003325F2" w:rsidDel="00D70526">
          <w:rPr>
            <w:b/>
            <w:sz w:val="24"/>
            <w:szCs w:val="24"/>
          </w:rPr>
          <w:delText>Business understanding</w:delText>
        </w:r>
        <w:commentRangeEnd w:id="279"/>
        <w:r w:rsidR="004F14DA" w:rsidDel="00D70526">
          <w:rPr>
            <w:rStyle w:val="CommentReference"/>
          </w:rPr>
          <w:commentReference w:id="279"/>
        </w:r>
      </w:del>
      <w:ins w:id="281" w:author="nikolas moutsopoulos" w:date="2021-05-27T18:42:00Z">
        <w:r w:rsidR="00D70526">
          <w:rPr>
            <w:b/>
            <w:sz w:val="24"/>
            <w:szCs w:val="24"/>
          </w:rPr>
          <w:t>Define the problem</w:t>
        </w:r>
      </w:ins>
    </w:p>
    <w:p w14:paraId="2DB33BD2" w14:textId="59D3DFA4" w:rsidR="007F2930" w:rsidRDefault="007F2930">
      <w:pPr>
        <w:spacing w:line="360" w:lineRule="auto"/>
        <w:jc w:val="both"/>
        <w:rPr>
          <w:ins w:id="282" w:author="nikolas moutsopoulos" w:date="2021-06-05T19:16:00Z"/>
          <w:sz w:val="24"/>
          <w:szCs w:val="24"/>
        </w:rPr>
        <w:pPrChange w:id="283" w:author="nikolas moutsopoulos" w:date="2021-05-22T22:14:00Z">
          <w:pPr>
            <w:spacing w:line="360" w:lineRule="auto"/>
          </w:pPr>
        </w:pPrChange>
      </w:pPr>
      <w:ins w:id="284" w:author="nikolas moutsopoulos" w:date="2021-06-05T19:16:00Z">
        <w:r>
          <w:rPr>
            <w:sz w:val="24"/>
            <w:szCs w:val="24"/>
          </w:rPr>
          <w:t xml:space="preserve">This step could be considered as the analysis phase of the project. </w:t>
        </w:r>
      </w:ins>
      <w:ins w:id="285" w:author="nikolas moutsopoulos" w:date="2021-06-05T19:17:00Z">
        <w:r>
          <w:rPr>
            <w:sz w:val="24"/>
            <w:szCs w:val="24"/>
          </w:rPr>
          <w:t xml:space="preserve">The </w:t>
        </w:r>
      </w:ins>
      <w:ins w:id="286" w:author="nikolas moutsopoulos" w:date="2021-06-05T19:18:00Z">
        <w:r>
          <w:rPr>
            <w:sz w:val="24"/>
            <w:szCs w:val="24"/>
          </w:rPr>
          <w:t>development team</w:t>
        </w:r>
      </w:ins>
      <w:ins w:id="287" w:author="nikolas moutsopoulos" w:date="2021-06-05T19:17:00Z">
        <w:r>
          <w:rPr>
            <w:sz w:val="24"/>
            <w:szCs w:val="24"/>
          </w:rPr>
          <w:t xml:space="preserve"> is called to understand the business requirements and the project goal in order to translate it </w:t>
        </w:r>
      </w:ins>
      <w:ins w:id="288" w:author="nikolas moutsopoulos" w:date="2021-06-05T19:18:00Z">
        <w:r>
          <w:rPr>
            <w:sz w:val="24"/>
            <w:szCs w:val="24"/>
          </w:rPr>
          <w:t xml:space="preserve">to </w:t>
        </w:r>
      </w:ins>
      <w:ins w:id="289" w:author="nikolas moutsopoulos" w:date="2021-06-05T19:19:00Z">
        <w:r>
          <w:rPr>
            <w:sz w:val="24"/>
            <w:szCs w:val="24"/>
          </w:rPr>
          <w:t xml:space="preserve">a </w:t>
        </w:r>
      </w:ins>
      <w:ins w:id="290" w:author="nikolas moutsopoulos" w:date="2021-06-05T19:18:00Z">
        <w:r>
          <w:rPr>
            <w:sz w:val="24"/>
            <w:szCs w:val="24"/>
          </w:rPr>
          <w:t xml:space="preserve">data mining problem definition. This process requires the contribution of both the development team and the business department which will receive the results of the data mining project to use it on </w:t>
        </w:r>
      </w:ins>
      <w:ins w:id="291" w:author="nikolas moutsopoulos" w:date="2021-06-05T19:20:00Z">
        <w:r>
          <w:rPr>
            <w:sz w:val="24"/>
            <w:szCs w:val="24"/>
          </w:rPr>
          <w:t>their</w:t>
        </w:r>
      </w:ins>
      <w:ins w:id="292" w:author="nikolas moutsopoulos" w:date="2021-06-05T19:18:00Z">
        <w:r>
          <w:rPr>
            <w:sz w:val="24"/>
            <w:szCs w:val="24"/>
          </w:rPr>
          <w:t xml:space="preserve"> benefit.</w:t>
        </w:r>
      </w:ins>
      <w:ins w:id="293" w:author="nikolas moutsopoulos" w:date="2021-06-05T19:20:00Z">
        <w:r>
          <w:rPr>
            <w:sz w:val="24"/>
            <w:szCs w:val="24"/>
          </w:rPr>
          <w:t xml:space="preserve"> </w:t>
        </w:r>
      </w:ins>
      <w:ins w:id="294" w:author="nikolas moutsopoulos" w:date="2021-06-05T19:21:00Z">
        <w:r>
          <w:rPr>
            <w:sz w:val="24"/>
            <w:szCs w:val="24"/>
          </w:rPr>
          <w:t>At the end of this phase and before the start of phase t</w:t>
        </w:r>
      </w:ins>
      <w:ins w:id="295" w:author="nikolas moutsopoulos" w:date="2021-06-05T19:22:00Z">
        <w:r>
          <w:rPr>
            <w:sz w:val="24"/>
            <w:szCs w:val="24"/>
          </w:rPr>
          <w:t>w</w:t>
        </w:r>
      </w:ins>
      <w:ins w:id="296" w:author="nikolas moutsopoulos" w:date="2021-06-05T19:21:00Z">
        <w:r>
          <w:rPr>
            <w:sz w:val="24"/>
            <w:szCs w:val="24"/>
          </w:rPr>
          <w:t xml:space="preserve">o it is almost mandatory </w:t>
        </w:r>
      </w:ins>
      <w:ins w:id="297" w:author="nikolas moutsopoulos" w:date="2021-06-05T19:22:00Z">
        <w:r>
          <w:rPr>
            <w:sz w:val="24"/>
            <w:szCs w:val="24"/>
          </w:rPr>
          <w:t xml:space="preserve">to be written clearly the data that will be produced as outcome to the business department in order to be avoided any </w:t>
        </w:r>
        <w:proofErr w:type="spellStart"/>
        <w:r>
          <w:rPr>
            <w:sz w:val="24"/>
            <w:szCs w:val="24"/>
          </w:rPr>
          <w:t>misunderstanings</w:t>
        </w:r>
        <w:proofErr w:type="spellEnd"/>
        <w:r>
          <w:rPr>
            <w:sz w:val="24"/>
            <w:szCs w:val="24"/>
          </w:rPr>
          <w:t>.</w:t>
        </w:r>
      </w:ins>
      <w:ins w:id="298" w:author="nikolas moutsopoulos" w:date="2021-06-05T20:05:00Z">
        <w:r w:rsidR="009A6496">
          <w:rPr>
            <w:sz w:val="24"/>
            <w:szCs w:val="24"/>
          </w:rPr>
          <w:t xml:space="preserve"> (</w:t>
        </w:r>
        <w:proofErr w:type="spellStart"/>
        <w:r w:rsidR="009A6496" w:rsidRPr="000250C4">
          <w:rPr>
            <w:sz w:val="24"/>
            <w:szCs w:val="24"/>
          </w:rPr>
          <w:t>Bharati</w:t>
        </w:r>
        <w:proofErr w:type="spellEnd"/>
        <w:r w:rsidR="009A6496" w:rsidRPr="000250C4">
          <w:rPr>
            <w:sz w:val="24"/>
            <w:szCs w:val="24"/>
          </w:rPr>
          <w:t xml:space="preserve"> M. </w:t>
        </w:r>
        <w:proofErr w:type="spellStart"/>
        <w:r w:rsidR="009A6496" w:rsidRPr="000250C4">
          <w:rPr>
            <w:sz w:val="24"/>
            <w:szCs w:val="24"/>
          </w:rPr>
          <w:t>Ramageri</w:t>
        </w:r>
        <w:proofErr w:type="spellEnd"/>
        <w:r w:rsidR="009A6496" w:rsidRPr="000250C4">
          <w:rPr>
            <w:sz w:val="24"/>
            <w:szCs w:val="24"/>
          </w:rPr>
          <w:t xml:space="preserve"> et al., 2013</w:t>
        </w:r>
        <w:r w:rsidR="009A6496">
          <w:rPr>
            <w:sz w:val="24"/>
            <w:szCs w:val="24"/>
          </w:rPr>
          <w:t>)</w:t>
        </w:r>
      </w:ins>
    </w:p>
    <w:p w14:paraId="258FC941" w14:textId="6B69C931" w:rsidR="003325F2" w:rsidRPr="003325F2" w:rsidDel="007F2930" w:rsidRDefault="003325F2">
      <w:pPr>
        <w:spacing w:line="360" w:lineRule="auto"/>
        <w:jc w:val="both"/>
        <w:rPr>
          <w:del w:id="299" w:author="nikolas moutsopoulos" w:date="2021-06-05T19:20:00Z"/>
          <w:sz w:val="24"/>
          <w:szCs w:val="24"/>
        </w:rPr>
        <w:pPrChange w:id="300" w:author="nikolas moutsopoulos" w:date="2021-05-22T22:14:00Z">
          <w:pPr>
            <w:spacing w:line="360" w:lineRule="auto"/>
          </w:pPr>
        </w:pPrChange>
      </w:pPr>
      <w:del w:id="301" w:author="nikolas moutsopoulos" w:date="2021-06-05T19:20:00Z">
        <w:r w:rsidRPr="003325F2" w:rsidDel="007F2930">
          <w:rPr>
            <w:sz w:val="24"/>
            <w:szCs w:val="24"/>
          </w:rPr>
          <w:delText>Comprehensive data mining projects start by first identifying project objectives and scope. The business stakeholders will ask a question or state a problem that data mining can answer or solve.</w:delText>
        </w:r>
      </w:del>
    </w:p>
    <w:p w14:paraId="18289BDB" w14:textId="359109E9" w:rsidR="003325F2" w:rsidRPr="003325F2" w:rsidRDefault="003325F2">
      <w:pPr>
        <w:spacing w:line="360" w:lineRule="auto"/>
        <w:jc w:val="both"/>
        <w:rPr>
          <w:b/>
          <w:sz w:val="24"/>
          <w:szCs w:val="24"/>
        </w:rPr>
        <w:pPrChange w:id="302" w:author="nikolas moutsopoulos" w:date="2021-05-22T22:14:00Z">
          <w:pPr>
            <w:spacing w:line="360" w:lineRule="auto"/>
          </w:pPr>
        </w:pPrChange>
      </w:pPr>
      <w:r w:rsidRPr="003325F2">
        <w:rPr>
          <w:b/>
          <w:sz w:val="24"/>
          <w:szCs w:val="24"/>
        </w:rPr>
        <w:t xml:space="preserve">2. </w:t>
      </w:r>
      <w:del w:id="303" w:author="nikolas moutsopoulos" w:date="2021-05-27T18:42:00Z">
        <w:r w:rsidRPr="003325F2" w:rsidDel="00D70526">
          <w:rPr>
            <w:b/>
            <w:sz w:val="24"/>
            <w:szCs w:val="24"/>
          </w:rPr>
          <w:delText>Data understanding</w:delText>
        </w:r>
      </w:del>
      <w:ins w:id="304" w:author="nikolas moutsopoulos" w:date="2021-05-27T18:42:00Z">
        <w:r w:rsidR="00D70526">
          <w:rPr>
            <w:b/>
            <w:sz w:val="24"/>
            <w:szCs w:val="24"/>
          </w:rPr>
          <w:t xml:space="preserve">Identify Required </w:t>
        </w:r>
      </w:ins>
      <w:ins w:id="305" w:author="nikolas moutsopoulos" w:date="2021-05-27T18:43:00Z">
        <w:r w:rsidR="00D70526">
          <w:rPr>
            <w:b/>
            <w:sz w:val="24"/>
            <w:szCs w:val="24"/>
          </w:rPr>
          <w:t>Data</w:t>
        </w:r>
      </w:ins>
    </w:p>
    <w:p w14:paraId="74ADBA7F" w14:textId="486FAE53" w:rsidR="00200E80" w:rsidRDefault="00200E80">
      <w:pPr>
        <w:spacing w:line="360" w:lineRule="auto"/>
        <w:jc w:val="both"/>
        <w:rPr>
          <w:ins w:id="306" w:author="nikolas moutsopoulos" w:date="2021-06-05T19:23:00Z"/>
          <w:sz w:val="24"/>
          <w:szCs w:val="24"/>
        </w:rPr>
        <w:pPrChange w:id="307" w:author="nikolas moutsopoulos" w:date="2021-05-22T22:14:00Z">
          <w:pPr>
            <w:spacing w:line="360" w:lineRule="auto"/>
          </w:pPr>
        </w:pPrChange>
      </w:pPr>
      <w:ins w:id="308" w:author="nikolas moutsopoulos" w:date="2021-06-05T19:23:00Z">
        <w:r>
          <w:rPr>
            <w:sz w:val="24"/>
            <w:szCs w:val="24"/>
          </w:rPr>
          <w:lastRenderedPageBreak/>
          <w:t xml:space="preserve">During this step the development team </w:t>
        </w:r>
      </w:ins>
      <w:ins w:id="309" w:author="nikolas moutsopoulos" w:date="2021-06-05T19:24:00Z">
        <w:r w:rsidR="00E315BC">
          <w:rPr>
            <w:sz w:val="24"/>
            <w:szCs w:val="24"/>
          </w:rPr>
          <w:t>is called to identify the data sources</w:t>
        </w:r>
      </w:ins>
      <w:ins w:id="310" w:author="nikolas moutsopoulos" w:date="2021-06-05T19:25:00Z">
        <w:r w:rsidR="00E315BC">
          <w:rPr>
            <w:sz w:val="24"/>
            <w:szCs w:val="24"/>
          </w:rPr>
          <w:t xml:space="preserve"> and the data that will be used in the next steps. Also they should</w:t>
        </w:r>
      </w:ins>
      <w:ins w:id="311" w:author="nikolas moutsopoulos" w:date="2021-06-05T19:26:00Z">
        <w:r w:rsidR="00E315BC">
          <w:rPr>
            <w:sz w:val="24"/>
            <w:szCs w:val="24"/>
          </w:rPr>
          <w:t xml:space="preserve"> dive into those data in order to</w:t>
        </w:r>
      </w:ins>
      <w:ins w:id="312" w:author="nikolas moutsopoulos" w:date="2021-06-05T19:25:00Z">
        <w:r w:rsidR="00E315BC">
          <w:rPr>
            <w:sz w:val="24"/>
            <w:szCs w:val="24"/>
          </w:rPr>
          <w:t xml:space="preserve"> </w:t>
        </w:r>
      </w:ins>
      <w:ins w:id="313" w:author="nikolas moutsopoulos" w:date="2021-06-05T19:26:00Z">
        <w:r w:rsidR="00E315BC">
          <w:rPr>
            <w:sz w:val="24"/>
            <w:szCs w:val="24"/>
          </w:rPr>
          <w:t>evaluate</w:t>
        </w:r>
      </w:ins>
      <w:ins w:id="314" w:author="nikolas moutsopoulos" w:date="2021-06-05T19:25:00Z">
        <w:r w:rsidR="00E315BC">
          <w:rPr>
            <w:sz w:val="24"/>
            <w:szCs w:val="24"/>
          </w:rPr>
          <w:t xml:space="preserve"> the quality </w:t>
        </w:r>
      </w:ins>
      <w:ins w:id="315" w:author="nikolas moutsopoulos" w:date="2021-06-05T19:31:00Z">
        <w:r w:rsidR="00E315BC">
          <w:rPr>
            <w:sz w:val="24"/>
            <w:szCs w:val="24"/>
          </w:rPr>
          <w:t xml:space="preserve">of them </w:t>
        </w:r>
      </w:ins>
      <w:ins w:id="316" w:author="nikolas moutsopoulos" w:date="2021-06-05T19:27:00Z">
        <w:r w:rsidR="00E315BC">
          <w:rPr>
            <w:sz w:val="24"/>
            <w:szCs w:val="24"/>
          </w:rPr>
          <w:t xml:space="preserve">and if all of the data which needed to produce the outcome are at their disposal. </w:t>
        </w:r>
      </w:ins>
      <w:ins w:id="317" w:author="nikolas moutsopoulos" w:date="2021-06-05T19:31:00Z">
        <w:r w:rsidR="00E315BC">
          <w:rPr>
            <w:sz w:val="24"/>
            <w:szCs w:val="24"/>
          </w:rPr>
          <w:t xml:space="preserve">The fact is that the data may come from multiple sources and the development team should </w:t>
        </w:r>
      </w:ins>
      <w:ins w:id="318" w:author="nikolas moutsopoulos" w:date="2021-06-05T19:32:00Z">
        <w:r w:rsidR="00E315BC">
          <w:rPr>
            <w:sz w:val="24"/>
            <w:szCs w:val="24"/>
          </w:rPr>
          <w:t>investigate and analyze the type of data from each source in order to be ready to load them in their data warehouse.</w:t>
        </w:r>
      </w:ins>
      <w:ins w:id="319" w:author="nikolas moutsopoulos" w:date="2021-06-05T19:33:00Z">
        <w:r w:rsidR="00E315BC">
          <w:rPr>
            <w:sz w:val="24"/>
            <w:szCs w:val="24"/>
          </w:rPr>
          <w:t xml:space="preserve"> At the end of this process the data team has define accurately the data that will be used during the project</w:t>
        </w:r>
      </w:ins>
      <w:ins w:id="320" w:author="nikolas moutsopoulos" w:date="2021-06-05T20:05:00Z">
        <w:r w:rsidR="009A6496">
          <w:rPr>
            <w:sz w:val="24"/>
            <w:szCs w:val="24"/>
          </w:rPr>
          <w:t>. (</w:t>
        </w:r>
        <w:proofErr w:type="spellStart"/>
        <w:r w:rsidR="009A6496" w:rsidRPr="000250C4">
          <w:rPr>
            <w:sz w:val="24"/>
            <w:szCs w:val="24"/>
          </w:rPr>
          <w:t>Bharati</w:t>
        </w:r>
        <w:proofErr w:type="spellEnd"/>
        <w:r w:rsidR="009A6496" w:rsidRPr="000250C4">
          <w:rPr>
            <w:sz w:val="24"/>
            <w:szCs w:val="24"/>
          </w:rPr>
          <w:t xml:space="preserve"> M. </w:t>
        </w:r>
        <w:proofErr w:type="spellStart"/>
        <w:r w:rsidR="009A6496" w:rsidRPr="000250C4">
          <w:rPr>
            <w:sz w:val="24"/>
            <w:szCs w:val="24"/>
          </w:rPr>
          <w:t>Ramageri</w:t>
        </w:r>
        <w:proofErr w:type="spellEnd"/>
        <w:r w:rsidR="009A6496" w:rsidRPr="000250C4">
          <w:rPr>
            <w:sz w:val="24"/>
            <w:szCs w:val="24"/>
          </w:rPr>
          <w:t xml:space="preserve"> et al., 2013</w:t>
        </w:r>
        <w:r w:rsidR="009A6496">
          <w:rPr>
            <w:sz w:val="24"/>
            <w:szCs w:val="24"/>
          </w:rPr>
          <w:t>)</w:t>
        </w:r>
      </w:ins>
    </w:p>
    <w:p w14:paraId="68EFE0D8" w14:textId="2C7A2D8D" w:rsidR="003325F2" w:rsidRPr="003325F2" w:rsidDel="00E315BC" w:rsidRDefault="003325F2">
      <w:pPr>
        <w:spacing w:line="360" w:lineRule="auto"/>
        <w:jc w:val="both"/>
        <w:rPr>
          <w:del w:id="321" w:author="nikolas moutsopoulos" w:date="2021-06-05T19:34:00Z"/>
          <w:sz w:val="24"/>
          <w:szCs w:val="24"/>
        </w:rPr>
        <w:pPrChange w:id="322" w:author="nikolas moutsopoulos" w:date="2021-05-22T22:14:00Z">
          <w:pPr>
            <w:spacing w:line="360" w:lineRule="auto"/>
          </w:pPr>
        </w:pPrChange>
      </w:pPr>
      <w:del w:id="323" w:author="nikolas moutsopoulos" w:date="2021-06-05T19:34:00Z">
        <w:r w:rsidRPr="003325F2" w:rsidDel="00E315BC">
          <w:rPr>
            <w:sz w:val="24"/>
            <w:szCs w:val="24"/>
          </w:rPr>
          <w:delText>Once the business problem is understood, it is time to collect the data relevant to the question and get a feel for the data set. This data often comes from multiple sources, including structured data and unstructured data. This stage may include some exploratory analysis to uncover some preliminary patterns. At the end of this phase, the data mining team has selected the subset of data for analysis and modeling.</w:delText>
        </w:r>
      </w:del>
    </w:p>
    <w:p w14:paraId="5591B8D3" w14:textId="36D493B4" w:rsidR="003325F2" w:rsidRPr="003325F2" w:rsidRDefault="003325F2">
      <w:pPr>
        <w:spacing w:line="360" w:lineRule="auto"/>
        <w:jc w:val="both"/>
        <w:rPr>
          <w:b/>
          <w:sz w:val="24"/>
          <w:szCs w:val="24"/>
        </w:rPr>
        <w:pPrChange w:id="324" w:author="nikolas moutsopoulos" w:date="2021-05-22T22:14:00Z">
          <w:pPr>
            <w:spacing w:line="360" w:lineRule="auto"/>
          </w:pPr>
        </w:pPrChange>
      </w:pPr>
      <w:r w:rsidRPr="003325F2">
        <w:rPr>
          <w:b/>
          <w:sz w:val="24"/>
          <w:szCs w:val="24"/>
        </w:rPr>
        <w:t xml:space="preserve">3. </w:t>
      </w:r>
      <w:del w:id="325" w:author="nikolas moutsopoulos" w:date="2021-05-27T18:43:00Z">
        <w:r w:rsidRPr="003325F2" w:rsidDel="00D70526">
          <w:rPr>
            <w:b/>
            <w:sz w:val="24"/>
            <w:szCs w:val="24"/>
          </w:rPr>
          <w:delText>Data preparation</w:delText>
        </w:r>
      </w:del>
      <w:ins w:id="326" w:author="nikolas moutsopoulos" w:date="2021-05-27T18:43:00Z">
        <w:r w:rsidR="00D70526">
          <w:rPr>
            <w:b/>
            <w:sz w:val="24"/>
            <w:szCs w:val="24"/>
          </w:rPr>
          <w:t>Prepare and Pre-process</w:t>
        </w:r>
      </w:ins>
    </w:p>
    <w:p w14:paraId="7E0FDBD5" w14:textId="250F21E2" w:rsidR="00954CB2" w:rsidRDefault="00954CB2">
      <w:pPr>
        <w:spacing w:line="360" w:lineRule="auto"/>
        <w:jc w:val="both"/>
        <w:rPr>
          <w:ins w:id="327" w:author="nikolas moutsopoulos" w:date="2021-06-05T19:34:00Z"/>
          <w:sz w:val="24"/>
          <w:szCs w:val="24"/>
        </w:rPr>
        <w:pPrChange w:id="328" w:author="nikolas moutsopoulos" w:date="2021-05-22T22:14:00Z">
          <w:pPr>
            <w:spacing w:line="360" w:lineRule="auto"/>
          </w:pPr>
        </w:pPrChange>
      </w:pPr>
      <w:ins w:id="329" w:author="nikolas moutsopoulos" w:date="2021-06-05T19:34:00Z">
        <w:r>
          <w:rPr>
            <w:sz w:val="24"/>
            <w:szCs w:val="24"/>
          </w:rPr>
          <w:t xml:space="preserve">On this step it takes place </w:t>
        </w:r>
      </w:ins>
      <w:ins w:id="330" w:author="nikolas moutsopoulos" w:date="2021-06-05T19:37:00Z">
        <w:r>
          <w:rPr>
            <w:sz w:val="24"/>
            <w:szCs w:val="24"/>
          </w:rPr>
          <w:t xml:space="preserve">the </w:t>
        </w:r>
      </w:ins>
      <w:ins w:id="331" w:author="nikolas moutsopoulos" w:date="2021-06-05T19:41:00Z">
        <w:r w:rsidR="00926737">
          <w:rPr>
            <w:sz w:val="24"/>
            <w:szCs w:val="24"/>
          </w:rPr>
          <w:t xml:space="preserve">development </w:t>
        </w:r>
      </w:ins>
      <w:ins w:id="332" w:author="nikolas moutsopoulos" w:date="2021-06-05T19:42:00Z">
        <w:r w:rsidR="00926737">
          <w:rPr>
            <w:sz w:val="24"/>
            <w:szCs w:val="24"/>
          </w:rPr>
          <w:t xml:space="preserve">which transforms the raw data to a final dataset on database tables with the specific information that will be used to the next steps. </w:t>
        </w:r>
      </w:ins>
      <w:ins w:id="333" w:author="nikolas moutsopoulos" w:date="2021-06-05T19:43:00Z">
        <w:r w:rsidR="00926737">
          <w:rPr>
            <w:sz w:val="24"/>
            <w:szCs w:val="24"/>
          </w:rPr>
          <w:t xml:space="preserve">The outcome of this step can be examined in collaboration with the stakeholders and the business department in order to be </w:t>
        </w:r>
      </w:ins>
      <w:ins w:id="334" w:author="nikolas moutsopoulos" w:date="2021-06-05T19:44:00Z">
        <w:r w:rsidR="00926737">
          <w:rPr>
            <w:sz w:val="24"/>
            <w:szCs w:val="24"/>
          </w:rPr>
          <w:t xml:space="preserve">identified the </w:t>
        </w:r>
        <w:r w:rsidR="00E47AC2">
          <w:rPr>
            <w:sz w:val="24"/>
            <w:szCs w:val="24"/>
          </w:rPr>
          <w:t>dimensions and variables that will be used on the model creation.</w:t>
        </w:r>
      </w:ins>
      <w:ins w:id="335" w:author="nikolas moutsopoulos" w:date="2021-06-05T20:05:00Z">
        <w:r w:rsidR="009A6496">
          <w:rPr>
            <w:sz w:val="24"/>
            <w:szCs w:val="24"/>
          </w:rPr>
          <w:t xml:space="preserve"> (</w:t>
        </w:r>
        <w:proofErr w:type="spellStart"/>
        <w:r w:rsidR="009A6496" w:rsidRPr="000250C4">
          <w:rPr>
            <w:sz w:val="24"/>
            <w:szCs w:val="24"/>
          </w:rPr>
          <w:t>Bharati</w:t>
        </w:r>
        <w:proofErr w:type="spellEnd"/>
        <w:r w:rsidR="009A6496" w:rsidRPr="000250C4">
          <w:rPr>
            <w:sz w:val="24"/>
            <w:szCs w:val="24"/>
          </w:rPr>
          <w:t xml:space="preserve"> M. </w:t>
        </w:r>
        <w:proofErr w:type="spellStart"/>
        <w:r w:rsidR="009A6496" w:rsidRPr="000250C4">
          <w:rPr>
            <w:sz w:val="24"/>
            <w:szCs w:val="24"/>
          </w:rPr>
          <w:t>Ramageri</w:t>
        </w:r>
        <w:proofErr w:type="spellEnd"/>
        <w:r w:rsidR="009A6496" w:rsidRPr="000250C4">
          <w:rPr>
            <w:sz w:val="24"/>
            <w:szCs w:val="24"/>
          </w:rPr>
          <w:t xml:space="preserve"> et al., 2013</w:t>
        </w:r>
        <w:r w:rsidR="009A6496">
          <w:rPr>
            <w:sz w:val="24"/>
            <w:szCs w:val="24"/>
          </w:rPr>
          <w:t>)</w:t>
        </w:r>
      </w:ins>
    </w:p>
    <w:p w14:paraId="526C683E" w14:textId="4ED2BB20" w:rsidR="003325F2" w:rsidRPr="003325F2" w:rsidDel="001D04E9" w:rsidRDefault="003325F2">
      <w:pPr>
        <w:spacing w:line="360" w:lineRule="auto"/>
        <w:jc w:val="both"/>
        <w:rPr>
          <w:del w:id="336" w:author="nikolas moutsopoulos" w:date="2021-06-05T19:45:00Z"/>
          <w:sz w:val="24"/>
          <w:szCs w:val="24"/>
        </w:rPr>
        <w:pPrChange w:id="337" w:author="nikolas moutsopoulos" w:date="2021-05-22T22:14:00Z">
          <w:pPr>
            <w:spacing w:line="360" w:lineRule="auto"/>
          </w:pPr>
        </w:pPrChange>
      </w:pPr>
      <w:del w:id="338" w:author="nikolas moutsopoulos" w:date="2021-06-05T19:45:00Z">
        <w:r w:rsidRPr="003325F2" w:rsidDel="001D04E9">
          <w:rPr>
            <w:sz w:val="24"/>
            <w:szCs w:val="24"/>
          </w:rPr>
          <w:delText>This phase begins with more intensive work. Data preparation involves preparing the final data set, which includes all the relevant data needed to answer the business question. Stakeholders will identify the dimensions and variables to explore and prepare the final data set for model creation.</w:delText>
        </w:r>
      </w:del>
    </w:p>
    <w:p w14:paraId="23E7FA73" w14:textId="2BE259EB" w:rsidR="003325F2" w:rsidRPr="003325F2" w:rsidRDefault="003325F2">
      <w:pPr>
        <w:spacing w:line="360" w:lineRule="auto"/>
        <w:jc w:val="both"/>
        <w:rPr>
          <w:b/>
          <w:sz w:val="24"/>
          <w:szCs w:val="24"/>
        </w:rPr>
        <w:pPrChange w:id="339" w:author="nikolas moutsopoulos" w:date="2021-05-22T22:14:00Z">
          <w:pPr>
            <w:spacing w:line="360" w:lineRule="auto"/>
          </w:pPr>
        </w:pPrChange>
      </w:pPr>
      <w:r w:rsidRPr="003325F2">
        <w:rPr>
          <w:b/>
          <w:sz w:val="24"/>
          <w:szCs w:val="24"/>
        </w:rPr>
        <w:t xml:space="preserve">4. </w:t>
      </w:r>
      <w:del w:id="340" w:author="nikolas moutsopoulos" w:date="2021-05-27T18:43:00Z">
        <w:r w:rsidRPr="003325F2" w:rsidDel="008B7B1D">
          <w:rPr>
            <w:b/>
            <w:sz w:val="24"/>
            <w:szCs w:val="24"/>
          </w:rPr>
          <w:delText>Modeling</w:delText>
        </w:r>
      </w:del>
      <w:ins w:id="341" w:author="nikolas moutsopoulos" w:date="2021-05-27T18:43:00Z">
        <w:r w:rsidR="008B7B1D">
          <w:rPr>
            <w:b/>
            <w:sz w:val="24"/>
            <w:szCs w:val="24"/>
          </w:rPr>
          <w:t>Model the Data</w:t>
        </w:r>
      </w:ins>
    </w:p>
    <w:p w14:paraId="01250881" w14:textId="5ED16476" w:rsidR="00923938" w:rsidRDefault="003325F2">
      <w:pPr>
        <w:spacing w:line="360" w:lineRule="auto"/>
        <w:jc w:val="both"/>
        <w:rPr>
          <w:ins w:id="342" w:author="nikolas moutsopoulos" w:date="2021-06-05T19:49:00Z"/>
          <w:sz w:val="24"/>
          <w:szCs w:val="24"/>
        </w:rPr>
        <w:pPrChange w:id="343" w:author="nikolas moutsopoulos" w:date="2021-05-22T22:14:00Z">
          <w:pPr>
            <w:spacing w:line="360" w:lineRule="auto"/>
          </w:pPr>
        </w:pPrChange>
      </w:pPr>
      <w:r w:rsidRPr="003325F2">
        <w:rPr>
          <w:sz w:val="24"/>
          <w:szCs w:val="24"/>
        </w:rPr>
        <w:t xml:space="preserve">In this phase, </w:t>
      </w:r>
      <w:del w:id="344" w:author="nikolas moutsopoulos" w:date="2021-06-05T19:45:00Z">
        <w:r w:rsidRPr="003325F2" w:rsidDel="00923938">
          <w:rPr>
            <w:sz w:val="24"/>
            <w:szCs w:val="24"/>
          </w:rPr>
          <w:delText>you’ll select</w:delText>
        </w:r>
      </w:del>
      <w:ins w:id="345" w:author="nikolas moutsopoulos" w:date="2021-06-05T19:45:00Z">
        <w:r w:rsidR="00923938">
          <w:rPr>
            <w:sz w:val="24"/>
            <w:szCs w:val="24"/>
          </w:rPr>
          <w:t>will be selected</w:t>
        </w:r>
      </w:ins>
      <w:r w:rsidRPr="003325F2">
        <w:rPr>
          <w:sz w:val="24"/>
          <w:szCs w:val="24"/>
        </w:rPr>
        <w:t xml:space="preserve"> the </w:t>
      </w:r>
      <w:del w:id="346" w:author="nikolas moutsopoulos" w:date="2021-06-05T19:45:00Z">
        <w:r w:rsidRPr="003325F2" w:rsidDel="00923938">
          <w:rPr>
            <w:sz w:val="24"/>
            <w:szCs w:val="24"/>
          </w:rPr>
          <w:delText xml:space="preserve">appropriate </w:delText>
        </w:r>
      </w:del>
      <w:r w:rsidRPr="003325F2">
        <w:rPr>
          <w:sz w:val="24"/>
          <w:szCs w:val="24"/>
        </w:rPr>
        <w:t>modeling techniques</w:t>
      </w:r>
      <w:ins w:id="347" w:author="nikolas moutsopoulos" w:date="2021-06-05T19:45:00Z">
        <w:r w:rsidR="00923938">
          <w:rPr>
            <w:sz w:val="24"/>
            <w:szCs w:val="24"/>
          </w:rPr>
          <w:t xml:space="preserve"> that will be applied </w:t>
        </w:r>
      </w:ins>
      <w:ins w:id="348" w:author="nikolas moutsopoulos" w:date="2021-06-05T19:46:00Z">
        <w:r w:rsidR="00923938">
          <w:rPr>
            <w:sz w:val="24"/>
            <w:szCs w:val="24"/>
          </w:rPr>
          <w:t xml:space="preserve">on the </w:t>
        </w:r>
      </w:ins>
      <w:del w:id="349" w:author="nikolas moutsopoulos" w:date="2021-06-05T19:46:00Z">
        <w:r w:rsidRPr="003325F2" w:rsidDel="00923938">
          <w:rPr>
            <w:sz w:val="24"/>
            <w:szCs w:val="24"/>
          </w:rPr>
          <w:delText xml:space="preserve"> for the give</w:delText>
        </w:r>
      </w:del>
      <w:ins w:id="350" w:author="nikolas moutsopoulos" w:date="2021-06-05T19:46:00Z">
        <w:r w:rsidR="00923938">
          <w:rPr>
            <w:sz w:val="24"/>
            <w:szCs w:val="24"/>
          </w:rPr>
          <w:t>give</w:t>
        </w:r>
      </w:ins>
      <w:r w:rsidRPr="003325F2">
        <w:rPr>
          <w:sz w:val="24"/>
          <w:szCs w:val="24"/>
        </w:rPr>
        <w:t>n data</w:t>
      </w:r>
      <w:ins w:id="351" w:author="nikolas moutsopoulos" w:date="2021-06-05T19:46:00Z">
        <w:r w:rsidR="00923938">
          <w:rPr>
            <w:sz w:val="24"/>
            <w:szCs w:val="24"/>
          </w:rPr>
          <w:t xml:space="preserve"> and produce the desired outcome</w:t>
        </w:r>
      </w:ins>
      <w:r w:rsidRPr="003325F2">
        <w:rPr>
          <w:sz w:val="24"/>
          <w:szCs w:val="24"/>
        </w:rPr>
        <w:t xml:space="preserve">. </w:t>
      </w:r>
      <w:del w:id="352" w:author="nikolas moutsopoulos" w:date="2021-06-05T19:47:00Z">
        <w:r w:rsidRPr="003325F2" w:rsidDel="00923938">
          <w:rPr>
            <w:sz w:val="24"/>
            <w:szCs w:val="24"/>
          </w:rPr>
          <w:delText>These techniques can include</w:delText>
        </w:r>
      </w:del>
      <w:ins w:id="353" w:author="nikolas moutsopoulos" w:date="2021-06-05T19:47:00Z">
        <w:r w:rsidR="00923938">
          <w:rPr>
            <w:sz w:val="24"/>
            <w:szCs w:val="24"/>
          </w:rPr>
          <w:t>The techniques that can be used by the data mining team are</w:t>
        </w:r>
      </w:ins>
      <w:r w:rsidRPr="003325F2">
        <w:rPr>
          <w:sz w:val="24"/>
          <w:szCs w:val="24"/>
        </w:rPr>
        <w:t xml:space="preserve"> clustering, predictive models, classification, estimation, or a combination.</w:t>
      </w:r>
      <w:ins w:id="354" w:author="nikolas moutsopoulos" w:date="2021-06-05T19:49:00Z">
        <w:r w:rsidR="00923938">
          <w:rPr>
            <w:sz w:val="24"/>
            <w:szCs w:val="24"/>
          </w:rPr>
          <w:t xml:space="preserve"> </w:t>
        </w:r>
      </w:ins>
      <w:del w:id="355" w:author="nikolas moutsopoulos" w:date="2021-06-05T19:49:00Z">
        <w:r w:rsidRPr="003325F2" w:rsidDel="00923938">
          <w:rPr>
            <w:sz w:val="24"/>
            <w:szCs w:val="24"/>
          </w:rPr>
          <w:delText> </w:delText>
        </w:r>
        <w:r w:rsidR="00AC4B29" w:rsidDel="00923938">
          <w:fldChar w:fldCharType="begin"/>
        </w:r>
        <w:r w:rsidR="00AC4B29" w:rsidDel="00923938">
          <w:delInstrText xml:space="preserve"> HYPERLINK "https://www.tableau.com/solutions/customer/front-health-improves-clinical-quality-patient-health-cost-of-care-with-tableau" </w:delInstrText>
        </w:r>
        <w:r w:rsidR="00AC4B29" w:rsidDel="00923938">
          <w:fldChar w:fldCharType="separate"/>
        </w:r>
        <w:r w:rsidRPr="003B4189" w:rsidDel="00923938">
          <w:delText>Front Health used statistical modeling and predictive analytics</w:delText>
        </w:r>
        <w:r w:rsidR="00AC4B29" w:rsidDel="00923938">
          <w:fldChar w:fldCharType="end"/>
        </w:r>
        <w:r w:rsidRPr="003325F2" w:rsidDel="00923938">
          <w:rPr>
            <w:sz w:val="24"/>
            <w:szCs w:val="24"/>
          </w:rPr>
          <w:delText> to decide whether to expand healthcare programs to other populations.</w:delText>
        </w:r>
      </w:del>
      <w:ins w:id="356" w:author="nikolas moutsopoulos" w:date="2021-06-05T19:49:00Z">
        <w:r w:rsidR="00923938">
          <w:rPr>
            <w:sz w:val="24"/>
            <w:szCs w:val="24"/>
          </w:rPr>
          <w:t xml:space="preserve"> It may be mandatory to return to prepare and pre-process phase if the </w:t>
        </w:r>
      </w:ins>
      <w:ins w:id="357" w:author="nikolas moutsopoulos" w:date="2021-06-05T19:50:00Z">
        <w:r w:rsidR="00923938">
          <w:rPr>
            <w:sz w:val="24"/>
            <w:szCs w:val="24"/>
          </w:rPr>
          <w:t xml:space="preserve">chosen </w:t>
        </w:r>
      </w:ins>
      <w:ins w:id="358" w:author="nikolas moutsopoulos" w:date="2021-06-05T19:49:00Z">
        <w:r w:rsidR="00923938">
          <w:rPr>
            <w:sz w:val="24"/>
            <w:szCs w:val="24"/>
          </w:rPr>
          <w:t xml:space="preserve">modeling </w:t>
        </w:r>
      </w:ins>
      <w:ins w:id="359" w:author="nikolas moutsopoulos" w:date="2021-06-05T19:50:00Z">
        <w:r w:rsidR="00923938">
          <w:rPr>
            <w:sz w:val="24"/>
            <w:szCs w:val="24"/>
          </w:rPr>
          <w:t>technique needs different input (e.g. variables and dimensions)</w:t>
        </w:r>
      </w:ins>
      <w:ins w:id="360" w:author="nikolas moutsopoulos" w:date="2021-06-05T20:05:00Z">
        <w:r w:rsidR="009A6496">
          <w:rPr>
            <w:sz w:val="24"/>
            <w:szCs w:val="24"/>
          </w:rPr>
          <w:t>. (</w:t>
        </w:r>
        <w:proofErr w:type="spellStart"/>
        <w:r w:rsidR="009A6496" w:rsidRPr="000250C4">
          <w:rPr>
            <w:sz w:val="24"/>
            <w:szCs w:val="24"/>
          </w:rPr>
          <w:t>Bharati</w:t>
        </w:r>
        <w:proofErr w:type="spellEnd"/>
        <w:r w:rsidR="009A6496" w:rsidRPr="000250C4">
          <w:rPr>
            <w:sz w:val="24"/>
            <w:szCs w:val="24"/>
          </w:rPr>
          <w:t xml:space="preserve"> M. </w:t>
        </w:r>
        <w:proofErr w:type="spellStart"/>
        <w:r w:rsidR="009A6496" w:rsidRPr="000250C4">
          <w:rPr>
            <w:sz w:val="24"/>
            <w:szCs w:val="24"/>
          </w:rPr>
          <w:t>Ramageri</w:t>
        </w:r>
        <w:proofErr w:type="spellEnd"/>
        <w:r w:rsidR="009A6496" w:rsidRPr="000250C4">
          <w:rPr>
            <w:sz w:val="24"/>
            <w:szCs w:val="24"/>
          </w:rPr>
          <w:t xml:space="preserve"> et al., 2013</w:t>
        </w:r>
        <w:r w:rsidR="009A6496">
          <w:rPr>
            <w:sz w:val="24"/>
            <w:szCs w:val="24"/>
          </w:rPr>
          <w:t>)</w:t>
        </w:r>
      </w:ins>
    </w:p>
    <w:p w14:paraId="157FE526" w14:textId="052D6EEA" w:rsidR="003325F2" w:rsidRPr="003325F2" w:rsidDel="00923938" w:rsidRDefault="003325F2">
      <w:pPr>
        <w:spacing w:line="360" w:lineRule="auto"/>
        <w:jc w:val="both"/>
        <w:rPr>
          <w:del w:id="361" w:author="nikolas moutsopoulos" w:date="2021-06-05T19:51:00Z"/>
          <w:sz w:val="24"/>
          <w:szCs w:val="24"/>
        </w:rPr>
        <w:pPrChange w:id="362" w:author="nikolas moutsopoulos" w:date="2021-05-22T22:14:00Z">
          <w:pPr>
            <w:spacing w:line="360" w:lineRule="auto"/>
          </w:pPr>
        </w:pPrChange>
      </w:pPr>
      <w:del w:id="363" w:author="nikolas moutsopoulos" w:date="2021-06-05T19:49:00Z">
        <w:r w:rsidRPr="003325F2" w:rsidDel="00923938">
          <w:rPr>
            <w:sz w:val="24"/>
            <w:szCs w:val="24"/>
          </w:rPr>
          <w:delText xml:space="preserve"> </w:delText>
        </w:r>
      </w:del>
      <w:del w:id="364" w:author="nikolas moutsopoulos" w:date="2021-06-05T19:51:00Z">
        <w:r w:rsidRPr="003325F2" w:rsidDel="00923938">
          <w:rPr>
            <w:sz w:val="24"/>
            <w:szCs w:val="24"/>
          </w:rPr>
          <w:delText>You may have to return to the data preparation phase if you select a modeling technique that requires selecting other variables or preparing some different sources.</w:delText>
        </w:r>
      </w:del>
    </w:p>
    <w:p w14:paraId="66868E56" w14:textId="486A60F1" w:rsidR="003325F2" w:rsidRPr="003325F2" w:rsidRDefault="003325F2">
      <w:pPr>
        <w:spacing w:line="360" w:lineRule="auto"/>
        <w:jc w:val="both"/>
        <w:rPr>
          <w:b/>
          <w:sz w:val="24"/>
          <w:szCs w:val="24"/>
        </w:rPr>
        <w:pPrChange w:id="365" w:author="nikolas moutsopoulos" w:date="2021-05-22T22:14:00Z">
          <w:pPr>
            <w:spacing w:line="360" w:lineRule="auto"/>
          </w:pPr>
        </w:pPrChange>
      </w:pPr>
      <w:r w:rsidRPr="003325F2">
        <w:rPr>
          <w:b/>
          <w:sz w:val="24"/>
          <w:szCs w:val="24"/>
        </w:rPr>
        <w:t xml:space="preserve">5. </w:t>
      </w:r>
      <w:del w:id="366" w:author="nikolas moutsopoulos" w:date="2021-05-27T18:43:00Z">
        <w:r w:rsidRPr="003325F2" w:rsidDel="00316FB9">
          <w:rPr>
            <w:b/>
            <w:sz w:val="24"/>
            <w:szCs w:val="24"/>
          </w:rPr>
          <w:delText>Evaluation</w:delText>
        </w:r>
      </w:del>
      <w:ins w:id="367" w:author="nikolas moutsopoulos" w:date="2021-05-27T18:43:00Z">
        <w:r w:rsidR="00316FB9">
          <w:rPr>
            <w:b/>
            <w:sz w:val="24"/>
            <w:szCs w:val="24"/>
          </w:rPr>
          <w:t>Train and Test</w:t>
        </w:r>
      </w:ins>
    </w:p>
    <w:p w14:paraId="62851A2E" w14:textId="297486DE" w:rsidR="00D35A65" w:rsidRDefault="00676289">
      <w:pPr>
        <w:spacing w:line="360" w:lineRule="auto"/>
        <w:jc w:val="both"/>
        <w:rPr>
          <w:ins w:id="368" w:author="nikolas moutsopoulos" w:date="2021-06-05T20:00:00Z"/>
          <w:sz w:val="24"/>
          <w:szCs w:val="24"/>
        </w:rPr>
        <w:pPrChange w:id="369" w:author="nikolas moutsopoulos" w:date="2021-05-22T22:14:00Z">
          <w:pPr>
            <w:spacing w:line="360" w:lineRule="auto"/>
          </w:pPr>
        </w:pPrChange>
      </w:pPr>
      <w:ins w:id="370" w:author="nikolas moutsopoulos" w:date="2021-06-05T19:51:00Z">
        <w:r>
          <w:rPr>
            <w:sz w:val="24"/>
            <w:szCs w:val="24"/>
          </w:rPr>
          <w:t xml:space="preserve">When the modeling creation </w:t>
        </w:r>
      </w:ins>
      <w:ins w:id="371" w:author="nikolas moutsopoulos" w:date="2021-06-05T19:52:00Z">
        <w:r>
          <w:rPr>
            <w:sz w:val="24"/>
            <w:szCs w:val="24"/>
          </w:rPr>
          <w:t xml:space="preserve">is completed </w:t>
        </w:r>
      </w:ins>
      <w:ins w:id="372" w:author="nikolas moutsopoulos" w:date="2021-06-05T19:51:00Z">
        <w:r>
          <w:rPr>
            <w:sz w:val="24"/>
            <w:szCs w:val="24"/>
          </w:rPr>
          <w:t xml:space="preserve">the outcome should be tested and examined if it produce the desired outcome as it is has been described on the first step of data mining process. </w:t>
        </w:r>
      </w:ins>
      <w:ins w:id="373" w:author="nikolas moutsopoulos" w:date="2021-06-05T19:54:00Z">
        <w:r>
          <w:rPr>
            <w:sz w:val="24"/>
            <w:szCs w:val="24"/>
          </w:rPr>
          <w:t xml:space="preserve">If there is declination of the outcome and the expected result then some of the previous steps should be </w:t>
        </w:r>
      </w:ins>
      <w:ins w:id="374" w:author="nikolas moutsopoulos" w:date="2021-06-05T19:55:00Z">
        <w:r>
          <w:rPr>
            <w:sz w:val="24"/>
            <w:szCs w:val="24"/>
          </w:rPr>
          <w:t xml:space="preserve">analyzed again and </w:t>
        </w:r>
        <w:r w:rsidR="00D35A65">
          <w:rPr>
            <w:sz w:val="24"/>
            <w:szCs w:val="24"/>
          </w:rPr>
          <w:t xml:space="preserve">a solution must be found. </w:t>
        </w:r>
      </w:ins>
      <w:ins w:id="375" w:author="nikolas moutsopoulos" w:date="2021-06-05T19:56:00Z">
        <w:r w:rsidR="00D35A65">
          <w:rPr>
            <w:sz w:val="24"/>
            <w:szCs w:val="24"/>
          </w:rPr>
          <w:t xml:space="preserve">The model has been created may answer requirements that have not been asked. In this situation </w:t>
        </w:r>
      </w:ins>
      <w:ins w:id="376" w:author="nikolas moutsopoulos" w:date="2021-06-05T19:58:00Z">
        <w:r w:rsidR="00D35A65">
          <w:rPr>
            <w:sz w:val="24"/>
            <w:szCs w:val="24"/>
          </w:rPr>
          <w:t xml:space="preserve">the outcome should be discussed with the stakeholders and be decided about the solutions. </w:t>
        </w:r>
      </w:ins>
      <w:ins w:id="377" w:author="nikolas moutsopoulos" w:date="2021-06-05T19:59:00Z">
        <w:r w:rsidR="00D35A65">
          <w:rPr>
            <w:sz w:val="24"/>
            <w:szCs w:val="24"/>
          </w:rPr>
          <w:t>This step in development terms is called as Integration Test or UAT (User Authentication Test)</w:t>
        </w:r>
      </w:ins>
      <w:ins w:id="378" w:author="nikolas moutsopoulos" w:date="2021-06-05T20:05:00Z">
        <w:r w:rsidR="00EE0E7E">
          <w:rPr>
            <w:sz w:val="24"/>
            <w:szCs w:val="24"/>
          </w:rPr>
          <w:t>. (</w:t>
        </w:r>
        <w:proofErr w:type="spellStart"/>
        <w:r w:rsidR="00EE0E7E" w:rsidRPr="000250C4">
          <w:rPr>
            <w:sz w:val="24"/>
            <w:szCs w:val="24"/>
          </w:rPr>
          <w:t>Bharati</w:t>
        </w:r>
        <w:proofErr w:type="spellEnd"/>
        <w:r w:rsidR="00EE0E7E" w:rsidRPr="000250C4">
          <w:rPr>
            <w:sz w:val="24"/>
            <w:szCs w:val="24"/>
          </w:rPr>
          <w:t xml:space="preserve"> M. </w:t>
        </w:r>
        <w:proofErr w:type="spellStart"/>
        <w:r w:rsidR="00EE0E7E" w:rsidRPr="000250C4">
          <w:rPr>
            <w:sz w:val="24"/>
            <w:szCs w:val="24"/>
          </w:rPr>
          <w:t>Ramageri</w:t>
        </w:r>
        <w:proofErr w:type="spellEnd"/>
        <w:r w:rsidR="00EE0E7E" w:rsidRPr="000250C4">
          <w:rPr>
            <w:sz w:val="24"/>
            <w:szCs w:val="24"/>
          </w:rPr>
          <w:t xml:space="preserve"> et al., 2013</w:t>
        </w:r>
        <w:r w:rsidR="00EE0E7E">
          <w:rPr>
            <w:sz w:val="24"/>
            <w:szCs w:val="24"/>
          </w:rPr>
          <w:t>)</w:t>
        </w:r>
      </w:ins>
    </w:p>
    <w:p w14:paraId="530F6789" w14:textId="274A4861" w:rsidR="003325F2" w:rsidRPr="003325F2" w:rsidDel="00D35A65" w:rsidRDefault="003325F2">
      <w:pPr>
        <w:spacing w:line="360" w:lineRule="auto"/>
        <w:jc w:val="both"/>
        <w:rPr>
          <w:del w:id="379" w:author="nikolas moutsopoulos" w:date="2021-06-05T20:00:00Z"/>
          <w:sz w:val="24"/>
          <w:szCs w:val="24"/>
        </w:rPr>
        <w:pPrChange w:id="380" w:author="nikolas moutsopoulos" w:date="2021-05-22T22:14:00Z">
          <w:pPr>
            <w:spacing w:line="360" w:lineRule="auto"/>
          </w:pPr>
        </w:pPrChange>
      </w:pPr>
      <w:del w:id="381" w:author="nikolas moutsopoulos" w:date="2021-06-05T20:00:00Z">
        <w:r w:rsidRPr="003325F2" w:rsidDel="00D35A65">
          <w:rPr>
            <w:sz w:val="24"/>
            <w:szCs w:val="24"/>
          </w:rPr>
          <w:lastRenderedPageBreak/>
          <w:delText>After creating the models, you need to test them and measure their success at answering the question identified in the first phase. The model may answer facets of things not accounted for, and you may need to edit the model or edit the question. This phase is designed to allow you to look at the progress so far and ensure it’s on the right track for meeting the business goals. If it’s not, there might be a need to move backwards to previous steps before a project is ready for the deployment phase.</w:delText>
        </w:r>
      </w:del>
    </w:p>
    <w:p w14:paraId="1103DAFF" w14:textId="4028E6CB" w:rsidR="003325F2" w:rsidRPr="003554E2" w:rsidRDefault="003325F2">
      <w:pPr>
        <w:spacing w:line="360" w:lineRule="auto"/>
        <w:jc w:val="both"/>
        <w:rPr>
          <w:b/>
          <w:sz w:val="24"/>
          <w:szCs w:val="24"/>
        </w:rPr>
        <w:pPrChange w:id="382" w:author="nikolas moutsopoulos" w:date="2021-05-22T22:14:00Z">
          <w:pPr>
            <w:spacing w:line="360" w:lineRule="auto"/>
          </w:pPr>
        </w:pPrChange>
      </w:pPr>
      <w:r w:rsidRPr="003325F2">
        <w:rPr>
          <w:b/>
          <w:sz w:val="24"/>
          <w:szCs w:val="24"/>
        </w:rPr>
        <w:t xml:space="preserve">6. </w:t>
      </w:r>
      <w:del w:id="383" w:author="nikolas moutsopoulos" w:date="2021-05-27T18:43:00Z">
        <w:r w:rsidRPr="003325F2" w:rsidDel="00464DEB">
          <w:rPr>
            <w:b/>
            <w:sz w:val="24"/>
            <w:szCs w:val="24"/>
          </w:rPr>
          <w:delText>Deployment</w:delText>
        </w:r>
      </w:del>
      <w:ins w:id="384" w:author="nikolas moutsopoulos" w:date="2021-05-27T18:43:00Z">
        <w:r w:rsidR="00464DEB">
          <w:rPr>
            <w:b/>
            <w:sz w:val="24"/>
            <w:szCs w:val="24"/>
          </w:rPr>
          <w:t>Verify and Deploy</w:t>
        </w:r>
      </w:ins>
    </w:p>
    <w:p w14:paraId="5BF53583" w14:textId="5651C5F3" w:rsidR="003325F2" w:rsidRPr="003325F2" w:rsidRDefault="00D35A65">
      <w:pPr>
        <w:spacing w:line="360" w:lineRule="auto"/>
        <w:jc w:val="both"/>
        <w:rPr>
          <w:sz w:val="24"/>
          <w:szCs w:val="24"/>
        </w:rPr>
        <w:pPrChange w:id="385" w:author="nikolas moutsopoulos" w:date="2021-05-22T22:14:00Z">
          <w:pPr>
            <w:spacing w:line="360" w:lineRule="auto"/>
          </w:pPr>
        </w:pPrChange>
      </w:pPr>
      <w:ins w:id="386" w:author="nikolas moutsopoulos" w:date="2021-06-05T20:01:00Z">
        <w:r>
          <w:rPr>
            <w:sz w:val="24"/>
            <w:szCs w:val="24"/>
          </w:rPr>
          <w:t>This final step call the data mining team to produce an outcome visible to those who need the report and take the decisions of the organization (</w:t>
        </w:r>
      </w:ins>
      <w:ins w:id="387" w:author="nikolas moutsopoulos" w:date="2021-06-05T20:02:00Z">
        <w:r>
          <w:rPr>
            <w:sz w:val="24"/>
            <w:szCs w:val="24"/>
          </w:rPr>
          <w:t>e.g. stakeholders, business department</w:t>
        </w:r>
      </w:ins>
      <w:ins w:id="388" w:author="nikolas moutsopoulos" w:date="2021-06-05T20:01:00Z">
        <w:r>
          <w:rPr>
            <w:sz w:val="24"/>
            <w:szCs w:val="24"/>
          </w:rPr>
          <w:t>)</w:t>
        </w:r>
      </w:ins>
      <w:ins w:id="389" w:author="nikolas moutsopoulos" w:date="2021-06-05T20:02:00Z">
        <w:r>
          <w:rPr>
            <w:sz w:val="24"/>
            <w:szCs w:val="24"/>
          </w:rPr>
          <w:t xml:space="preserve">. The deployment maybe an easy process like producing a single report or a more complex procedure like </w:t>
        </w:r>
      </w:ins>
      <w:ins w:id="390" w:author="nikolas moutsopoulos" w:date="2021-06-05T20:03:00Z">
        <w:r>
          <w:rPr>
            <w:sz w:val="24"/>
            <w:szCs w:val="24"/>
          </w:rPr>
          <w:t>engage</w:t>
        </w:r>
      </w:ins>
      <w:ins w:id="391" w:author="nikolas moutsopoulos" w:date="2021-06-05T20:02:00Z">
        <w:r>
          <w:rPr>
            <w:sz w:val="24"/>
            <w:szCs w:val="24"/>
          </w:rPr>
          <w:t xml:space="preserve"> th</w:t>
        </w:r>
      </w:ins>
      <w:ins w:id="392" w:author="nikolas moutsopoulos" w:date="2021-06-05T20:03:00Z">
        <w:r>
          <w:rPr>
            <w:sz w:val="24"/>
            <w:szCs w:val="24"/>
          </w:rPr>
          <w:t>e whole data mining process to an existing data flow.</w:t>
        </w:r>
      </w:ins>
      <w:ins w:id="393" w:author="nikolas moutsopoulos" w:date="2021-06-05T20:04:00Z">
        <w:r>
          <w:rPr>
            <w:sz w:val="24"/>
            <w:szCs w:val="24"/>
          </w:rPr>
          <w:t xml:space="preserve"> </w:t>
        </w:r>
      </w:ins>
      <w:del w:id="394" w:author="nikolas moutsopoulos" w:date="2021-06-05T20:05:00Z">
        <w:r w:rsidR="003325F2" w:rsidRPr="003325F2" w:rsidDel="00D35A65">
          <w:rPr>
            <w:sz w:val="24"/>
            <w:szCs w:val="24"/>
          </w:rPr>
          <w:delText>Finally, once the model is accurate and reliable, it is time to deploy it in the real world. The deployment can take place within the organization, be shared with customers, or be used to generate a report for stakeholders to prove its reliability. The work doesn’t end when the last line of code is complete; deployment requires careful thought, a roll-out plan, and a way to make sure the right people are appropriately informed. The data mining team is responsible for the audience’s understanding of the project.</w:delText>
        </w:r>
      </w:del>
      <w:ins w:id="395" w:author="nikolas moutsopoulos" w:date="2021-06-05T19:38:00Z">
        <w:r w:rsidR="00954CB2">
          <w:rPr>
            <w:sz w:val="24"/>
            <w:szCs w:val="24"/>
          </w:rPr>
          <w:t>(</w:t>
        </w:r>
        <w:proofErr w:type="spellStart"/>
        <w:r w:rsidR="00954CB2" w:rsidRPr="00D35A65">
          <w:rPr>
            <w:sz w:val="24"/>
            <w:szCs w:val="24"/>
            <w:rPrChange w:id="396" w:author="nikolas moutsopoulos" w:date="2021-06-05T20:05:00Z">
              <w:rPr/>
            </w:rPrChange>
          </w:rPr>
          <w:t>Bharati</w:t>
        </w:r>
        <w:proofErr w:type="spellEnd"/>
        <w:r w:rsidR="00954CB2" w:rsidRPr="00D35A65">
          <w:rPr>
            <w:sz w:val="24"/>
            <w:szCs w:val="24"/>
            <w:rPrChange w:id="397" w:author="nikolas moutsopoulos" w:date="2021-06-05T20:05:00Z">
              <w:rPr/>
            </w:rPrChange>
          </w:rPr>
          <w:t xml:space="preserve"> M. </w:t>
        </w:r>
        <w:proofErr w:type="spellStart"/>
        <w:r w:rsidR="00954CB2" w:rsidRPr="00D35A65">
          <w:rPr>
            <w:sz w:val="24"/>
            <w:szCs w:val="24"/>
            <w:rPrChange w:id="398" w:author="nikolas moutsopoulos" w:date="2021-06-05T20:05:00Z">
              <w:rPr/>
            </w:rPrChange>
          </w:rPr>
          <w:t>Ramageri</w:t>
        </w:r>
        <w:proofErr w:type="spellEnd"/>
        <w:r w:rsidR="00954CB2" w:rsidRPr="00D35A65">
          <w:rPr>
            <w:sz w:val="24"/>
            <w:szCs w:val="24"/>
            <w:rPrChange w:id="399" w:author="nikolas moutsopoulos" w:date="2021-06-05T20:05:00Z">
              <w:rPr/>
            </w:rPrChange>
          </w:rPr>
          <w:t xml:space="preserve"> et al., 2013</w:t>
        </w:r>
        <w:r w:rsidR="00954CB2">
          <w:rPr>
            <w:sz w:val="24"/>
            <w:szCs w:val="24"/>
          </w:rPr>
          <w:t>)</w:t>
        </w:r>
      </w:ins>
    </w:p>
    <w:p w14:paraId="6912CA5D" w14:textId="77777777" w:rsidR="00554672" w:rsidRDefault="003325F2" w:rsidP="003325F2">
      <w:pPr>
        <w:pStyle w:val="Heading2"/>
      </w:pPr>
      <w:bookmarkStart w:id="400" w:name="_Toc69423299"/>
      <w:r>
        <w:t xml:space="preserve">2.3 </w:t>
      </w:r>
      <w:commentRangeStart w:id="401"/>
      <w:commentRangeStart w:id="402"/>
      <w:r>
        <w:t>Data Mining techniques</w:t>
      </w:r>
      <w:bookmarkEnd w:id="400"/>
      <w:commentRangeEnd w:id="401"/>
      <w:r w:rsidR="005305B8">
        <w:rPr>
          <w:rStyle w:val="CommentReference"/>
          <w:rFonts w:asciiTheme="minorHAnsi" w:eastAsiaTheme="minorHAnsi" w:hAnsiTheme="minorHAnsi" w:cstheme="minorBidi"/>
          <w:color w:val="auto"/>
        </w:rPr>
        <w:commentReference w:id="401"/>
      </w:r>
      <w:commentRangeEnd w:id="402"/>
      <w:r w:rsidR="00E74091">
        <w:rPr>
          <w:rStyle w:val="CommentReference"/>
          <w:rFonts w:asciiTheme="minorHAnsi" w:eastAsiaTheme="minorHAnsi" w:hAnsiTheme="minorHAnsi" w:cstheme="minorBidi"/>
          <w:color w:val="auto"/>
        </w:rPr>
        <w:commentReference w:id="402"/>
      </w:r>
    </w:p>
    <w:p w14:paraId="10EA4195" w14:textId="77777777" w:rsidR="00001DC8" w:rsidRPr="00001DC8" w:rsidRDefault="00001DC8" w:rsidP="00001DC8"/>
    <w:p w14:paraId="390C101D" w14:textId="1C863558" w:rsidR="00CD547B" w:rsidRDefault="00CD547B">
      <w:pPr>
        <w:spacing w:line="360" w:lineRule="auto"/>
        <w:jc w:val="both"/>
        <w:rPr>
          <w:ins w:id="403" w:author="nikolas moutsopoulos" w:date="2021-06-05T20:39:00Z"/>
          <w:sz w:val="24"/>
          <w:szCs w:val="24"/>
        </w:rPr>
        <w:pPrChange w:id="404" w:author="nikolas moutsopoulos" w:date="2021-05-22T22:14:00Z">
          <w:pPr>
            <w:spacing w:line="360" w:lineRule="auto"/>
          </w:pPr>
        </w:pPrChange>
      </w:pPr>
      <w:ins w:id="405" w:author="nikolas moutsopoulos" w:date="2021-06-05T20:15:00Z">
        <w:r>
          <w:rPr>
            <w:sz w:val="24"/>
            <w:szCs w:val="24"/>
          </w:rPr>
          <w:t xml:space="preserve">Data mining developers </w:t>
        </w:r>
      </w:ins>
      <w:ins w:id="406" w:author="nikolas moutsopoulos" w:date="2021-06-05T20:38:00Z">
        <w:r w:rsidR="00F3199C">
          <w:rPr>
            <w:sz w:val="24"/>
            <w:szCs w:val="24"/>
          </w:rPr>
          <w:t>can</w:t>
        </w:r>
      </w:ins>
      <w:ins w:id="407" w:author="nikolas moutsopoulos" w:date="2021-06-05T20:15:00Z">
        <w:r>
          <w:rPr>
            <w:sz w:val="24"/>
            <w:szCs w:val="24"/>
          </w:rPr>
          <w:t xml:space="preserve"> </w:t>
        </w:r>
      </w:ins>
      <w:ins w:id="408" w:author="nikolas moutsopoulos" w:date="2021-06-05T20:16:00Z">
        <w:r>
          <w:rPr>
            <w:sz w:val="24"/>
            <w:szCs w:val="24"/>
          </w:rPr>
          <w:t>choose</w:t>
        </w:r>
      </w:ins>
      <w:ins w:id="409" w:author="nikolas moutsopoulos" w:date="2021-06-05T20:15:00Z">
        <w:r>
          <w:rPr>
            <w:sz w:val="24"/>
            <w:szCs w:val="24"/>
          </w:rPr>
          <w:t xml:space="preserve"> among multiple</w:t>
        </w:r>
      </w:ins>
      <w:ins w:id="410" w:author="nikolas moutsopoulos" w:date="2021-06-05T20:16:00Z">
        <w:r>
          <w:rPr>
            <w:sz w:val="24"/>
            <w:szCs w:val="24"/>
          </w:rPr>
          <w:t xml:space="preserve"> methods and techniques in order to </w:t>
        </w:r>
      </w:ins>
      <w:ins w:id="411" w:author="nikolas moutsopoulos" w:date="2021-06-05T20:18:00Z">
        <w:r>
          <w:rPr>
            <w:sz w:val="24"/>
            <w:szCs w:val="24"/>
          </w:rPr>
          <w:t>solve</w:t>
        </w:r>
      </w:ins>
      <w:ins w:id="412" w:author="nikolas moutsopoulos" w:date="2021-06-05T20:16:00Z">
        <w:r>
          <w:rPr>
            <w:sz w:val="24"/>
            <w:szCs w:val="24"/>
          </w:rPr>
          <w:t xml:space="preserve"> the business problems and produce the expected results. </w:t>
        </w:r>
      </w:ins>
      <w:ins w:id="413" w:author="nikolas moutsopoulos" w:date="2021-06-05T20:17:00Z">
        <w:r>
          <w:rPr>
            <w:sz w:val="24"/>
            <w:szCs w:val="24"/>
          </w:rPr>
          <w:t>On this section will be examined in detail some of the most common methods being used in the process of data mining process.</w:t>
        </w:r>
      </w:ins>
    </w:p>
    <w:p w14:paraId="63B94483" w14:textId="144CFFB4" w:rsidR="00F3199C" w:rsidRDefault="00F3199C">
      <w:pPr>
        <w:spacing w:line="360" w:lineRule="auto"/>
        <w:jc w:val="both"/>
        <w:rPr>
          <w:ins w:id="414" w:author="nikolas moutsopoulos" w:date="2021-06-05T20:39:00Z"/>
          <w:b/>
          <w:sz w:val="24"/>
          <w:szCs w:val="24"/>
        </w:rPr>
        <w:pPrChange w:id="415" w:author="nikolas moutsopoulos" w:date="2021-05-22T22:14:00Z">
          <w:pPr>
            <w:spacing w:line="360" w:lineRule="auto"/>
          </w:pPr>
        </w:pPrChange>
      </w:pPr>
      <w:ins w:id="416" w:author="nikolas moutsopoulos" w:date="2021-06-05T20:39:00Z">
        <w:r w:rsidRPr="00F3199C">
          <w:rPr>
            <w:b/>
            <w:sz w:val="24"/>
            <w:szCs w:val="24"/>
            <w:rPrChange w:id="417" w:author="nikolas moutsopoulos" w:date="2021-06-05T20:39:00Z">
              <w:rPr>
                <w:sz w:val="24"/>
                <w:szCs w:val="24"/>
              </w:rPr>
            </w:rPrChange>
          </w:rPr>
          <w:t>Association</w:t>
        </w:r>
      </w:ins>
    </w:p>
    <w:p w14:paraId="67AC1A50" w14:textId="249BDC71" w:rsidR="00F3199C" w:rsidRPr="00290F45" w:rsidRDefault="00F3199C">
      <w:pPr>
        <w:spacing w:line="360" w:lineRule="auto"/>
        <w:jc w:val="both"/>
        <w:rPr>
          <w:ins w:id="418" w:author="nikolas moutsopoulos" w:date="2021-06-05T20:40:00Z"/>
          <w:sz w:val="24"/>
          <w:szCs w:val="24"/>
          <w:rPrChange w:id="419" w:author="nikolas moutsopoulos" w:date="2021-06-05T21:01:00Z">
            <w:rPr>
              <w:ins w:id="420" w:author="nikolas moutsopoulos" w:date="2021-06-05T20:40:00Z"/>
            </w:rPr>
          </w:rPrChange>
        </w:rPr>
        <w:pPrChange w:id="421" w:author="nikolas moutsopoulos" w:date="2021-05-22T22:14:00Z">
          <w:pPr>
            <w:spacing w:line="360" w:lineRule="auto"/>
          </w:pPr>
        </w:pPrChange>
      </w:pPr>
      <w:ins w:id="422" w:author="nikolas moutsopoulos" w:date="2021-06-05T20:41:00Z">
        <w:r w:rsidRPr="00290F45">
          <w:rPr>
            <w:sz w:val="24"/>
            <w:szCs w:val="24"/>
            <w:rPrChange w:id="423" w:author="nikolas moutsopoulos" w:date="2021-06-05T21:01:00Z">
              <w:rPr/>
            </w:rPrChange>
          </w:rPr>
          <w:t xml:space="preserve">In Association the goal is to find similarities between different observations </w:t>
        </w:r>
        <w:r w:rsidR="00AA512E" w:rsidRPr="00290F45">
          <w:rPr>
            <w:sz w:val="24"/>
            <w:szCs w:val="24"/>
            <w:rPrChange w:id="424" w:author="nikolas moutsopoulos" w:date="2021-06-05T21:01:00Z">
              <w:rPr/>
            </w:rPrChange>
          </w:rPr>
          <w:t xml:space="preserve">on the data to predict patterns. </w:t>
        </w:r>
      </w:ins>
      <w:ins w:id="425" w:author="nikolas moutsopoulos" w:date="2021-06-05T20:51:00Z">
        <w:r w:rsidR="00AA512E" w:rsidRPr="00290F45">
          <w:rPr>
            <w:sz w:val="24"/>
            <w:szCs w:val="24"/>
            <w:rPrChange w:id="426" w:author="nikolas moutsopoulos" w:date="2021-06-05T21:01:00Z">
              <w:rPr/>
            </w:rPrChange>
          </w:rPr>
          <w:t>This technique is commonly applied to build recommendation systems. For example when the customer purchases a</w:t>
        </w:r>
      </w:ins>
      <w:ins w:id="427" w:author="nikolas moutsopoulos" w:date="2021-06-05T20:53:00Z">
        <w:r w:rsidR="00AA512E" w:rsidRPr="00290F45">
          <w:rPr>
            <w:sz w:val="24"/>
            <w:szCs w:val="24"/>
            <w:rPrChange w:id="428" w:author="nikolas moutsopoulos" w:date="2021-06-05T21:01:00Z">
              <w:rPr/>
            </w:rPrChange>
          </w:rPr>
          <w:t xml:space="preserve"> road</w:t>
        </w:r>
      </w:ins>
      <w:ins w:id="429" w:author="nikolas moutsopoulos" w:date="2021-06-05T20:51:00Z">
        <w:r w:rsidR="00AA512E" w:rsidRPr="00290F45">
          <w:rPr>
            <w:sz w:val="24"/>
            <w:szCs w:val="24"/>
            <w:rPrChange w:id="430" w:author="nikolas moutsopoulos" w:date="2021-06-05T21:01:00Z">
              <w:rPr/>
            </w:rPrChange>
          </w:rPr>
          <w:t xml:space="preserve"> </w:t>
        </w:r>
        <w:proofErr w:type="gramStart"/>
        <w:r w:rsidR="00AA512E" w:rsidRPr="00290F45">
          <w:rPr>
            <w:sz w:val="24"/>
            <w:szCs w:val="24"/>
            <w:rPrChange w:id="431" w:author="nikolas moutsopoulos" w:date="2021-06-05T21:01:00Z">
              <w:rPr/>
            </w:rPrChange>
          </w:rPr>
          <w:t>bicycle</w:t>
        </w:r>
      </w:ins>
      <w:ins w:id="432" w:author="nikolas moutsopoulos" w:date="2021-06-05T20:54:00Z">
        <w:r w:rsidR="00AA512E" w:rsidRPr="00290F45">
          <w:rPr>
            <w:sz w:val="24"/>
            <w:szCs w:val="24"/>
            <w:rPrChange w:id="433" w:author="nikolas moutsopoulos" w:date="2021-06-05T21:01:00Z">
              <w:rPr/>
            </w:rPrChange>
          </w:rPr>
          <w:t>(</w:t>
        </w:r>
      </w:ins>
      <w:proofErr w:type="gramEnd"/>
      <w:ins w:id="434" w:author="nikolas moutsopoulos" w:date="2021-06-05T20:56:00Z">
        <w:r w:rsidR="00AA512E" w:rsidRPr="00290F45">
          <w:rPr>
            <w:sz w:val="24"/>
            <w:szCs w:val="24"/>
            <w:rPrChange w:id="435" w:author="nikolas moutsopoulos" w:date="2021-06-05T21:01:00Z">
              <w:rPr/>
            </w:rPrChange>
          </w:rPr>
          <w:t>A</w:t>
        </w:r>
      </w:ins>
      <w:ins w:id="436" w:author="nikolas moutsopoulos" w:date="2021-06-05T20:54:00Z">
        <w:r w:rsidR="00AA512E" w:rsidRPr="00290F45">
          <w:rPr>
            <w:sz w:val="24"/>
            <w:szCs w:val="24"/>
            <w:rPrChange w:id="437" w:author="nikolas moutsopoulos" w:date="2021-06-05T21:01:00Z">
              <w:rPr/>
            </w:rPrChange>
          </w:rPr>
          <w:t>),</w:t>
        </w:r>
      </w:ins>
      <w:ins w:id="438" w:author="nikolas moutsopoulos" w:date="2021-06-05T20:51:00Z">
        <w:r w:rsidR="00AA512E" w:rsidRPr="00290F45">
          <w:rPr>
            <w:sz w:val="24"/>
            <w:szCs w:val="24"/>
            <w:rPrChange w:id="439" w:author="nikolas moutsopoulos" w:date="2021-06-05T21:01:00Z">
              <w:rPr/>
            </w:rPrChange>
          </w:rPr>
          <w:t xml:space="preserve"> then they also buy a bicycle </w:t>
        </w:r>
      </w:ins>
      <w:ins w:id="440" w:author="nikolas moutsopoulos" w:date="2021-06-05T20:53:00Z">
        <w:r w:rsidR="00AA512E" w:rsidRPr="00290F45">
          <w:rPr>
            <w:sz w:val="24"/>
            <w:szCs w:val="24"/>
            <w:rPrChange w:id="441" w:author="nikolas moutsopoulos" w:date="2021-06-05T21:01:00Z">
              <w:rPr/>
            </w:rPrChange>
          </w:rPr>
          <w:t>leggings</w:t>
        </w:r>
      </w:ins>
      <w:ins w:id="442" w:author="nikolas moutsopoulos" w:date="2021-06-05T20:54:00Z">
        <w:r w:rsidR="00AA512E" w:rsidRPr="00290F45">
          <w:rPr>
            <w:sz w:val="24"/>
            <w:szCs w:val="24"/>
            <w:rPrChange w:id="443" w:author="nikolas moutsopoulos" w:date="2021-06-05T21:01:00Z">
              <w:rPr/>
            </w:rPrChange>
          </w:rPr>
          <w:t xml:space="preserve"> (</w:t>
        </w:r>
      </w:ins>
      <w:ins w:id="444" w:author="nikolas moutsopoulos" w:date="2021-06-05T20:56:00Z">
        <w:r w:rsidR="00AA512E" w:rsidRPr="00290F45">
          <w:rPr>
            <w:sz w:val="24"/>
            <w:szCs w:val="24"/>
            <w:rPrChange w:id="445" w:author="nikolas moutsopoulos" w:date="2021-06-05T21:01:00Z">
              <w:rPr/>
            </w:rPrChange>
          </w:rPr>
          <w:t>B</w:t>
        </w:r>
      </w:ins>
      <w:ins w:id="446" w:author="nikolas moutsopoulos" w:date="2021-06-05T20:54:00Z">
        <w:r w:rsidR="00AA512E" w:rsidRPr="00290F45">
          <w:rPr>
            <w:sz w:val="24"/>
            <w:szCs w:val="24"/>
            <w:rPrChange w:id="447" w:author="nikolas moutsopoulos" w:date="2021-06-05T21:01:00Z">
              <w:rPr/>
            </w:rPrChange>
          </w:rPr>
          <w:t>) and this occurs in 55</w:t>
        </w:r>
      </w:ins>
      <w:ins w:id="448" w:author="nikolas moutsopoulos" w:date="2021-06-05T20:55:00Z">
        <w:r w:rsidR="00AA512E" w:rsidRPr="00290F45">
          <w:rPr>
            <w:sz w:val="24"/>
            <w:szCs w:val="24"/>
            <w:rPrChange w:id="449" w:author="nikolas moutsopoulos" w:date="2021-06-05T21:01:00Z">
              <w:rPr/>
            </w:rPrChange>
          </w:rPr>
          <w:t xml:space="preserve">% of the observations.  This pattern occurs in 8.2% of bicycle purchases. An association </w:t>
        </w:r>
        <w:r w:rsidR="00290F45">
          <w:rPr>
            <w:sz w:val="24"/>
            <w:szCs w:val="24"/>
          </w:rPr>
          <w:t xml:space="preserve">rule in this situation can be </w:t>
        </w:r>
      </w:ins>
      <w:ins w:id="450" w:author="nikolas moutsopoulos" w:date="2021-06-05T21:02:00Z">
        <w:r w:rsidR="00290F45">
          <w:rPr>
            <w:sz w:val="24"/>
            <w:szCs w:val="24"/>
          </w:rPr>
          <w:t>“</w:t>
        </w:r>
      </w:ins>
      <w:ins w:id="451" w:author="nikolas moutsopoulos" w:date="2021-06-05T20:56:00Z">
        <w:r w:rsidR="00AA512E" w:rsidRPr="00290F45">
          <w:rPr>
            <w:sz w:val="24"/>
            <w:szCs w:val="24"/>
            <w:rPrChange w:id="452" w:author="nikolas moutsopoulos" w:date="2021-06-05T21:01:00Z">
              <w:rPr/>
            </w:rPrChange>
          </w:rPr>
          <w:t>A</w:t>
        </w:r>
      </w:ins>
      <w:ins w:id="453" w:author="nikolas moutsopoulos" w:date="2021-06-05T20:55:00Z">
        <w:r w:rsidR="00AA512E" w:rsidRPr="00290F45">
          <w:rPr>
            <w:sz w:val="24"/>
            <w:szCs w:val="24"/>
            <w:rPrChange w:id="454" w:author="nikolas moutsopoulos" w:date="2021-06-05T21:01:00Z">
              <w:rPr/>
            </w:rPrChange>
          </w:rPr>
          <w:t xml:space="preserve"> implies </w:t>
        </w:r>
      </w:ins>
      <w:ins w:id="455" w:author="nikolas moutsopoulos" w:date="2021-06-05T20:56:00Z">
        <w:r w:rsidR="00AA512E" w:rsidRPr="00290F45">
          <w:rPr>
            <w:sz w:val="24"/>
            <w:szCs w:val="24"/>
            <w:rPrChange w:id="456" w:author="nikolas moutsopoulos" w:date="2021-06-05T21:01:00Z">
              <w:rPr/>
            </w:rPrChange>
          </w:rPr>
          <w:t>B</w:t>
        </w:r>
      </w:ins>
      <w:ins w:id="457" w:author="nikolas moutsopoulos" w:date="2021-06-05T20:55:00Z">
        <w:r w:rsidR="00AA512E" w:rsidRPr="00290F45">
          <w:rPr>
            <w:sz w:val="24"/>
            <w:szCs w:val="24"/>
            <w:rPrChange w:id="458" w:author="nikolas moutsopoulos" w:date="2021-06-05T21:01:00Z">
              <w:rPr/>
            </w:rPrChange>
          </w:rPr>
          <w:t>, where confidence</w:t>
        </w:r>
      </w:ins>
      <w:ins w:id="459" w:author="nikolas moutsopoulos" w:date="2021-06-05T20:57:00Z">
        <w:r w:rsidR="00AA512E" w:rsidRPr="00290F45">
          <w:rPr>
            <w:sz w:val="24"/>
            <w:szCs w:val="24"/>
            <w:rPrChange w:id="460" w:author="nikolas moutsopoulos" w:date="2021-06-05T21:01:00Z">
              <w:rPr/>
            </w:rPrChange>
          </w:rPr>
          <w:t xml:space="preserve"> factor is 55%</w:t>
        </w:r>
      </w:ins>
      <w:ins w:id="461" w:author="nikolas moutsopoulos" w:date="2021-06-05T20:55:00Z">
        <w:r w:rsidR="00AA512E" w:rsidRPr="00290F45">
          <w:rPr>
            <w:sz w:val="24"/>
            <w:szCs w:val="24"/>
            <w:rPrChange w:id="462" w:author="nikolas moutsopoulos" w:date="2021-06-05T21:01:00Z">
              <w:rPr/>
            </w:rPrChange>
          </w:rPr>
          <w:t xml:space="preserve"> </w:t>
        </w:r>
      </w:ins>
      <w:ins w:id="463" w:author="nikolas moutsopoulos" w:date="2021-06-05T20:57:00Z">
        <w:r w:rsidR="00290F45">
          <w:rPr>
            <w:sz w:val="24"/>
            <w:szCs w:val="24"/>
          </w:rPr>
          <w:t xml:space="preserve">and the </w:t>
        </w:r>
        <w:r w:rsidR="00AA512E" w:rsidRPr="00290F45">
          <w:rPr>
            <w:sz w:val="24"/>
            <w:szCs w:val="24"/>
            <w:rPrChange w:id="464" w:author="nikolas moutsopoulos" w:date="2021-06-05T21:01:00Z">
              <w:rPr/>
            </w:rPrChange>
          </w:rPr>
          <w:t>support</w:t>
        </w:r>
      </w:ins>
      <w:ins w:id="465" w:author="nikolas moutsopoulos" w:date="2021-06-05T21:01:00Z">
        <w:r w:rsidR="00290F45">
          <w:rPr>
            <w:sz w:val="24"/>
            <w:szCs w:val="24"/>
          </w:rPr>
          <w:t xml:space="preserve"> </w:t>
        </w:r>
      </w:ins>
      <w:ins w:id="466" w:author="nikolas moutsopoulos" w:date="2021-06-05T20:55:00Z">
        <w:r w:rsidR="00AA512E" w:rsidRPr="00290F45">
          <w:rPr>
            <w:sz w:val="24"/>
            <w:szCs w:val="24"/>
            <w:rPrChange w:id="467" w:author="nikolas moutsopoulos" w:date="2021-06-05T21:01:00Z">
              <w:rPr/>
            </w:rPrChange>
          </w:rPr>
          <w:t xml:space="preserve">factor </w:t>
        </w:r>
      </w:ins>
      <w:ins w:id="468" w:author="nikolas moutsopoulos" w:date="2021-06-05T20:57:00Z">
        <w:r w:rsidR="00AA512E" w:rsidRPr="00290F45">
          <w:rPr>
            <w:sz w:val="24"/>
            <w:szCs w:val="24"/>
            <w:rPrChange w:id="469" w:author="nikolas moutsopoulos" w:date="2021-06-05T21:01:00Z">
              <w:rPr/>
            </w:rPrChange>
          </w:rPr>
          <w:t>is</w:t>
        </w:r>
      </w:ins>
      <w:ins w:id="470" w:author="nikolas moutsopoulos" w:date="2021-06-05T20:55:00Z">
        <w:r w:rsidR="00AA512E" w:rsidRPr="00290F45">
          <w:rPr>
            <w:sz w:val="24"/>
            <w:szCs w:val="24"/>
            <w:rPrChange w:id="471" w:author="nikolas moutsopoulos" w:date="2021-06-05T21:01:00Z">
              <w:rPr/>
            </w:rPrChange>
          </w:rPr>
          <w:t xml:space="preserve"> 8.</w:t>
        </w:r>
      </w:ins>
      <w:ins w:id="472" w:author="nikolas moutsopoulos" w:date="2021-06-05T20:57:00Z">
        <w:r w:rsidR="00AA512E" w:rsidRPr="00290F45">
          <w:rPr>
            <w:sz w:val="24"/>
            <w:szCs w:val="24"/>
            <w:rPrChange w:id="473" w:author="nikolas moutsopoulos" w:date="2021-06-05T21:01:00Z">
              <w:rPr/>
            </w:rPrChange>
          </w:rPr>
          <w:t>2</w:t>
        </w:r>
      </w:ins>
      <w:ins w:id="474" w:author="nikolas moutsopoulos" w:date="2021-06-05T20:55:00Z">
        <w:r w:rsidR="00290F45">
          <w:rPr>
            <w:sz w:val="24"/>
            <w:szCs w:val="24"/>
          </w:rPr>
          <w:t>% is the support factor</w:t>
        </w:r>
      </w:ins>
      <w:ins w:id="475" w:author="nikolas moutsopoulos" w:date="2021-06-05T21:02:00Z">
        <w:r w:rsidR="00290F45">
          <w:rPr>
            <w:sz w:val="24"/>
            <w:szCs w:val="24"/>
          </w:rPr>
          <w:t>”</w:t>
        </w:r>
      </w:ins>
      <w:ins w:id="476" w:author="nikolas moutsopoulos" w:date="2021-06-05T20:55:00Z">
        <w:r w:rsidR="00290F45">
          <w:rPr>
            <w:sz w:val="24"/>
            <w:szCs w:val="24"/>
          </w:rPr>
          <w:t>.</w:t>
        </w:r>
      </w:ins>
      <w:ins w:id="477" w:author="nikolas moutsopoulos" w:date="2021-06-05T20:57:00Z">
        <w:r w:rsidR="00290F45">
          <w:rPr>
            <w:sz w:val="24"/>
            <w:szCs w:val="24"/>
          </w:rPr>
          <w:t xml:space="preserve"> </w:t>
        </w:r>
        <w:r w:rsidR="00AA512E" w:rsidRPr="00290F45">
          <w:rPr>
            <w:sz w:val="24"/>
            <w:szCs w:val="24"/>
            <w:rPrChange w:id="478" w:author="nikolas moutsopoulos" w:date="2021-06-05T21:01:00Z">
              <w:rPr/>
            </w:rPrChange>
          </w:rPr>
          <w:t xml:space="preserve">By creating these type of rules a website can suggest to his customers relevant product to buy </w:t>
        </w:r>
      </w:ins>
      <w:ins w:id="479" w:author="nikolas moutsopoulos" w:date="2021-06-05T20:58:00Z">
        <w:r w:rsidR="0007095B" w:rsidRPr="00290F45">
          <w:rPr>
            <w:sz w:val="24"/>
            <w:szCs w:val="24"/>
            <w:rPrChange w:id="480" w:author="nikolas moutsopoulos" w:date="2021-06-05T21:01:00Z">
              <w:rPr/>
            </w:rPrChange>
          </w:rPr>
          <w:t>when they buy a bicycle, or the organizations can send newsletters with personalized offers to buyers that need certain products.</w:t>
        </w:r>
      </w:ins>
      <w:ins w:id="481" w:author="nikolas moutsopoulos" w:date="2021-06-05T20:59:00Z">
        <w:r w:rsidR="00290F45" w:rsidRPr="00290F45">
          <w:rPr>
            <w:sz w:val="24"/>
            <w:szCs w:val="24"/>
            <w:rPrChange w:id="482" w:author="nikolas moutsopoulos" w:date="2021-06-05T21:01:00Z">
              <w:rPr/>
            </w:rPrChange>
          </w:rPr>
          <w:t xml:space="preserve"> </w:t>
        </w:r>
      </w:ins>
      <w:ins w:id="483" w:author="nikolas moutsopoulos" w:date="2021-06-05T21:00:00Z">
        <w:r w:rsidR="00290F45" w:rsidRPr="00290F45">
          <w:rPr>
            <w:sz w:val="24"/>
            <w:szCs w:val="24"/>
            <w:rPrChange w:id="484" w:author="nikolas moutsopoulos" w:date="2021-06-05T21:01:00Z">
              <w:rPr/>
            </w:rPrChange>
          </w:rPr>
          <w:t>(</w:t>
        </w:r>
      </w:ins>
      <w:ins w:id="485" w:author="nikolas moutsopoulos" w:date="2021-06-05T21:01:00Z">
        <w:r w:rsidR="00290F45" w:rsidRPr="00290F45">
          <w:rPr>
            <w:sz w:val="24"/>
            <w:szCs w:val="24"/>
            <w:rPrChange w:id="486" w:author="nikolas moutsopoulos" w:date="2021-06-05T21:01:00Z">
              <w:rPr/>
            </w:rPrChange>
          </w:rPr>
          <w:t>David L. Olson et al., 2013</w:t>
        </w:r>
      </w:ins>
      <w:ins w:id="487" w:author="nikolas moutsopoulos" w:date="2021-06-05T21:00:00Z">
        <w:r w:rsidR="00290F45" w:rsidRPr="00290F45">
          <w:rPr>
            <w:sz w:val="24"/>
            <w:szCs w:val="24"/>
            <w:rPrChange w:id="488" w:author="nikolas moutsopoulos" w:date="2021-06-05T21:01:00Z">
              <w:rPr/>
            </w:rPrChange>
          </w:rPr>
          <w:t>)</w:t>
        </w:r>
      </w:ins>
    </w:p>
    <w:p w14:paraId="05E2A4E9" w14:textId="49C809EA" w:rsidR="003325F2" w:rsidRPr="008A57AB" w:rsidDel="00CD547B" w:rsidRDefault="003325F2">
      <w:pPr>
        <w:spacing w:line="360" w:lineRule="auto"/>
        <w:jc w:val="both"/>
        <w:rPr>
          <w:del w:id="489" w:author="nikolas moutsopoulos" w:date="2021-06-05T20:17:00Z"/>
          <w:sz w:val="24"/>
          <w:szCs w:val="24"/>
          <w:lang w:val="el-GR"/>
          <w:rPrChange w:id="490" w:author="nikolas moutsopoulos" w:date="2021-06-05T18:43:00Z">
            <w:rPr>
              <w:del w:id="491" w:author="nikolas moutsopoulos" w:date="2021-06-05T20:17:00Z"/>
              <w:sz w:val="24"/>
              <w:szCs w:val="24"/>
            </w:rPr>
          </w:rPrChange>
        </w:rPr>
        <w:pPrChange w:id="492" w:author="nikolas moutsopoulos" w:date="2021-05-22T22:14:00Z">
          <w:pPr>
            <w:spacing w:line="360" w:lineRule="auto"/>
          </w:pPr>
        </w:pPrChange>
      </w:pPr>
      <w:del w:id="493" w:author="nikolas moutsopoulos" w:date="2021-06-05T20:17:00Z">
        <w:r w:rsidRPr="003325F2" w:rsidDel="00CD547B">
          <w:rPr>
            <w:sz w:val="24"/>
            <w:szCs w:val="24"/>
          </w:rPr>
          <w:delText>Data mining includes multiple techniques for answering the business question or helping solve a problem. This section is just an introduction to </w:delText>
        </w:r>
        <w:r w:rsidR="00AC4B29" w:rsidDel="00CD547B">
          <w:fldChar w:fldCharType="begin"/>
        </w:r>
        <w:r w:rsidR="00AC4B29" w:rsidDel="00CD547B">
          <w:delInstrText xml:space="preserve"> HYPERLINK "https://www.tableau.com/learn/articles/introduction-data-mining-techniques" </w:delInstrText>
        </w:r>
        <w:r w:rsidR="00AC4B29" w:rsidDel="00CD547B">
          <w:fldChar w:fldCharType="separate"/>
        </w:r>
        <w:r w:rsidRPr="003325F2" w:rsidDel="00CD547B">
          <w:rPr>
            <w:sz w:val="24"/>
            <w:szCs w:val="24"/>
          </w:rPr>
          <w:delText>two data mining techniques and is not currently comprehensive.</w:delText>
        </w:r>
        <w:r w:rsidR="00AC4B29" w:rsidDel="00CD547B">
          <w:rPr>
            <w:sz w:val="24"/>
            <w:szCs w:val="24"/>
          </w:rPr>
          <w:fldChar w:fldCharType="end"/>
        </w:r>
      </w:del>
    </w:p>
    <w:p w14:paraId="62DD1F76" w14:textId="77777777" w:rsidR="003325F2" w:rsidRPr="003325F2" w:rsidRDefault="003325F2">
      <w:pPr>
        <w:spacing w:line="360" w:lineRule="auto"/>
        <w:jc w:val="both"/>
        <w:rPr>
          <w:b/>
          <w:sz w:val="24"/>
          <w:szCs w:val="24"/>
        </w:rPr>
        <w:pPrChange w:id="494" w:author="nikolas moutsopoulos" w:date="2021-05-22T22:14:00Z">
          <w:pPr>
            <w:spacing w:line="360" w:lineRule="auto"/>
          </w:pPr>
        </w:pPrChange>
      </w:pPr>
      <w:r w:rsidRPr="003325F2">
        <w:rPr>
          <w:b/>
          <w:sz w:val="24"/>
          <w:szCs w:val="24"/>
        </w:rPr>
        <w:t>Classification</w:t>
      </w:r>
    </w:p>
    <w:p w14:paraId="395EB0DF" w14:textId="469B49B5" w:rsidR="00305726" w:rsidRDefault="003325F2">
      <w:pPr>
        <w:spacing w:line="360" w:lineRule="auto"/>
        <w:jc w:val="both"/>
        <w:rPr>
          <w:ins w:id="495" w:author="nikolas moutsopoulos" w:date="2021-06-17T22:26:00Z"/>
          <w:sz w:val="24"/>
          <w:szCs w:val="24"/>
        </w:rPr>
        <w:pPrChange w:id="496" w:author="nikolas moutsopoulos" w:date="2021-05-22T22:14:00Z">
          <w:pPr>
            <w:spacing w:line="360" w:lineRule="auto"/>
          </w:pPr>
        </w:pPrChange>
      </w:pPr>
      <w:del w:id="497" w:author="nikolas moutsopoulos" w:date="2021-06-05T21:07:00Z">
        <w:r w:rsidRPr="003325F2" w:rsidDel="00CC603A">
          <w:rPr>
            <w:sz w:val="24"/>
            <w:szCs w:val="24"/>
          </w:rPr>
          <w:delText xml:space="preserve">The </w:delText>
        </w:r>
      </w:del>
      <w:ins w:id="498" w:author="nikolas moutsopoulos" w:date="2021-06-05T21:07:00Z">
        <w:r w:rsidR="00CC603A">
          <w:rPr>
            <w:sz w:val="24"/>
            <w:szCs w:val="24"/>
          </w:rPr>
          <w:t>Among the</w:t>
        </w:r>
        <w:r w:rsidR="00CC603A" w:rsidRPr="003325F2">
          <w:rPr>
            <w:sz w:val="24"/>
            <w:szCs w:val="24"/>
          </w:rPr>
          <w:t xml:space="preserve"> </w:t>
        </w:r>
      </w:ins>
      <w:r w:rsidRPr="003325F2">
        <w:rPr>
          <w:sz w:val="24"/>
          <w:szCs w:val="24"/>
        </w:rPr>
        <w:t>most common technique</w:t>
      </w:r>
      <w:ins w:id="499" w:author="nikolas moutsopoulos" w:date="2021-06-05T21:07:00Z">
        <w:r w:rsidR="00CC603A">
          <w:rPr>
            <w:sz w:val="24"/>
            <w:szCs w:val="24"/>
          </w:rPr>
          <w:t>s used in data mining</w:t>
        </w:r>
      </w:ins>
      <w:r w:rsidRPr="003325F2">
        <w:rPr>
          <w:sz w:val="24"/>
          <w:szCs w:val="24"/>
        </w:rPr>
        <w:t xml:space="preserve"> is classification. </w:t>
      </w:r>
      <w:ins w:id="500" w:author="nikolas moutsopoulos" w:date="2021-06-05T21:08:00Z">
        <w:r w:rsidR="002E3F0B">
          <w:rPr>
            <w:sz w:val="24"/>
            <w:szCs w:val="24"/>
          </w:rPr>
          <w:t>Classification is to identify a</w:t>
        </w:r>
      </w:ins>
      <w:ins w:id="501" w:author="nikolas moutsopoulos" w:date="2021-06-05T21:13:00Z">
        <w:r w:rsidR="002E3F0B">
          <w:rPr>
            <w:sz w:val="24"/>
            <w:szCs w:val="24"/>
          </w:rPr>
          <w:t>n index or a variable</w:t>
        </w:r>
      </w:ins>
      <w:ins w:id="502" w:author="nikolas moutsopoulos" w:date="2021-06-05T21:27:00Z">
        <w:r w:rsidR="00707140">
          <w:rPr>
            <w:sz w:val="24"/>
            <w:szCs w:val="24"/>
          </w:rPr>
          <w:t xml:space="preserve"> of the given data</w:t>
        </w:r>
      </w:ins>
      <w:ins w:id="503" w:author="nikolas moutsopoulos" w:date="2021-06-05T21:13:00Z">
        <w:r w:rsidR="002E3F0B">
          <w:rPr>
            <w:sz w:val="24"/>
            <w:szCs w:val="24"/>
          </w:rPr>
          <w:t xml:space="preserve"> and </w:t>
        </w:r>
      </w:ins>
      <w:ins w:id="504" w:author="nikolas moutsopoulos" w:date="2021-06-05T21:26:00Z">
        <w:r w:rsidR="00707140">
          <w:rPr>
            <w:sz w:val="24"/>
            <w:szCs w:val="24"/>
          </w:rPr>
          <w:t xml:space="preserve">map each item of the data into </w:t>
        </w:r>
      </w:ins>
      <w:ins w:id="505" w:author="nikolas moutsopoulos" w:date="2021-06-05T21:27:00Z">
        <w:r w:rsidR="00707140">
          <w:rPr>
            <w:sz w:val="24"/>
            <w:szCs w:val="24"/>
          </w:rPr>
          <w:t xml:space="preserve">separate classes. This process requires to know the predefined classes and the number of attributes and a training set of data. </w:t>
        </w:r>
      </w:ins>
      <w:ins w:id="506" w:author="nikolas moutsopoulos" w:date="2021-06-05T21:28:00Z">
        <w:r w:rsidR="00707140">
          <w:rPr>
            <w:sz w:val="24"/>
            <w:szCs w:val="24"/>
          </w:rPr>
          <w:t xml:space="preserve">Then the classification algorithm automatically divides the data to the respective group. </w:t>
        </w:r>
      </w:ins>
      <w:ins w:id="507" w:author="nikolas moutsopoulos" w:date="2021-06-05T21:29:00Z">
        <w:r w:rsidR="00707140">
          <w:rPr>
            <w:sz w:val="24"/>
            <w:szCs w:val="24"/>
          </w:rPr>
          <w:t xml:space="preserve">To achieve this process certain mathematical techniques are used such as </w:t>
        </w:r>
      </w:ins>
      <w:ins w:id="508" w:author="nikolas moutsopoulos" w:date="2021-06-05T21:30:00Z">
        <w:r w:rsidR="00707140">
          <w:rPr>
            <w:sz w:val="24"/>
            <w:szCs w:val="24"/>
          </w:rPr>
          <w:lastRenderedPageBreak/>
          <w:t xml:space="preserve">neural networks, statistics, linear programming etc. </w:t>
        </w:r>
      </w:ins>
      <w:ins w:id="509" w:author="nikolas moutsopoulos" w:date="2021-06-05T21:32:00Z">
        <w:r w:rsidR="00707140">
          <w:rPr>
            <w:sz w:val="24"/>
            <w:szCs w:val="24"/>
          </w:rPr>
          <w:t xml:space="preserve">An example to understand the outcome of this process is that through classification can be </w:t>
        </w:r>
      </w:ins>
      <w:ins w:id="510" w:author="nikolas moutsopoulos" w:date="2021-06-05T21:33:00Z">
        <w:r w:rsidR="00707140">
          <w:rPr>
            <w:sz w:val="24"/>
            <w:szCs w:val="24"/>
          </w:rPr>
          <w:t>identified the age group of a website visitors</w:t>
        </w:r>
        <w:r w:rsidR="005D7515">
          <w:rPr>
            <w:sz w:val="24"/>
            <w:szCs w:val="24"/>
          </w:rPr>
          <w:t xml:space="preserve"> and create aggregates about which age group make the more visits.</w:t>
        </w:r>
      </w:ins>
      <w:ins w:id="511" w:author="nikolas moutsopoulos" w:date="2021-06-05T21:35:00Z">
        <w:r w:rsidR="005E3FAB">
          <w:rPr>
            <w:sz w:val="24"/>
            <w:szCs w:val="24"/>
          </w:rPr>
          <w:t xml:space="preserve"> </w:t>
        </w:r>
        <w:r w:rsidR="005E3FAB" w:rsidRPr="000250C4">
          <w:rPr>
            <w:sz w:val="24"/>
            <w:szCs w:val="24"/>
          </w:rPr>
          <w:t>(David L. Olson et al., 2013)</w:t>
        </w:r>
      </w:ins>
      <w:ins w:id="512" w:author="nikolas moutsopoulos" w:date="2021-06-17T21:57:00Z">
        <w:r w:rsidR="00145B12" w:rsidRPr="00305726">
          <w:rPr>
            <w:sz w:val="24"/>
            <w:szCs w:val="24"/>
            <w:rPrChange w:id="513" w:author="nikolas moutsopoulos" w:date="2021-06-17T22:24:00Z">
              <w:rPr>
                <w:sz w:val="24"/>
                <w:szCs w:val="24"/>
                <w:lang w:val="el-GR"/>
              </w:rPr>
            </w:rPrChange>
          </w:rPr>
          <w:t>.</w:t>
        </w:r>
      </w:ins>
      <w:ins w:id="514" w:author="nikolas moutsopoulos" w:date="2021-06-17T22:23:00Z">
        <w:r w:rsidR="00305726" w:rsidRPr="00305726">
          <w:rPr>
            <w:sz w:val="24"/>
            <w:szCs w:val="24"/>
            <w:rPrChange w:id="515" w:author="nikolas moutsopoulos" w:date="2021-06-17T22:24:00Z">
              <w:rPr>
                <w:sz w:val="24"/>
                <w:szCs w:val="24"/>
                <w:lang w:val="el-GR"/>
              </w:rPr>
            </w:rPrChange>
          </w:rPr>
          <w:t xml:space="preserve"> </w:t>
        </w:r>
      </w:ins>
      <w:ins w:id="516" w:author="nikolas moutsopoulos" w:date="2021-06-17T22:24:00Z">
        <w:r w:rsidR="00305726">
          <w:rPr>
            <w:sz w:val="24"/>
            <w:szCs w:val="24"/>
          </w:rPr>
          <w:t xml:space="preserve">In order to implement classification techniques the developer has in his disposal some </w:t>
        </w:r>
        <w:proofErr w:type="spellStart"/>
        <w:r w:rsidR="00305726">
          <w:rPr>
            <w:sz w:val="24"/>
            <w:szCs w:val="24"/>
          </w:rPr>
          <w:t>well known</w:t>
        </w:r>
        <w:proofErr w:type="spellEnd"/>
        <w:r w:rsidR="00305726">
          <w:rPr>
            <w:sz w:val="24"/>
            <w:szCs w:val="24"/>
          </w:rPr>
          <w:t xml:space="preserve"> </w:t>
        </w:r>
      </w:ins>
      <w:ins w:id="517" w:author="nikolas moutsopoulos" w:date="2021-06-17T22:25:00Z">
        <w:r w:rsidR="00305726">
          <w:rPr>
            <w:sz w:val="24"/>
            <w:szCs w:val="24"/>
          </w:rPr>
          <w:t>algorithms</w:t>
        </w:r>
      </w:ins>
      <w:ins w:id="518" w:author="nikolas moutsopoulos" w:date="2021-06-17T22:24:00Z">
        <w:r w:rsidR="00305726">
          <w:rPr>
            <w:sz w:val="24"/>
            <w:szCs w:val="24"/>
          </w:rPr>
          <w:t xml:space="preserve"> </w:t>
        </w:r>
      </w:ins>
      <w:ins w:id="519" w:author="nikolas moutsopoulos" w:date="2021-06-17T22:25:00Z">
        <w:r w:rsidR="00305726">
          <w:rPr>
            <w:sz w:val="24"/>
            <w:szCs w:val="24"/>
          </w:rPr>
          <w:t>which perform this job. Some of those algorithms are explained in detail below</w:t>
        </w:r>
      </w:ins>
      <w:ins w:id="520" w:author="nikolas moutsopoulos" w:date="2021-06-17T22:26:00Z">
        <w:r w:rsidR="00305726">
          <w:rPr>
            <w:sz w:val="24"/>
            <w:szCs w:val="24"/>
          </w:rPr>
          <w:t>:</w:t>
        </w:r>
      </w:ins>
    </w:p>
    <w:p w14:paraId="4E677603" w14:textId="356A5FBF" w:rsidR="00305726" w:rsidRDefault="00305726">
      <w:pPr>
        <w:pStyle w:val="ListParagraph"/>
        <w:numPr>
          <w:ilvl w:val="0"/>
          <w:numId w:val="16"/>
        </w:numPr>
        <w:spacing w:line="360" w:lineRule="auto"/>
        <w:jc w:val="both"/>
        <w:rPr>
          <w:ins w:id="521" w:author="nikolas moutsopoulos" w:date="2021-06-17T22:26:00Z"/>
          <w:sz w:val="24"/>
          <w:szCs w:val="24"/>
        </w:rPr>
        <w:pPrChange w:id="522" w:author="nikolas moutsopoulos" w:date="2021-06-17T22:26:00Z">
          <w:pPr>
            <w:spacing w:line="360" w:lineRule="auto"/>
          </w:pPr>
        </w:pPrChange>
      </w:pPr>
      <w:ins w:id="523" w:author="nikolas moutsopoulos" w:date="2021-06-17T22:26:00Z">
        <w:r>
          <w:rPr>
            <w:sz w:val="24"/>
            <w:szCs w:val="24"/>
          </w:rPr>
          <w:t>Decision Tree</w:t>
        </w:r>
      </w:ins>
    </w:p>
    <w:p w14:paraId="4CE7FC13" w14:textId="1728220B" w:rsidR="00305726" w:rsidRDefault="00305726">
      <w:pPr>
        <w:pStyle w:val="ListParagraph"/>
        <w:spacing w:line="360" w:lineRule="auto"/>
        <w:jc w:val="both"/>
        <w:rPr>
          <w:ins w:id="524" w:author="nikolas moutsopoulos" w:date="2021-06-17T22:37:00Z"/>
          <w:sz w:val="24"/>
          <w:szCs w:val="24"/>
        </w:rPr>
        <w:pPrChange w:id="525" w:author="nikolas moutsopoulos" w:date="2021-06-17T22:26:00Z">
          <w:pPr>
            <w:spacing w:line="360" w:lineRule="auto"/>
          </w:pPr>
        </w:pPrChange>
      </w:pPr>
      <w:ins w:id="526" w:author="nikolas moutsopoulos" w:date="2021-06-17T22:32:00Z">
        <w:r w:rsidRPr="00305726">
          <w:rPr>
            <w:sz w:val="24"/>
            <w:szCs w:val="24"/>
            <w:rPrChange w:id="527" w:author="nikolas moutsopoulos" w:date="2021-06-17T22:32:00Z">
              <w:rPr>
                <w:sz w:val="24"/>
                <w:szCs w:val="24"/>
                <w:lang w:val="el-GR"/>
              </w:rPr>
            </w:rPrChange>
          </w:rPr>
          <w:t xml:space="preserve">A decision tree is a popular classification method. Divide and conquer is the </w:t>
        </w:r>
        <w:r>
          <w:rPr>
            <w:sz w:val="24"/>
            <w:szCs w:val="24"/>
          </w:rPr>
          <w:t>methodology</w:t>
        </w:r>
        <w:r w:rsidRPr="00305726">
          <w:rPr>
            <w:sz w:val="24"/>
            <w:szCs w:val="24"/>
            <w:rPrChange w:id="528" w:author="nikolas moutsopoulos" w:date="2021-06-17T22:32:00Z">
              <w:rPr>
                <w:sz w:val="24"/>
                <w:szCs w:val="24"/>
                <w:lang w:val="el-GR"/>
              </w:rPr>
            </w:rPrChange>
          </w:rPr>
          <w:t xml:space="preserve"> used </w:t>
        </w:r>
        <w:r>
          <w:rPr>
            <w:sz w:val="24"/>
            <w:szCs w:val="24"/>
          </w:rPr>
          <w:t>in this process</w:t>
        </w:r>
        <w:r w:rsidRPr="00305726">
          <w:rPr>
            <w:sz w:val="24"/>
            <w:szCs w:val="24"/>
            <w:rPrChange w:id="529" w:author="nikolas moutsopoulos" w:date="2021-06-17T22:32:00Z">
              <w:rPr>
                <w:sz w:val="24"/>
                <w:szCs w:val="24"/>
                <w:lang w:val="el-GR"/>
              </w:rPr>
            </w:rPrChange>
          </w:rPr>
          <w:t xml:space="preserve">. </w:t>
        </w:r>
      </w:ins>
      <w:ins w:id="530" w:author="nikolas moutsopoulos" w:date="2021-06-17T22:33:00Z">
        <w:r>
          <w:rPr>
            <w:sz w:val="24"/>
            <w:szCs w:val="24"/>
          </w:rPr>
          <w:t>The scope is to break dow</w:t>
        </w:r>
        <w:r w:rsidR="00A274A5">
          <w:rPr>
            <w:sz w:val="24"/>
            <w:szCs w:val="24"/>
          </w:rPr>
          <w:t>n the data in categories</w:t>
        </w:r>
      </w:ins>
      <w:ins w:id="531" w:author="nikolas moutsopoulos" w:date="2021-06-17T22:32:00Z">
        <w:r w:rsidRPr="00305726">
          <w:rPr>
            <w:sz w:val="24"/>
            <w:szCs w:val="24"/>
            <w:rPrChange w:id="532" w:author="nikolas moutsopoulos" w:date="2021-06-17T22:32:00Z">
              <w:rPr>
                <w:sz w:val="24"/>
                <w:szCs w:val="24"/>
                <w:lang w:val="el-GR"/>
              </w:rPr>
            </w:rPrChange>
          </w:rPr>
          <w:t>. The decision tree's structure is organized so that it contains the root, which is the tree's topmost node, branches, which are internal nodes, and leaf nodes, which are not further classified.</w:t>
        </w:r>
      </w:ins>
      <w:ins w:id="533" w:author="nikolas moutsopoulos" w:date="2021-06-17T22:34:00Z">
        <w:r w:rsidR="00A274A5">
          <w:rPr>
            <w:sz w:val="24"/>
            <w:szCs w:val="24"/>
          </w:rPr>
          <w:t xml:space="preserve"> Consequently</w:t>
        </w:r>
      </w:ins>
      <w:ins w:id="534" w:author="nikolas moutsopoulos" w:date="2021-06-17T22:35:00Z">
        <w:r w:rsidR="00AC4255">
          <w:rPr>
            <w:sz w:val="24"/>
            <w:szCs w:val="24"/>
          </w:rPr>
          <w:t>,</w:t>
        </w:r>
      </w:ins>
      <w:ins w:id="535" w:author="nikolas moutsopoulos" w:date="2021-06-17T22:34:00Z">
        <w:r w:rsidR="00A274A5">
          <w:rPr>
            <w:sz w:val="24"/>
            <w:szCs w:val="24"/>
          </w:rPr>
          <w:t xml:space="preserve"> </w:t>
        </w:r>
        <w:proofErr w:type="gramStart"/>
        <w:r w:rsidR="00A274A5">
          <w:rPr>
            <w:sz w:val="24"/>
            <w:szCs w:val="24"/>
          </w:rPr>
          <w:t>the leafs</w:t>
        </w:r>
        <w:proofErr w:type="gramEnd"/>
        <w:r w:rsidR="00A274A5">
          <w:rPr>
            <w:sz w:val="24"/>
            <w:szCs w:val="24"/>
          </w:rPr>
          <w:t xml:space="preserve"> are the classes produced by the algorithm.</w:t>
        </w:r>
      </w:ins>
      <w:ins w:id="536" w:author="nikolas moutsopoulos" w:date="2021-06-17T22:36:00Z">
        <w:r w:rsidR="00490E50">
          <w:rPr>
            <w:sz w:val="24"/>
            <w:szCs w:val="24"/>
          </w:rPr>
          <w:t xml:space="preserve"> The advantages of this process is that it</w:t>
        </w:r>
        <w:r w:rsidR="00490E50" w:rsidRPr="00490E50">
          <w:rPr>
            <w:sz w:val="24"/>
            <w:szCs w:val="24"/>
          </w:rPr>
          <w:t xml:space="preserve"> is easy to comprehend and visualize, requires minimal data preparation, and can handle both numerical and categorical data.</w:t>
        </w:r>
      </w:ins>
      <w:ins w:id="537" w:author="nikolas moutsopoulos" w:date="2021-06-17T22:37:00Z">
        <w:r w:rsidR="00490E50">
          <w:rPr>
            <w:sz w:val="24"/>
            <w:szCs w:val="24"/>
          </w:rPr>
          <w:t xml:space="preserve"> The disadvantages is that Decision T</w:t>
        </w:r>
        <w:r w:rsidR="00490E50" w:rsidRPr="00490E50">
          <w:rPr>
            <w:sz w:val="24"/>
            <w:szCs w:val="24"/>
          </w:rPr>
          <w:t>rees can produce complicated trees that are difficult to generalize, and they can be unstable since slight changes in the data might result in the generation of an entirely different tree.</w:t>
        </w:r>
      </w:ins>
    </w:p>
    <w:p w14:paraId="2E752E18" w14:textId="18619D2A" w:rsidR="00490E50" w:rsidRDefault="00B50545" w:rsidP="00B50545">
      <w:pPr>
        <w:pStyle w:val="ListParagraph"/>
        <w:numPr>
          <w:ilvl w:val="0"/>
          <w:numId w:val="16"/>
        </w:numPr>
        <w:spacing w:line="360" w:lineRule="auto"/>
        <w:jc w:val="both"/>
        <w:rPr>
          <w:ins w:id="538" w:author="nikolas moutsopoulos" w:date="2021-06-17T22:41:00Z"/>
          <w:sz w:val="24"/>
          <w:szCs w:val="24"/>
        </w:rPr>
        <w:pPrChange w:id="539" w:author="nikolas moutsopoulos" w:date="2021-06-17T22:40:00Z">
          <w:pPr>
            <w:spacing w:line="360" w:lineRule="auto"/>
          </w:pPr>
        </w:pPrChange>
      </w:pPr>
      <w:ins w:id="540" w:author="nikolas moutsopoulos" w:date="2021-06-17T22:41:00Z">
        <w:r>
          <w:rPr>
            <w:sz w:val="24"/>
            <w:szCs w:val="24"/>
          </w:rPr>
          <w:t>Logistic Regression</w:t>
        </w:r>
      </w:ins>
    </w:p>
    <w:p w14:paraId="2708D1B4" w14:textId="1D93EE0A" w:rsidR="00B50545" w:rsidRDefault="00B50545" w:rsidP="00B50545">
      <w:pPr>
        <w:pStyle w:val="ListParagraph"/>
        <w:spacing w:line="360" w:lineRule="auto"/>
        <w:jc w:val="both"/>
        <w:rPr>
          <w:ins w:id="541" w:author="nikolas moutsopoulos" w:date="2021-06-17T22:48:00Z"/>
          <w:sz w:val="24"/>
          <w:szCs w:val="24"/>
        </w:rPr>
        <w:pPrChange w:id="542" w:author="nikolas moutsopoulos" w:date="2021-06-17T22:41:00Z">
          <w:pPr>
            <w:spacing w:line="360" w:lineRule="auto"/>
          </w:pPr>
        </w:pPrChange>
      </w:pPr>
      <w:ins w:id="543" w:author="nikolas moutsopoulos" w:date="2021-06-17T22:41:00Z">
        <w:r>
          <w:rPr>
            <w:sz w:val="24"/>
            <w:szCs w:val="24"/>
          </w:rPr>
          <w:t>The classification algorithm Logistic R</w:t>
        </w:r>
        <w:r w:rsidRPr="00B50545">
          <w:rPr>
            <w:sz w:val="24"/>
            <w:szCs w:val="24"/>
          </w:rPr>
          <w:t>egression is used to assign observation</w:t>
        </w:r>
        <w:r>
          <w:rPr>
            <w:sz w:val="24"/>
            <w:szCs w:val="24"/>
          </w:rPr>
          <w:t>s to a discrete set of classes</w:t>
        </w:r>
      </w:ins>
      <w:ins w:id="544" w:author="nikolas moutsopoulos" w:date="2021-06-17T22:42:00Z">
        <w:r>
          <w:rPr>
            <w:sz w:val="24"/>
            <w:szCs w:val="24"/>
          </w:rPr>
          <w:t>. Classify</w:t>
        </w:r>
      </w:ins>
      <w:ins w:id="545" w:author="nikolas moutsopoulos" w:date="2021-06-17T22:41:00Z">
        <w:r>
          <w:rPr>
            <w:sz w:val="24"/>
            <w:szCs w:val="24"/>
          </w:rPr>
          <w:t xml:space="preserve"> </w:t>
        </w:r>
        <w:r w:rsidRPr="00B50545">
          <w:rPr>
            <w:sz w:val="24"/>
            <w:szCs w:val="24"/>
          </w:rPr>
          <w:t>Email</w:t>
        </w:r>
      </w:ins>
      <w:ins w:id="546" w:author="nikolas moutsopoulos" w:date="2021-06-17T22:42:00Z">
        <w:r>
          <w:rPr>
            <w:sz w:val="24"/>
            <w:szCs w:val="24"/>
          </w:rPr>
          <w:t>s to</w:t>
        </w:r>
      </w:ins>
      <w:ins w:id="547" w:author="nikolas moutsopoulos" w:date="2021-06-17T22:41:00Z">
        <w:r w:rsidRPr="00B50545">
          <w:rPr>
            <w:sz w:val="24"/>
            <w:szCs w:val="24"/>
          </w:rPr>
          <w:t xml:space="preserve"> spam or not spam </w:t>
        </w:r>
      </w:ins>
      <w:ins w:id="548" w:author="nikolas moutsopoulos" w:date="2021-06-17T22:43:00Z">
        <w:r>
          <w:rPr>
            <w:sz w:val="24"/>
            <w:szCs w:val="24"/>
          </w:rPr>
          <w:t>is an example</w:t>
        </w:r>
      </w:ins>
      <w:ins w:id="549" w:author="nikolas moutsopoulos" w:date="2021-06-17T22:41:00Z">
        <w:r w:rsidRPr="00B50545">
          <w:rPr>
            <w:sz w:val="24"/>
            <w:szCs w:val="24"/>
          </w:rPr>
          <w:t xml:space="preserve"> of classification issues. The logistic sigmoid function translates the output of logistic regression into a probability value.</w:t>
        </w:r>
      </w:ins>
      <w:ins w:id="550" w:author="nikolas moutsopoulos" w:date="2021-06-17T22:44:00Z">
        <w:r>
          <w:rPr>
            <w:sz w:val="24"/>
            <w:szCs w:val="24"/>
          </w:rPr>
          <w:t xml:space="preserve"> </w:t>
        </w:r>
      </w:ins>
      <w:ins w:id="551" w:author="nikolas moutsopoulos" w:date="2021-06-17T22:45:00Z">
        <w:r w:rsidR="006F7656">
          <w:rPr>
            <w:sz w:val="24"/>
            <w:szCs w:val="24"/>
          </w:rPr>
          <w:t xml:space="preserve">Regarding its advantages </w:t>
        </w:r>
      </w:ins>
      <w:ins w:id="552" w:author="nikolas moutsopoulos" w:date="2021-06-17T22:44:00Z">
        <w:r w:rsidRPr="00B50545">
          <w:rPr>
            <w:sz w:val="24"/>
            <w:szCs w:val="24"/>
          </w:rPr>
          <w:t>Logistic regression was created</w:t>
        </w:r>
        <w:r>
          <w:rPr>
            <w:sz w:val="24"/>
            <w:szCs w:val="24"/>
          </w:rPr>
          <w:t xml:space="preserve"> specifically for classification</w:t>
        </w:r>
        <w:r w:rsidRPr="00B50545">
          <w:rPr>
            <w:sz w:val="24"/>
            <w:szCs w:val="24"/>
          </w:rPr>
          <w:t>, and it's especially good for figuring out how numerous independent factors affect a single outcome variable.</w:t>
        </w:r>
      </w:ins>
      <w:ins w:id="553" w:author="nikolas moutsopoulos" w:date="2021-06-17T22:45:00Z">
        <w:r w:rsidR="006F7656">
          <w:rPr>
            <w:sz w:val="24"/>
            <w:szCs w:val="24"/>
          </w:rPr>
          <w:t xml:space="preserve"> On the other side it o</w:t>
        </w:r>
        <w:r w:rsidR="006F7656" w:rsidRPr="006F7656">
          <w:rPr>
            <w:sz w:val="24"/>
            <w:szCs w:val="24"/>
          </w:rPr>
          <w:t>nly works when the predicted variable is binary, assumes all predictors are independent of one another, and assumes no missing values in the data.</w:t>
        </w:r>
      </w:ins>
    </w:p>
    <w:p w14:paraId="57B7886B" w14:textId="3AE17CCB" w:rsidR="00AD098F" w:rsidRPr="00AD098F" w:rsidRDefault="00AD098F" w:rsidP="00AD098F">
      <w:pPr>
        <w:pStyle w:val="ListParagraph"/>
        <w:numPr>
          <w:ilvl w:val="0"/>
          <w:numId w:val="16"/>
        </w:numPr>
        <w:spacing w:line="360" w:lineRule="auto"/>
        <w:jc w:val="both"/>
        <w:rPr>
          <w:ins w:id="554" w:author="nikolas moutsopoulos" w:date="2021-06-17T22:49:00Z"/>
          <w:sz w:val="24"/>
          <w:szCs w:val="24"/>
          <w:rPrChange w:id="555" w:author="nikolas moutsopoulos" w:date="2021-06-17T22:49:00Z">
            <w:rPr>
              <w:ins w:id="556" w:author="nikolas moutsopoulos" w:date="2021-06-17T22:49:00Z"/>
            </w:rPr>
          </w:rPrChange>
        </w:rPr>
        <w:pPrChange w:id="557" w:author="nikolas moutsopoulos" w:date="2021-06-17T22:48:00Z">
          <w:pPr>
            <w:spacing w:line="360" w:lineRule="auto"/>
          </w:pPr>
        </w:pPrChange>
      </w:pPr>
      <w:ins w:id="558" w:author="nikolas moutsopoulos" w:date="2021-06-17T22:49:00Z">
        <w:r>
          <w:t>Naïve</w:t>
        </w:r>
      </w:ins>
      <w:ins w:id="559" w:author="nikolas moutsopoulos" w:date="2021-06-17T22:48:00Z">
        <w:r>
          <w:t xml:space="preserve"> </w:t>
        </w:r>
      </w:ins>
      <w:ins w:id="560" w:author="nikolas moutsopoulos" w:date="2021-06-17T22:49:00Z">
        <w:r>
          <w:t>Bayes</w:t>
        </w:r>
      </w:ins>
    </w:p>
    <w:p w14:paraId="3F241A0B" w14:textId="65B4350C" w:rsidR="00AD098F" w:rsidRPr="00AD098F" w:rsidRDefault="00AD098F" w:rsidP="00AD098F">
      <w:pPr>
        <w:pStyle w:val="ListParagraph"/>
        <w:spacing w:line="360" w:lineRule="auto"/>
        <w:jc w:val="both"/>
        <w:rPr>
          <w:ins w:id="561" w:author="nikolas moutsopoulos" w:date="2021-06-17T22:55:00Z"/>
          <w:sz w:val="24"/>
          <w:szCs w:val="24"/>
          <w:rPrChange w:id="562" w:author="nikolas moutsopoulos" w:date="2021-06-17T22:55:00Z">
            <w:rPr>
              <w:ins w:id="563" w:author="nikolas moutsopoulos" w:date="2021-06-17T22:55:00Z"/>
            </w:rPr>
          </w:rPrChange>
        </w:rPr>
        <w:pPrChange w:id="564" w:author="nikolas moutsopoulos" w:date="2021-06-17T22:55:00Z">
          <w:pPr>
            <w:pStyle w:val="ListParagraph"/>
            <w:spacing w:line="360" w:lineRule="auto"/>
            <w:jc w:val="both"/>
          </w:pPr>
        </w:pPrChange>
      </w:pPr>
      <w:ins w:id="565" w:author="nikolas moutsopoulos" w:date="2021-06-17T22:49:00Z">
        <w:r>
          <w:rPr>
            <w:sz w:val="24"/>
            <w:szCs w:val="24"/>
          </w:rPr>
          <w:t>Bayes theorem</w:t>
        </w:r>
        <w:r w:rsidRPr="00AD098F">
          <w:rPr>
            <w:sz w:val="24"/>
            <w:szCs w:val="24"/>
          </w:rPr>
          <w:t xml:space="preserve"> is the foundation for the na</w:t>
        </w:r>
        <w:r>
          <w:rPr>
            <w:sz w:val="24"/>
            <w:szCs w:val="24"/>
          </w:rPr>
          <w:t>i</w:t>
        </w:r>
        <w:r w:rsidRPr="00AD098F">
          <w:rPr>
            <w:sz w:val="24"/>
            <w:szCs w:val="24"/>
          </w:rPr>
          <w:t xml:space="preserve">ve </w:t>
        </w:r>
        <w:proofErr w:type="spellStart"/>
        <w:r w:rsidRPr="00AD098F">
          <w:rPr>
            <w:sz w:val="24"/>
            <w:szCs w:val="24"/>
          </w:rPr>
          <w:t>bayes</w:t>
        </w:r>
        <w:proofErr w:type="spellEnd"/>
        <w:r w:rsidRPr="00AD098F">
          <w:rPr>
            <w:sz w:val="24"/>
            <w:szCs w:val="24"/>
          </w:rPr>
          <w:t xml:space="preserve"> classifier. For the provided set of classes, a hypothesis is constructed. The independence assumption is made in the Na</w:t>
        </w:r>
        <w:r>
          <w:rPr>
            <w:sz w:val="24"/>
            <w:szCs w:val="24"/>
          </w:rPr>
          <w:t>i</w:t>
        </w:r>
        <w:r w:rsidRPr="00AD098F">
          <w:rPr>
            <w:sz w:val="24"/>
            <w:szCs w:val="24"/>
          </w:rPr>
          <w:t xml:space="preserve">ve Bayes algorithm. The values of the attribute are chosen based on the desired value, and </w:t>
        </w:r>
        <w:r w:rsidRPr="00AD098F">
          <w:rPr>
            <w:sz w:val="24"/>
            <w:szCs w:val="24"/>
          </w:rPr>
          <w:lastRenderedPageBreak/>
          <w:t>they are independent of one another.</w:t>
        </w:r>
        <w:r>
          <w:rPr>
            <w:sz w:val="24"/>
            <w:szCs w:val="24"/>
          </w:rPr>
          <w:t xml:space="preserve"> </w:t>
        </w:r>
      </w:ins>
      <w:ins w:id="566" w:author="nikolas moutsopoulos" w:date="2021-06-17T22:55:00Z">
        <w:r w:rsidRPr="00AD098F">
          <w:rPr>
            <w:sz w:val="24"/>
            <w:szCs w:val="24"/>
            <w:rPrChange w:id="567" w:author="nikolas moutsopoulos" w:date="2021-06-17T22:55:00Z">
              <w:rPr/>
            </w:rPrChange>
          </w:rPr>
          <w:t xml:space="preserve">The </w:t>
        </w:r>
        <w:r>
          <w:t xml:space="preserve">Naïve </w:t>
        </w:r>
        <w:r w:rsidRPr="00AD098F">
          <w:rPr>
            <w:sz w:val="24"/>
            <w:szCs w:val="24"/>
            <w:rPrChange w:id="568" w:author="nikolas moutsopoulos" w:date="2021-06-17T22:55:00Z">
              <w:rPr/>
            </w:rPrChange>
          </w:rPr>
          <w:t>Bayes classifier uses a simple approach. It is possible to classify the supplied cases with a modest quantity of training data.</w:t>
        </w:r>
      </w:ins>
    </w:p>
    <w:p w14:paraId="09A7BA4E" w14:textId="2A3DE466" w:rsidR="00AD098F" w:rsidRDefault="00AD098F" w:rsidP="00AD098F">
      <w:pPr>
        <w:pStyle w:val="ListParagraph"/>
        <w:spacing w:line="360" w:lineRule="auto"/>
        <w:jc w:val="both"/>
        <w:rPr>
          <w:ins w:id="569" w:author="nikolas moutsopoulos" w:date="2021-06-17T22:54:00Z"/>
          <w:sz w:val="24"/>
          <w:szCs w:val="24"/>
        </w:rPr>
        <w:pPrChange w:id="570" w:author="nikolas moutsopoulos" w:date="2021-06-17T22:49:00Z">
          <w:pPr>
            <w:spacing w:line="360" w:lineRule="auto"/>
          </w:pPr>
        </w:pPrChange>
      </w:pPr>
      <w:ins w:id="571" w:author="nikolas moutsopoulos" w:date="2021-06-17T22:55:00Z">
        <w:r w:rsidRPr="00AD098F">
          <w:rPr>
            <w:sz w:val="24"/>
            <w:szCs w:val="24"/>
          </w:rPr>
          <w:t xml:space="preserve">For example, based on the color </w:t>
        </w:r>
      </w:ins>
      <w:ins w:id="572" w:author="nikolas moutsopoulos" w:date="2021-06-17T22:56:00Z">
        <w:r w:rsidR="0052298B">
          <w:rPr>
            <w:sz w:val="24"/>
            <w:szCs w:val="24"/>
          </w:rPr>
          <w:t>orange</w:t>
        </w:r>
      </w:ins>
      <w:ins w:id="573" w:author="nikolas moutsopoulos" w:date="2021-06-17T22:55:00Z">
        <w:r w:rsidRPr="00AD098F">
          <w:rPr>
            <w:sz w:val="24"/>
            <w:szCs w:val="24"/>
          </w:rPr>
          <w:t xml:space="preserve"> and the shape round, the fruit is identified as an </w:t>
        </w:r>
      </w:ins>
      <w:ins w:id="574" w:author="nikolas moutsopoulos" w:date="2021-06-17T22:57:00Z">
        <w:r w:rsidR="0052298B">
          <w:rPr>
            <w:sz w:val="24"/>
            <w:szCs w:val="24"/>
          </w:rPr>
          <w:t>orange fruit</w:t>
        </w:r>
      </w:ins>
      <w:ins w:id="575" w:author="nikolas moutsopoulos" w:date="2021-06-17T22:55:00Z">
        <w:r w:rsidRPr="00AD098F">
          <w:rPr>
            <w:sz w:val="24"/>
            <w:szCs w:val="24"/>
          </w:rPr>
          <w:t>, demonstrating that it is an independent model. This strategy can also be used in more complicated circumstances.</w:t>
        </w:r>
      </w:ins>
    </w:p>
    <w:p w14:paraId="757E81C0" w14:textId="45CDF7C9" w:rsidR="00AD098F" w:rsidRDefault="00AD098F" w:rsidP="00AD098F">
      <w:pPr>
        <w:pStyle w:val="ListParagraph"/>
        <w:numPr>
          <w:ilvl w:val="0"/>
          <w:numId w:val="16"/>
        </w:numPr>
        <w:spacing w:line="360" w:lineRule="auto"/>
        <w:jc w:val="both"/>
        <w:rPr>
          <w:ins w:id="576" w:author="nikolas moutsopoulos" w:date="2021-06-17T22:54:00Z"/>
          <w:sz w:val="24"/>
          <w:szCs w:val="24"/>
        </w:rPr>
        <w:pPrChange w:id="577" w:author="nikolas moutsopoulos" w:date="2021-06-17T22:54:00Z">
          <w:pPr>
            <w:spacing w:line="360" w:lineRule="auto"/>
          </w:pPr>
        </w:pPrChange>
      </w:pPr>
      <w:ins w:id="578" w:author="nikolas moutsopoulos" w:date="2021-06-17T22:54:00Z">
        <w:r>
          <w:rPr>
            <w:sz w:val="24"/>
            <w:szCs w:val="24"/>
          </w:rPr>
          <w:t>k-NN algorithm</w:t>
        </w:r>
      </w:ins>
    </w:p>
    <w:p w14:paraId="52B30DDA" w14:textId="4FDD4E87" w:rsidR="00490E50" w:rsidRPr="00305726" w:rsidRDefault="0052298B">
      <w:pPr>
        <w:pStyle w:val="ListParagraph"/>
        <w:spacing w:line="360" w:lineRule="auto"/>
        <w:jc w:val="both"/>
        <w:rPr>
          <w:ins w:id="579" w:author="nikolas moutsopoulos" w:date="2021-06-05T21:08:00Z"/>
          <w:sz w:val="24"/>
          <w:szCs w:val="24"/>
        </w:rPr>
        <w:pPrChange w:id="580" w:author="nikolas moutsopoulos" w:date="2021-06-17T22:26:00Z">
          <w:pPr>
            <w:spacing w:line="360" w:lineRule="auto"/>
          </w:pPr>
        </w:pPrChange>
      </w:pPr>
      <w:ins w:id="581" w:author="nikolas moutsopoulos" w:date="2021-06-17T23:01:00Z">
        <w:r w:rsidRPr="0052298B">
          <w:rPr>
            <w:sz w:val="24"/>
            <w:szCs w:val="24"/>
          </w:rPr>
          <w:t xml:space="preserve">Neighbor-based categorization is a </w:t>
        </w:r>
        <w:r>
          <w:rPr>
            <w:sz w:val="24"/>
            <w:szCs w:val="24"/>
          </w:rPr>
          <w:t>type</w:t>
        </w:r>
        <w:r w:rsidRPr="0052298B">
          <w:rPr>
            <w:sz w:val="24"/>
            <w:szCs w:val="24"/>
          </w:rPr>
          <w:t xml:space="preserve"> of lazy learning because it doesn't try to build a general internal model and instead just </w:t>
        </w:r>
        <w:r>
          <w:rPr>
            <w:sz w:val="24"/>
            <w:szCs w:val="24"/>
          </w:rPr>
          <w:t>stores</w:t>
        </w:r>
        <w:r w:rsidRPr="0052298B">
          <w:rPr>
            <w:sz w:val="24"/>
            <w:szCs w:val="24"/>
          </w:rPr>
          <w:t xml:space="preserve"> instances of the training data. The classification is determined by a simple majority vote of each point's k nearest neighbors.</w:t>
        </w:r>
      </w:ins>
      <w:ins w:id="582" w:author="nikolas moutsopoulos" w:date="2021-06-17T23:02:00Z">
        <w:r>
          <w:rPr>
            <w:sz w:val="24"/>
            <w:szCs w:val="24"/>
          </w:rPr>
          <w:t xml:space="preserve"> </w:t>
        </w:r>
        <w:proofErr w:type="gramStart"/>
        <w:r>
          <w:rPr>
            <w:sz w:val="24"/>
            <w:szCs w:val="24"/>
          </w:rPr>
          <w:t>k-NN</w:t>
        </w:r>
        <w:proofErr w:type="gramEnd"/>
        <w:r>
          <w:rPr>
            <w:sz w:val="24"/>
            <w:szCs w:val="24"/>
          </w:rPr>
          <w:t xml:space="preserve"> algorithm is available by </w:t>
        </w:r>
      </w:ins>
      <w:proofErr w:type="spellStart"/>
      <w:ins w:id="583" w:author="nikolas moutsopoulos" w:date="2021-06-17T23:03:00Z">
        <w:r w:rsidRPr="0052298B">
          <w:rPr>
            <w:b/>
            <w:sz w:val="24"/>
            <w:szCs w:val="24"/>
            <w:rPrChange w:id="584" w:author="nikolas moutsopoulos" w:date="2021-06-17T23:04:00Z">
              <w:rPr>
                <w:rFonts w:ascii="Arial" w:hAnsi="Arial" w:cs="Arial"/>
                <w:b/>
                <w:bCs/>
                <w:color w:val="202122"/>
                <w:sz w:val="21"/>
                <w:szCs w:val="21"/>
                <w:shd w:val="clear" w:color="auto" w:fill="FFFFFF"/>
              </w:rPr>
            </w:rPrChange>
          </w:rPr>
          <w:t>Scikit</w:t>
        </w:r>
        <w:proofErr w:type="spellEnd"/>
        <w:r w:rsidRPr="0052298B">
          <w:rPr>
            <w:b/>
            <w:sz w:val="24"/>
            <w:szCs w:val="24"/>
            <w:rPrChange w:id="585" w:author="nikolas moutsopoulos" w:date="2021-06-17T23:04:00Z">
              <w:rPr>
                <w:rFonts w:ascii="Arial" w:hAnsi="Arial" w:cs="Arial"/>
                <w:b/>
                <w:bCs/>
                <w:color w:val="202122"/>
                <w:sz w:val="21"/>
                <w:szCs w:val="21"/>
                <w:shd w:val="clear" w:color="auto" w:fill="FFFFFF"/>
              </w:rPr>
            </w:rPrChange>
          </w:rPr>
          <w:t>-learn</w:t>
        </w:r>
      </w:ins>
      <w:ins w:id="586" w:author="nikolas moutsopoulos" w:date="2021-06-17T23:04:00Z">
        <w:r w:rsidRPr="0052298B">
          <w:rPr>
            <w:sz w:val="24"/>
            <w:szCs w:val="24"/>
            <w:rPrChange w:id="587" w:author="nikolas moutsopoulos" w:date="2021-06-17T23:04:00Z">
              <w:rPr>
                <w:rFonts w:ascii="Arial" w:hAnsi="Arial" w:cs="Arial"/>
                <w:b/>
                <w:bCs/>
                <w:color w:val="202122"/>
                <w:sz w:val="21"/>
                <w:szCs w:val="21"/>
                <w:shd w:val="clear" w:color="auto" w:fill="FFFFFF"/>
              </w:rPr>
            </w:rPrChange>
          </w:rPr>
          <w:t xml:space="preserve"> and has been used in order to perform outlier detection in the current thesis.</w:t>
        </w:r>
      </w:ins>
      <w:ins w:id="588" w:author="nikolas moutsopoulos" w:date="2021-06-17T23:05:00Z">
        <w:r w:rsidR="00B741B0">
          <w:rPr>
            <w:sz w:val="24"/>
            <w:szCs w:val="24"/>
          </w:rPr>
          <w:t xml:space="preserve"> </w:t>
        </w:r>
        <w:r w:rsidR="00B741B0" w:rsidRPr="00B741B0">
          <w:rPr>
            <w:sz w:val="24"/>
            <w:szCs w:val="24"/>
          </w:rPr>
          <w:t xml:space="preserve">This technique is straightforward to use, robust to noisy training data, and successful when dealing with </w:t>
        </w:r>
        <w:r w:rsidR="001908E3">
          <w:rPr>
            <w:sz w:val="24"/>
            <w:szCs w:val="24"/>
          </w:rPr>
          <w:t>large training data.</w:t>
        </w:r>
      </w:ins>
      <w:ins w:id="589" w:author="nikolas moutsopoulos" w:date="2021-06-17T23:07:00Z">
        <w:r w:rsidR="001908E3">
          <w:rPr>
            <w:sz w:val="24"/>
            <w:szCs w:val="24"/>
          </w:rPr>
          <w:t xml:space="preserve"> </w:t>
        </w:r>
        <w:r w:rsidR="001908E3" w:rsidRPr="001908E3">
          <w:rPr>
            <w:sz w:val="24"/>
            <w:szCs w:val="24"/>
          </w:rPr>
          <w:t>The fundamental downside of KNN is that it becomes much slower as the volume of input grows, making it an unsuitable solution in situations when rapid predictions are required.</w:t>
        </w:r>
      </w:ins>
    </w:p>
    <w:p w14:paraId="580CE122" w14:textId="2292E3D9" w:rsidR="003325F2" w:rsidRPr="003325F2" w:rsidDel="006F0155" w:rsidRDefault="003325F2">
      <w:pPr>
        <w:spacing w:line="360" w:lineRule="auto"/>
        <w:jc w:val="both"/>
        <w:rPr>
          <w:del w:id="590" w:author="nikolas moutsopoulos" w:date="2021-06-05T21:34:00Z"/>
          <w:sz w:val="24"/>
          <w:szCs w:val="24"/>
        </w:rPr>
        <w:pPrChange w:id="591" w:author="nikolas moutsopoulos" w:date="2021-05-22T22:14:00Z">
          <w:pPr>
            <w:spacing w:line="360" w:lineRule="auto"/>
          </w:pPr>
        </w:pPrChange>
      </w:pPr>
      <w:del w:id="592" w:author="nikolas moutsopoulos" w:date="2021-06-05T21:34:00Z">
        <w:r w:rsidRPr="003325F2" w:rsidDel="006F0155">
          <w:rPr>
            <w:sz w:val="24"/>
            <w:szCs w:val="24"/>
          </w:rPr>
          <w:delText>To do this, identify a target variable and then divide that variable into appropriate level of detail categories. For example, the variable ‘occupation level’ might be split into ‘entry-level’, ‘associate’, and ‘senior’. With other fields such as age and education level, you can train your data model to predict what occupation level a person is more likely to have. You may add an entry for a recent 22-year-old graduate, and the data model could automatically classify that person in an ‘entry-level’ position. Insurance or financial institutions such as PEMCO Insurance used classification to </w:delText>
        </w:r>
        <w:r w:rsidR="00AC4B29" w:rsidDel="006F0155">
          <w:fldChar w:fldCharType="begin"/>
        </w:r>
        <w:r w:rsidR="00AC4B29" w:rsidDel="006F0155">
          <w:delInstrText xml:space="preserve"> HYPERLINK "https://www.tableau.com/solutions/customer/PEMCO-insurance-claims-handling-server-management-with-tableau" </w:delInstrText>
        </w:r>
        <w:r w:rsidR="00AC4B29" w:rsidDel="006F0155">
          <w:fldChar w:fldCharType="separate"/>
        </w:r>
        <w:r w:rsidRPr="003325F2" w:rsidDel="006F0155">
          <w:rPr>
            <w:sz w:val="24"/>
            <w:szCs w:val="24"/>
          </w:rPr>
          <w:delText>train their algorithms to flag fraud and to monitor claims.</w:delText>
        </w:r>
        <w:r w:rsidR="00AC4B29" w:rsidDel="006F0155">
          <w:rPr>
            <w:sz w:val="24"/>
            <w:szCs w:val="24"/>
          </w:rPr>
          <w:fldChar w:fldCharType="end"/>
        </w:r>
      </w:del>
    </w:p>
    <w:p w14:paraId="0125CB71" w14:textId="77777777" w:rsidR="003325F2" w:rsidRPr="003325F2" w:rsidRDefault="003325F2">
      <w:pPr>
        <w:spacing w:line="360" w:lineRule="auto"/>
        <w:jc w:val="both"/>
        <w:rPr>
          <w:b/>
          <w:sz w:val="24"/>
          <w:szCs w:val="24"/>
        </w:rPr>
        <w:pPrChange w:id="593" w:author="nikolas moutsopoulos" w:date="2021-05-22T22:14:00Z">
          <w:pPr>
            <w:spacing w:line="360" w:lineRule="auto"/>
          </w:pPr>
        </w:pPrChange>
      </w:pPr>
      <w:r w:rsidRPr="003325F2">
        <w:rPr>
          <w:b/>
          <w:sz w:val="24"/>
          <w:szCs w:val="24"/>
        </w:rPr>
        <w:t>Clustering</w:t>
      </w:r>
    </w:p>
    <w:p w14:paraId="6EFA51FC" w14:textId="3FD249A9" w:rsidR="00F46440" w:rsidRDefault="003B7925">
      <w:pPr>
        <w:spacing w:line="360" w:lineRule="auto"/>
        <w:jc w:val="both"/>
        <w:rPr>
          <w:ins w:id="594" w:author="nikolas moutsopoulos" w:date="2021-06-17T23:52:00Z"/>
          <w:sz w:val="24"/>
          <w:szCs w:val="24"/>
        </w:rPr>
        <w:pPrChange w:id="595" w:author="nikolas moutsopoulos" w:date="2021-06-05T21:47:00Z">
          <w:pPr/>
        </w:pPrChange>
      </w:pPr>
      <w:ins w:id="596" w:author="nikolas moutsopoulos" w:date="2021-06-05T21:39:00Z">
        <w:r>
          <w:rPr>
            <w:sz w:val="24"/>
            <w:szCs w:val="24"/>
          </w:rPr>
          <w:t xml:space="preserve">The cluster methods take raw data and through specific algorithms </w:t>
        </w:r>
      </w:ins>
      <w:ins w:id="597" w:author="nikolas moutsopoulos" w:date="2021-06-05T21:40:00Z">
        <w:r>
          <w:rPr>
            <w:sz w:val="24"/>
            <w:szCs w:val="24"/>
          </w:rPr>
          <w:t xml:space="preserve">divide those data into certain groups. </w:t>
        </w:r>
      </w:ins>
      <w:ins w:id="598" w:author="nikolas moutsopoulos" w:date="2021-06-05T21:41:00Z">
        <w:r>
          <w:rPr>
            <w:sz w:val="24"/>
            <w:szCs w:val="24"/>
          </w:rPr>
          <w:t xml:space="preserve">The methods used in order to cluster data are pretty similar to those that perform classification. </w:t>
        </w:r>
      </w:ins>
      <w:ins w:id="599" w:author="nikolas moutsopoulos" w:date="2021-06-05T21:42:00Z">
        <w:r>
          <w:rPr>
            <w:sz w:val="24"/>
            <w:szCs w:val="24"/>
          </w:rPr>
          <w:t xml:space="preserve">Although exist some very powerful algorithms that helps the developers to perform clustering in an efficient way such as </w:t>
        </w:r>
      </w:ins>
      <w:ins w:id="600" w:author="nikolas moutsopoulos" w:date="2021-06-05T21:44:00Z">
        <w:r>
          <w:rPr>
            <w:sz w:val="24"/>
            <w:szCs w:val="24"/>
          </w:rPr>
          <w:t xml:space="preserve">k Nearest Neighbors (k-NN) </w:t>
        </w:r>
      </w:ins>
      <w:ins w:id="601" w:author="nikolas moutsopoulos" w:date="2021-06-05T21:43:00Z">
        <w:r>
          <w:rPr>
            <w:sz w:val="24"/>
            <w:szCs w:val="24"/>
          </w:rPr>
          <w:t xml:space="preserve">algorithm. </w:t>
        </w:r>
      </w:ins>
      <w:ins w:id="602" w:author="nikolas moutsopoulos" w:date="2021-06-05T21:44:00Z">
        <w:r>
          <w:rPr>
            <w:sz w:val="24"/>
            <w:szCs w:val="24"/>
          </w:rPr>
          <w:t xml:space="preserve">The </w:t>
        </w:r>
      </w:ins>
      <w:ins w:id="603" w:author="nikolas moutsopoulos" w:date="2021-06-05T21:45:00Z">
        <w:r>
          <w:rPr>
            <w:sz w:val="24"/>
            <w:szCs w:val="24"/>
          </w:rPr>
          <w:t>k-NN algorithm is a supervised machine learning algorithm that can be used mainly for classification problems but it performs well also in regression predictive problems.</w:t>
        </w:r>
      </w:ins>
      <w:ins w:id="604" w:author="nikolas moutsopoulos" w:date="2021-06-05T21:46:00Z">
        <w:r>
          <w:rPr>
            <w:sz w:val="24"/>
            <w:szCs w:val="24"/>
          </w:rPr>
          <w:t xml:space="preserve"> </w:t>
        </w:r>
      </w:ins>
      <w:ins w:id="605" w:author="nikolas moutsopoulos" w:date="2021-06-05T21:44:00Z">
        <w:r>
          <w:rPr>
            <w:sz w:val="24"/>
            <w:szCs w:val="24"/>
          </w:rPr>
          <w:t xml:space="preserve"> </w:t>
        </w:r>
      </w:ins>
      <w:ins w:id="606" w:author="nikolas moutsopoulos" w:date="2021-06-05T21:50:00Z">
        <w:r w:rsidR="003062D9">
          <w:rPr>
            <w:sz w:val="24"/>
            <w:szCs w:val="24"/>
          </w:rPr>
          <w:t>(</w:t>
        </w:r>
        <w:r w:rsidR="003062D9">
          <w:rPr>
            <w:sz w:val="24"/>
            <w:szCs w:val="24"/>
          </w:rPr>
          <w:fldChar w:fldCharType="begin"/>
        </w:r>
        <w:r w:rsidR="003062D9">
          <w:rPr>
            <w:sz w:val="24"/>
            <w:szCs w:val="24"/>
          </w:rPr>
          <w:instrText xml:space="preserve"> HYPERLINK "</w:instrText>
        </w:r>
        <w:r w:rsidR="003062D9" w:rsidRPr="003062D9">
          <w:rPr>
            <w:sz w:val="24"/>
            <w:szCs w:val="24"/>
          </w:rPr>
          <w:instrText>https://en.wikipedia.org/wiki/K-nearest_neighbors_algorithm</w:instrText>
        </w:r>
        <w:r w:rsidR="003062D9">
          <w:rPr>
            <w:sz w:val="24"/>
            <w:szCs w:val="24"/>
          </w:rPr>
          <w:instrText xml:space="preserve">" </w:instrText>
        </w:r>
        <w:r w:rsidR="003062D9">
          <w:rPr>
            <w:sz w:val="24"/>
            <w:szCs w:val="24"/>
          </w:rPr>
          <w:fldChar w:fldCharType="separate"/>
        </w:r>
        <w:r w:rsidR="003062D9" w:rsidRPr="002C061F">
          <w:rPr>
            <w:rStyle w:val="Hyperlink"/>
            <w:sz w:val="24"/>
            <w:szCs w:val="24"/>
          </w:rPr>
          <w:t>https://en.wikipedia.org/wiki/K-nearest_neighbors_algorithm</w:t>
        </w:r>
        <w:r w:rsidR="003062D9">
          <w:rPr>
            <w:sz w:val="24"/>
            <w:szCs w:val="24"/>
          </w:rPr>
          <w:fldChar w:fldCharType="end"/>
        </w:r>
        <w:r w:rsidR="003062D9">
          <w:rPr>
            <w:sz w:val="24"/>
            <w:szCs w:val="24"/>
          </w:rPr>
          <w:t xml:space="preserve">). </w:t>
        </w:r>
      </w:ins>
      <w:ins w:id="607" w:author="nikolas moutsopoulos" w:date="2021-06-17T23:09:00Z">
        <w:r w:rsidR="000228AE">
          <w:rPr>
            <w:sz w:val="24"/>
            <w:szCs w:val="24"/>
          </w:rPr>
          <w:t xml:space="preserve">It is a fact that </w:t>
        </w:r>
      </w:ins>
      <w:ins w:id="608" w:author="nikolas moutsopoulos" w:date="2021-06-17T23:10:00Z">
        <w:r w:rsidR="000228AE">
          <w:rPr>
            <w:sz w:val="24"/>
            <w:szCs w:val="24"/>
          </w:rPr>
          <w:t xml:space="preserve">some of the </w:t>
        </w:r>
      </w:ins>
      <w:ins w:id="609" w:author="nikolas moutsopoulos" w:date="2021-06-17T23:09:00Z">
        <w:r w:rsidR="000228AE">
          <w:rPr>
            <w:sz w:val="24"/>
            <w:szCs w:val="24"/>
          </w:rPr>
          <w:t xml:space="preserve">algorithms in order to perform </w:t>
        </w:r>
      </w:ins>
      <w:ins w:id="610" w:author="nikolas moutsopoulos" w:date="2021-06-17T23:10:00Z">
        <w:r w:rsidR="000228AE">
          <w:rPr>
            <w:sz w:val="24"/>
            <w:szCs w:val="24"/>
          </w:rPr>
          <w:t>classification</w:t>
        </w:r>
      </w:ins>
      <w:ins w:id="611" w:author="nikolas moutsopoulos" w:date="2021-06-17T23:09:00Z">
        <w:r w:rsidR="000228AE">
          <w:rPr>
            <w:sz w:val="24"/>
            <w:szCs w:val="24"/>
          </w:rPr>
          <w:t xml:space="preserve"> </w:t>
        </w:r>
      </w:ins>
      <w:ins w:id="612" w:author="nikolas moutsopoulos" w:date="2021-06-17T23:10:00Z">
        <w:r w:rsidR="000228AE">
          <w:rPr>
            <w:sz w:val="24"/>
            <w:szCs w:val="24"/>
          </w:rPr>
          <w:t>can also be used in order to implement clustering. However below examined some of the algorithms</w:t>
        </w:r>
      </w:ins>
      <w:ins w:id="613" w:author="nikolas moutsopoulos" w:date="2021-06-17T23:52:00Z">
        <w:r w:rsidR="00F46440" w:rsidRPr="00F46440">
          <w:rPr>
            <w:sz w:val="24"/>
            <w:szCs w:val="24"/>
            <w:rPrChange w:id="614" w:author="nikolas moutsopoulos" w:date="2021-06-17T23:52:00Z">
              <w:rPr>
                <w:sz w:val="24"/>
                <w:szCs w:val="24"/>
                <w:lang w:val="el-GR"/>
              </w:rPr>
            </w:rPrChange>
          </w:rPr>
          <w:t xml:space="preserve"> </w:t>
        </w:r>
        <w:r w:rsidR="00F46440">
          <w:rPr>
            <w:sz w:val="24"/>
            <w:szCs w:val="24"/>
          </w:rPr>
          <w:t>in detail</w:t>
        </w:r>
      </w:ins>
      <w:ins w:id="615" w:author="nikolas moutsopoulos" w:date="2021-06-17T23:10:00Z">
        <w:r w:rsidR="000228AE">
          <w:rPr>
            <w:sz w:val="24"/>
            <w:szCs w:val="24"/>
          </w:rPr>
          <w:t xml:space="preserve"> which are used for </w:t>
        </w:r>
      </w:ins>
      <w:ins w:id="616" w:author="nikolas moutsopoulos" w:date="2021-06-17T23:52:00Z">
        <w:r w:rsidR="00F46440">
          <w:rPr>
            <w:sz w:val="24"/>
            <w:szCs w:val="24"/>
          </w:rPr>
          <w:t>clustering:</w:t>
        </w:r>
      </w:ins>
    </w:p>
    <w:p w14:paraId="325583F7" w14:textId="42654AB3" w:rsidR="00F46440" w:rsidRDefault="00F46440" w:rsidP="00F46440">
      <w:pPr>
        <w:pStyle w:val="ListParagraph"/>
        <w:numPr>
          <w:ilvl w:val="0"/>
          <w:numId w:val="16"/>
        </w:numPr>
        <w:spacing w:line="360" w:lineRule="auto"/>
        <w:jc w:val="both"/>
        <w:rPr>
          <w:ins w:id="617" w:author="nikolas moutsopoulos" w:date="2021-06-18T00:00:00Z"/>
          <w:sz w:val="24"/>
          <w:szCs w:val="24"/>
        </w:rPr>
        <w:pPrChange w:id="618" w:author="nikolas moutsopoulos" w:date="2021-06-17T23:58:00Z">
          <w:pPr/>
        </w:pPrChange>
      </w:pPr>
      <w:ins w:id="619" w:author="nikolas moutsopoulos" w:date="2021-06-18T00:00:00Z">
        <w:r>
          <w:rPr>
            <w:sz w:val="24"/>
            <w:szCs w:val="24"/>
          </w:rPr>
          <w:t>K-means</w:t>
        </w:r>
      </w:ins>
    </w:p>
    <w:p w14:paraId="0160B2B0" w14:textId="2A87AF1C" w:rsidR="00F46440" w:rsidRDefault="00F46440" w:rsidP="00F46440">
      <w:pPr>
        <w:pStyle w:val="ListParagraph"/>
        <w:spacing w:line="360" w:lineRule="auto"/>
        <w:jc w:val="both"/>
        <w:rPr>
          <w:ins w:id="620" w:author="nikolas moutsopoulos" w:date="2021-06-18T00:00:00Z"/>
          <w:sz w:val="24"/>
          <w:szCs w:val="24"/>
        </w:rPr>
        <w:pPrChange w:id="621" w:author="nikolas moutsopoulos" w:date="2021-06-18T00:00:00Z">
          <w:pPr/>
        </w:pPrChange>
      </w:pPr>
      <w:ins w:id="622" w:author="nikolas moutsopoulos" w:date="2021-06-17T23:57:00Z">
        <w:r w:rsidRPr="00F46440">
          <w:rPr>
            <w:sz w:val="24"/>
            <w:szCs w:val="24"/>
          </w:rPr>
          <w:t>With respect to the clustering error, the k-means algorithm produces locally optimal solutions.</w:t>
        </w:r>
      </w:ins>
      <w:ins w:id="623" w:author="nikolas moutsopoulos" w:date="2021-06-17T23:58:00Z">
        <w:r>
          <w:rPr>
            <w:sz w:val="24"/>
            <w:szCs w:val="24"/>
          </w:rPr>
          <w:t xml:space="preserve"> </w:t>
        </w:r>
        <w:r w:rsidRPr="00F46440">
          <w:rPr>
            <w:sz w:val="24"/>
            <w:szCs w:val="24"/>
          </w:rPr>
          <w:t xml:space="preserve">It's a rapid iterative approach that's been applied to a variety of </w:t>
        </w:r>
        <w:r>
          <w:rPr>
            <w:sz w:val="24"/>
            <w:szCs w:val="24"/>
          </w:rPr>
          <w:t>c</w:t>
        </w:r>
        <w:r w:rsidRPr="00F46440">
          <w:rPr>
            <w:sz w:val="24"/>
            <w:szCs w:val="24"/>
          </w:rPr>
          <w:t>lustering applications.</w:t>
        </w:r>
        <w:r>
          <w:rPr>
            <w:sz w:val="24"/>
            <w:szCs w:val="24"/>
          </w:rPr>
          <w:t xml:space="preserve"> </w:t>
        </w:r>
        <w:r w:rsidRPr="00F46440">
          <w:rPr>
            <w:sz w:val="24"/>
            <w:szCs w:val="24"/>
            <w:rPrChange w:id="624" w:author="nikolas moutsopoulos" w:date="2021-06-17T23:58:00Z">
              <w:rPr/>
            </w:rPrChange>
          </w:rPr>
          <w:t xml:space="preserve">It's a point-based clustering algorithm that starts with the cluster centers at </w:t>
        </w:r>
        <w:r w:rsidRPr="00F46440">
          <w:rPr>
            <w:sz w:val="24"/>
            <w:szCs w:val="24"/>
            <w:rPrChange w:id="625" w:author="nikolas moutsopoulos" w:date="2021-06-17T23:58:00Z">
              <w:rPr/>
            </w:rPrChange>
          </w:rPr>
          <w:lastRenderedPageBreak/>
          <w:t>random positions and moves them at each stage to reduce clustering error.</w:t>
        </w:r>
        <w:r>
          <w:rPr>
            <w:sz w:val="24"/>
            <w:szCs w:val="24"/>
          </w:rPr>
          <w:t xml:space="preserve"> </w:t>
        </w:r>
        <w:r w:rsidRPr="00F46440">
          <w:rPr>
            <w:sz w:val="24"/>
            <w:szCs w:val="24"/>
          </w:rPr>
          <w:t>The method's biggest drawback is its sensitivity to the cluster centers' initial placements.</w:t>
        </w:r>
        <w:r>
          <w:rPr>
            <w:sz w:val="24"/>
            <w:szCs w:val="24"/>
          </w:rPr>
          <w:t xml:space="preserve"> </w:t>
        </w:r>
        <w:r w:rsidRPr="00F46440">
          <w:rPr>
            <w:sz w:val="24"/>
            <w:szCs w:val="24"/>
            <w:rPrChange w:id="626" w:author="nikolas moutsopoulos" w:date="2021-06-17T23:58:00Z">
              <w:rPr/>
            </w:rPrChange>
          </w:rPr>
          <w:t>As a result, numerous runs with different initial positions of the cluster center must be scheduled in order to find near optimal solutions using the k-means method.</w:t>
        </w:r>
      </w:ins>
      <w:ins w:id="627" w:author="nikolas moutsopoulos" w:date="2021-06-17T23:59:00Z">
        <w:r>
          <w:rPr>
            <w:sz w:val="24"/>
            <w:szCs w:val="24"/>
          </w:rPr>
          <w:t xml:space="preserve"> </w:t>
        </w:r>
      </w:ins>
      <w:ins w:id="628" w:author="nikolas moutsopoulos" w:date="2021-06-18T00:00:00Z">
        <w:r>
          <w:rPr>
            <w:sz w:val="24"/>
            <w:szCs w:val="24"/>
          </w:rPr>
          <w:t>(</w:t>
        </w:r>
        <w:proofErr w:type="spellStart"/>
        <w:r w:rsidRPr="008D3F39">
          <w:rPr>
            <w:sz w:val="24"/>
            <w:szCs w:val="24"/>
          </w:rPr>
          <w:t>Aristidis</w:t>
        </w:r>
        <w:proofErr w:type="spellEnd"/>
        <w:r w:rsidRPr="008D3F39">
          <w:rPr>
            <w:sz w:val="24"/>
            <w:szCs w:val="24"/>
          </w:rPr>
          <w:t xml:space="preserve"> </w:t>
        </w:r>
        <w:proofErr w:type="spellStart"/>
        <w:r w:rsidRPr="008D3F39">
          <w:rPr>
            <w:sz w:val="24"/>
            <w:szCs w:val="24"/>
          </w:rPr>
          <w:t>Likas</w:t>
        </w:r>
        <w:proofErr w:type="spellEnd"/>
        <w:r>
          <w:rPr>
            <w:sz w:val="24"/>
            <w:szCs w:val="24"/>
          </w:rPr>
          <w:t xml:space="preserve"> et al., 2012).</w:t>
        </w:r>
      </w:ins>
    </w:p>
    <w:p w14:paraId="0E0680CB" w14:textId="7C45A0F0" w:rsidR="00F46440" w:rsidRDefault="00F46440" w:rsidP="00F46440">
      <w:pPr>
        <w:pStyle w:val="ListParagraph"/>
        <w:numPr>
          <w:ilvl w:val="0"/>
          <w:numId w:val="16"/>
        </w:numPr>
        <w:spacing w:line="360" w:lineRule="auto"/>
        <w:jc w:val="both"/>
        <w:rPr>
          <w:ins w:id="629" w:author="nikolas moutsopoulos" w:date="2021-06-18T00:07:00Z"/>
          <w:sz w:val="24"/>
          <w:szCs w:val="24"/>
        </w:rPr>
        <w:pPrChange w:id="630" w:author="nikolas moutsopoulos" w:date="2021-06-17T23:58:00Z">
          <w:pPr/>
        </w:pPrChange>
      </w:pPr>
      <w:ins w:id="631" w:author="nikolas moutsopoulos" w:date="2021-06-18T00:07:00Z">
        <w:r>
          <w:rPr>
            <w:sz w:val="24"/>
            <w:szCs w:val="24"/>
          </w:rPr>
          <w:t>DBSCAN</w:t>
        </w:r>
      </w:ins>
    </w:p>
    <w:p w14:paraId="163C058F" w14:textId="6FC83A13" w:rsidR="00F46440" w:rsidRPr="00FB572D" w:rsidRDefault="00F46440" w:rsidP="00FB572D">
      <w:pPr>
        <w:pStyle w:val="ListParagraph"/>
        <w:spacing w:line="360" w:lineRule="auto"/>
        <w:jc w:val="both"/>
        <w:rPr>
          <w:ins w:id="632" w:author="nikolas moutsopoulos" w:date="2021-06-05T21:38:00Z"/>
          <w:sz w:val="24"/>
          <w:szCs w:val="24"/>
          <w:rPrChange w:id="633" w:author="nikolas moutsopoulos" w:date="2021-06-18T00:08:00Z">
            <w:rPr>
              <w:ins w:id="634" w:author="nikolas moutsopoulos" w:date="2021-06-05T21:38:00Z"/>
              <w:sz w:val="24"/>
              <w:szCs w:val="24"/>
            </w:rPr>
          </w:rPrChange>
        </w:rPr>
        <w:pPrChange w:id="635" w:author="nikolas moutsopoulos" w:date="2021-06-18T00:08:00Z">
          <w:pPr/>
        </w:pPrChange>
      </w:pPr>
      <w:ins w:id="636" w:author="nikolas moutsopoulos" w:date="2021-06-18T00:07:00Z">
        <w:r w:rsidRPr="00FB572D">
          <w:rPr>
            <w:sz w:val="24"/>
            <w:szCs w:val="24"/>
            <w:rPrChange w:id="637" w:author="nikolas moutsopoulos" w:date="2021-06-18T00:07:00Z">
              <w:rPr>
                <w:rFonts w:ascii="Segoe UI" w:hAnsi="Segoe UI" w:cs="Segoe UI"/>
                <w:color w:val="212529"/>
                <w:shd w:val="clear" w:color="auto" w:fill="FFFFFF"/>
              </w:rPr>
            </w:rPrChange>
          </w:rPr>
          <w:t xml:space="preserve">Density-Based Spatial Clustering of Applications with Noise. Finds core samples of high density and expands clusters from them. </w:t>
        </w:r>
      </w:ins>
      <w:ins w:id="638" w:author="nikolas moutsopoulos" w:date="2021-06-18T00:08:00Z">
        <w:r w:rsidR="00FB572D">
          <w:rPr>
            <w:sz w:val="24"/>
            <w:szCs w:val="24"/>
          </w:rPr>
          <w:t xml:space="preserve"> </w:t>
        </w:r>
        <w:r w:rsidR="00FB572D" w:rsidRPr="00FB572D">
          <w:rPr>
            <w:sz w:val="24"/>
            <w:szCs w:val="24"/>
            <w:rPrChange w:id="639" w:author="nikolas moutsopoulos" w:date="2021-06-18T00:08:00Z">
              <w:rPr/>
            </w:rPrChange>
          </w:rPr>
          <w:t>This algorithm finds a go</w:t>
        </w:r>
      </w:ins>
      <w:ins w:id="640" w:author="nikolas moutsopoulos" w:date="2021-06-18T00:07:00Z">
        <w:r w:rsidRPr="00FB572D">
          <w:rPr>
            <w:sz w:val="24"/>
            <w:szCs w:val="24"/>
            <w:rPrChange w:id="641" w:author="nikolas moutsopoulos" w:date="2021-06-18T00:08:00Z">
              <w:rPr>
                <w:rFonts w:ascii="Segoe UI" w:hAnsi="Segoe UI" w:cs="Segoe UI"/>
                <w:color w:val="212529"/>
                <w:shd w:val="clear" w:color="auto" w:fill="FFFFFF"/>
              </w:rPr>
            </w:rPrChange>
          </w:rPr>
          <w:t>od</w:t>
        </w:r>
      </w:ins>
      <w:ins w:id="642" w:author="nikolas moutsopoulos" w:date="2021-06-18T00:08:00Z">
        <w:r w:rsidR="00FB572D" w:rsidRPr="00FB572D">
          <w:rPr>
            <w:sz w:val="24"/>
            <w:szCs w:val="24"/>
            <w:rPrChange w:id="643" w:author="nikolas moutsopoulos" w:date="2021-06-18T00:08:00Z">
              <w:rPr/>
            </w:rPrChange>
          </w:rPr>
          <w:t xml:space="preserve"> appliance</w:t>
        </w:r>
      </w:ins>
      <w:ins w:id="644" w:author="nikolas moutsopoulos" w:date="2021-06-18T00:07:00Z">
        <w:r w:rsidRPr="00FB572D">
          <w:rPr>
            <w:sz w:val="24"/>
            <w:szCs w:val="24"/>
            <w:rPrChange w:id="645" w:author="nikolas moutsopoulos" w:date="2021-06-18T00:08:00Z">
              <w:rPr>
                <w:rFonts w:ascii="Segoe UI" w:hAnsi="Segoe UI" w:cs="Segoe UI"/>
                <w:color w:val="212529"/>
                <w:shd w:val="clear" w:color="auto" w:fill="FFFFFF"/>
              </w:rPr>
            </w:rPrChange>
          </w:rPr>
          <w:t xml:space="preserve"> for data which contains clusters of similar density</w:t>
        </w:r>
        <w:r w:rsidR="00FB572D" w:rsidRPr="00FB572D">
          <w:rPr>
            <w:sz w:val="24"/>
            <w:szCs w:val="24"/>
            <w:rPrChange w:id="646" w:author="nikolas moutsopoulos" w:date="2021-06-18T00:08:00Z">
              <w:rPr/>
            </w:rPrChange>
          </w:rPr>
          <w:t xml:space="preserve"> (</w:t>
        </w:r>
        <w:r w:rsidR="00FB572D" w:rsidRPr="00FB572D">
          <w:rPr>
            <w:sz w:val="24"/>
            <w:szCs w:val="24"/>
            <w:rPrChange w:id="647" w:author="nikolas moutsopoulos" w:date="2021-06-18T00:08:00Z">
              <w:rPr>
                <w:rFonts w:ascii="Segoe UI" w:hAnsi="Segoe UI" w:cs="Segoe UI"/>
                <w:color w:val="212529"/>
                <w:shd w:val="clear" w:color="auto" w:fill="FFFFFF"/>
              </w:rPr>
            </w:rPrChange>
          </w:rPr>
          <w:fldChar w:fldCharType="begin"/>
        </w:r>
        <w:r w:rsidR="00FB572D" w:rsidRPr="00FB572D">
          <w:rPr>
            <w:sz w:val="24"/>
            <w:szCs w:val="24"/>
            <w:rPrChange w:id="648" w:author="nikolas moutsopoulos" w:date="2021-06-18T00:08:00Z">
              <w:rPr>
                <w:rFonts w:ascii="Segoe UI" w:hAnsi="Segoe UI" w:cs="Segoe UI"/>
                <w:color w:val="212529"/>
                <w:shd w:val="clear" w:color="auto" w:fill="FFFFFF"/>
              </w:rPr>
            </w:rPrChange>
          </w:rPr>
          <w:instrText xml:space="preserve"> HYPERLINK "https://scikit-learn.org/stable/modules/generated/sklearn.cluster.DBSCAN.html" </w:instrText>
        </w:r>
        <w:r w:rsidR="00FB572D" w:rsidRPr="00FB572D">
          <w:rPr>
            <w:sz w:val="24"/>
            <w:szCs w:val="24"/>
            <w:rPrChange w:id="649" w:author="nikolas moutsopoulos" w:date="2021-06-18T00:08:00Z">
              <w:rPr>
                <w:rFonts w:ascii="Segoe UI" w:hAnsi="Segoe UI" w:cs="Segoe UI"/>
                <w:color w:val="212529"/>
                <w:shd w:val="clear" w:color="auto" w:fill="FFFFFF"/>
              </w:rPr>
            </w:rPrChange>
          </w:rPr>
          <w:fldChar w:fldCharType="separate"/>
        </w:r>
        <w:r w:rsidR="00FB572D" w:rsidRPr="00FB572D">
          <w:rPr>
            <w:sz w:val="24"/>
            <w:szCs w:val="24"/>
            <w:rPrChange w:id="650" w:author="nikolas moutsopoulos" w:date="2021-06-18T00:08:00Z">
              <w:rPr>
                <w:rStyle w:val="Hyperlink"/>
                <w:rFonts w:ascii="Segoe UI" w:hAnsi="Segoe UI" w:cs="Segoe UI"/>
                <w:shd w:val="clear" w:color="auto" w:fill="FFFFFF"/>
              </w:rPr>
            </w:rPrChange>
          </w:rPr>
          <w:t>https://scikit-learn.org/stable/modules/generated/sklearn.cluster.DBSCAN.html</w:t>
        </w:r>
        <w:r w:rsidR="00FB572D" w:rsidRPr="00FB572D">
          <w:rPr>
            <w:sz w:val="24"/>
            <w:szCs w:val="24"/>
            <w:rPrChange w:id="651" w:author="nikolas moutsopoulos" w:date="2021-06-18T00:08:00Z">
              <w:rPr>
                <w:rFonts w:ascii="Segoe UI" w:hAnsi="Segoe UI" w:cs="Segoe UI"/>
                <w:color w:val="212529"/>
                <w:shd w:val="clear" w:color="auto" w:fill="FFFFFF"/>
              </w:rPr>
            </w:rPrChange>
          </w:rPr>
          <w:fldChar w:fldCharType="end"/>
        </w:r>
        <w:r w:rsidR="00FB572D" w:rsidRPr="00FB572D">
          <w:rPr>
            <w:sz w:val="24"/>
            <w:szCs w:val="24"/>
            <w:rPrChange w:id="652" w:author="nikolas moutsopoulos" w:date="2021-06-18T00:08:00Z">
              <w:rPr>
                <w:rFonts w:ascii="Segoe UI" w:hAnsi="Segoe UI" w:cs="Segoe UI"/>
                <w:color w:val="212529"/>
                <w:shd w:val="clear" w:color="auto" w:fill="FFFFFF"/>
              </w:rPr>
            </w:rPrChange>
          </w:rPr>
          <w:t xml:space="preserve">). </w:t>
        </w:r>
      </w:ins>
      <w:ins w:id="653" w:author="nikolas moutsopoulos" w:date="2021-06-18T00:10:00Z">
        <w:r w:rsidR="00FB572D" w:rsidRPr="00FB572D">
          <w:rPr>
            <w:sz w:val="24"/>
            <w:szCs w:val="24"/>
          </w:rPr>
          <w:t xml:space="preserve">The DBSCAN algorithm uses two parameters </w:t>
        </w:r>
        <w:proofErr w:type="spellStart"/>
        <w:r w:rsidR="00FB572D" w:rsidRPr="00FB572D">
          <w:rPr>
            <w:sz w:val="24"/>
            <w:szCs w:val="24"/>
          </w:rPr>
          <w:t>minPts</w:t>
        </w:r>
        <w:proofErr w:type="spellEnd"/>
        <w:r w:rsidR="00FB572D" w:rsidRPr="00FB572D">
          <w:rPr>
            <w:sz w:val="24"/>
            <w:szCs w:val="24"/>
          </w:rPr>
          <w:t xml:space="preserve"> and </w:t>
        </w:r>
        <w:proofErr w:type="spellStart"/>
        <w:r w:rsidR="00FB572D" w:rsidRPr="00FB572D">
          <w:rPr>
            <w:sz w:val="24"/>
            <w:szCs w:val="24"/>
          </w:rPr>
          <w:t>eps</w:t>
        </w:r>
        <w:proofErr w:type="spellEnd"/>
        <w:r w:rsidR="00FB572D" w:rsidRPr="00FB572D">
          <w:rPr>
            <w:sz w:val="24"/>
            <w:szCs w:val="24"/>
          </w:rPr>
          <w:t xml:space="preserve"> (ε). The </w:t>
        </w:r>
        <w:proofErr w:type="spellStart"/>
        <w:r w:rsidR="00FB572D" w:rsidRPr="00FB572D">
          <w:rPr>
            <w:sz w:val="24"/>
            <w:szCs w:val="24"/>
          </w:rPr>
          <w:t>minPts</w:t>
        </w:r>
        <w:proofErr w:type="spellEnd"/>
        <w:r w:rsidR="00FB572D" w:rsidRPr="00FB572D">
          <w:rPr>
            <w:sz w:val="24"/>
            <w:szCs w:val="24"/>
          </w:rPr>
          <w:t xml:space="preserve"> is the minimum number of points clustered together for a region to be considered dense. While </w:t>
        </w:r>
        <w:proofErr w:type="spellStart"/>
        <w:r w:rsidR="00FB572D" w:rsidRPr="00FB572D">
          <w:rPr>
            <w:sz w:val="24"/>
            <w:szCs w:val="24"/>
          </w:rPr>
          <w:t>eps</w:t>
        </w:r>
        <w:proofErr w:type="spellEnd"/>
        <w:r w:rsidR="00FB572D" w:rsidRPr="00FB572D">
          <w:rPr>
            <w:sz w:val="24"/>
            <w:szCs w:val="24"/>
          </w:rPr>
          <w:t xml:space="preserve"> (ε) is a distance measure that will be used to locate the points in the neighborhood of any point.</w:t>
        </w:r>
      </w:ins>
    </w:p>
    <w:p w14:paraId="2D987D78" w14:textId="77777777" w:rsidR="007542B9" w:rsidRDefault="007542B9">
      <w:pPr>
        <w:jc w:val="both"/>
        <w:rPr>
          <w:ins w:id="654" w:author="nikolas moutsopoulos" w:date="2021-06-05T21:54:00Z"/>
          <w:b/>
          <w:sz w:val="24"/>
          <w:szCs w:val="24"/>
        </w:rPr>
        <w:pPrChange w:id="655" w:author="nikolas moutsopoulos" w:date="2021-05-22T22:14:00Z">
          <w:pPr/>
        </w:pPrChange>
      </w:pPr>
      <w:proofErr w:type="spellStart"/>
      <w:ins w:id="656" w:author="nikolas moutsopoulos" w:date="2021-06-05T21:54:00Z">
        <w:r w:rsidRPr="007542B9">
          <w:rPr>
            <w:b/>
            <w:sz w:val="24"/>
            <w:szCs w:val="24"/>
            <w:rPrChange w:id="657" w:author="nikolas moutsopoulos" w:date="2021-06-05T21:54:00Z">
              <w:rPr>
                <w:sz w:val="24"/>
                <w:szCs w:val="24"/>
              </w:rPr>
            </w:rPrChange>
          </w:rPr>
          <w:t>Prediciton</w:t>
        </w:r>
        <w:proofErr w:type="spellEnd"/>
      </w:ins>
    </w:p>
    <w:p w14:paraId="3DBA72B8" w14:textId="0E49064D" w:rsidR="007542B9" w:rsidRPr="002F3C10" w:rsidRDefault="007542B9">
      <w:pPr>
        <w:spacing w:line="360" w:lineRule="auto"/>
        <w:jc w:val="both"/>
        <w:rPr>
          <w:ins w:id="658" w:author="nikolas moutsopoulos" w:date="2021-06-05T21:54:00Z"/>
          <w:sz w:val="24"/>
          <w:szCs w:val="24"/>
          <w:rPrChange w:id="659" w:author="nikolas moutsopoulos" w:date="2021-06-05T22:04:00Z">
            <w:rPr>
              <w:ins w:id="660" w:author="nikolas moutsopoulos" w:date="2021-06-05T21:54:00Z"/>
            </w:rPr>
          </w:rPrChange>
        </w:rPr>
        <w:pPrChange w:id="661" w:author="nikolas moutsopoulos" w:date="2021-06-05T22:04:00Z">
          <w:pPr/>
        </w:pPrChange>
      </w:pPr>
      <w:ins w:id="662" w:author="nikolas moutsopoulos" w:date="2021-06-05T21:54:00Z">
        <w:r w:rsidRPr="002F3C10">
          <w:rPr>
            <w:sz w:val="24"/>
            <w:szCs w:val="24"/>
            <w:rPrChange w:id="663" w:author="nikolas moutsopoulos" w:date="2021-06-05T22:04:00Z">
              <w:rPr/>
            </w:rPrChange>
          </w:rPr>
          <w:t xml:space="preserve">Prediction analysis </w:t>
        </w:r>
      </w:ins>
      <w:ins w:id="664" w:author="nikolas moutsopoulos" w:date="2021-06-05T21:55:00Z">
        <w:r w:rsidRPr="002F3C10">
          <w:rPr>
            <w:sz w:val="24"/>
            <w:szCs w:val="24"/>
            <w:rPrChange w:id="665" w:author="nikolas moutsopoulos" w:date="2021-06-05T22:04:00Z">
              <w:rPr/>
            </w:rPrChange>
          </w:rPr>
          <w:t xml:space="preserve">can be achieved by using regression techniques. </w:t>
        </w:r>
      </w:ins>
      <w:ins w:id="666" w:author="nikolas moutsopoulos" w:date="2021-06-05T21:59:00Z">
        <w:r w:rsidR="002F3C10" w:rsidRPr="002F3C10">
          <w:rPr>
            <w:sz w:val="24"/>
            <w:szCs w:val="24"/>
            <w:rPrChange w:id="667" w:author="nikolas moutsopoulos" w:date="2021-06-05T22:04:00Z">
              <w:rPr/>
            </w:rPrChange>
          </w:rPr>
          <w:t xml:space="preserve">The fundamental </w:t>
        </w:r>
      </w:ins>
      <w:ins w:id="668" w:author="nikolas moutsopoulos" w:date="2021-06-05T22:00:00Z">
        <w:r w:rsidR="002F3C10" w:rsidRPr="002F3C10">
          <w:rPr>
            <w:sz w:val="24"/>
            <w:szCs w:val="24"/>
            <w:rPrChange w:id="669" w:author="nikolas moutsopoulos" w:date="2021-06-05T22:04:00Z">
              <w:rPr/>
            </w:rPrChange>
          </w:rPr>
          <w:t>purpose</w:t>
        </w:r>
      </w:ins>
      <w:ins w:id="670" w:author="nikolas moutsopoulos" w:date="2021-06-05T21:59:00Z">
        <w:r w:rsidR="002F3C10" w:rsidRPr="002F3C10">
          <w:rPr>
            <w:sz w:val="24"/>
            <w:szCs w:val="24"/>
            <w:rPrChange w:id="671" w:author="nikolas moutsopoulos" w:date="2021-06-05T22:04:00Z">
              <w:rPr/>
            </w:rPrChange>
          </w:rPr>
          <w:t xml:space="preserve"> </w:t>
        </w:r>
      </w:ins>
      <w:ins w:id="672" w:author="nikolas moutsopoulos" w:date="2021-06-05T22:00:00Z">
        <w:r w:rsidR="002F3C10" w:rsidRPr="002F3C10">
          <w:rPr>
            <w:sz w:val="24"/>
            <w:szCs w:val="24"/>
            <w:rPrChange w:id="673" w:author="nikolas moutsopoulos" w:date="2021-06-05T22:04:00Z">
              <w:rPr/>
            </w:rPrChange>
          </w:rPr>
          <w:t xml:space="preserve">is to discover the </w:t>
        </w:r>
      </w:ins>
      <w:ins w:id="674" w:author="nikolas moutsopoulos" w:date="2021-06-05T22:01:00Z">
        <w:r w:rsidR="002F3C10" w:rsidRPr="002F3C10">
          <w:rPr>
            <w:sz w:val="24"/>
            <w:szCs w:val="24"/>
            <w:rPrChange w:id="675" w:author="nikolas moutsopoulos" w:date="2021-06-05T22:04:00Z">
              <w:rPr/>
            </w:rPrChange>
          </w:rPr>
          <w:t>behavior</w:t>
        </w:r>
      </w:ins>
      <w:ins w:id="676" w:author="nikolas moutsopoulos" w:date="2021-06-05T22:00:00Z">
        <w:r w:rsidR="002F3C10" w:rsidRPr="002F3C10">
          <w:rPr>
            <w:sz w:val="24"/>
            <w:szCs w:val="24"/>
            <w:rPrChange w:id="677" w:author="nikolas moutsopoulos" w:date="2021-06-05T22:04:00Z">
              <w:rPr/>
            </w:rPrChange>
          </w:rPr>
          <w:t xml:space="preserve"> </w:t>
        </w:r>
      </w:ins>
      <w:ins w:id="678" w:author="nikolas moutsopoulos" w:date="2021-06-05T22:01:00Z">
        <w:r w:rsidR="002F3C10" w:rsidRPr="002F3C10">
          <w:rPr>
            <w:sz w:val="24"/>
            <w:szCs w:val="24"/>
            <w:rPrChange w:id="679" w:author="nikolas moutsopoulos" w:date="2021-06-05T22:04:00Z">
              <w:rPr/>
            </w:rPrChange>
          </w:rPr>
          <w:t>between two variables and how the one interacts to the other. For example the sales and the profit are two v</w:t>
        </w:r>
      </w:ins>
      <w:ins w:id="680" w:author="nikolas moutsopoulos" w:date="2021-06-05T22:02:00Z">
        <w:r w:rsidR="002F3C10" w:rsidRPr="002F3C10">
          <w:rPr>
            <w:sz w:val="24"/>
            <w:szCs w:val="24"/>
            <w:rPrChange w:id="681" w:author="nikolas moutsopoulos" w:date="2021-06-05T22:04:00Z">
              <w:rPr/>
            </w:rPrChange>
          </w:rPr>
          <w:t xml:space="preserve">ariables and the business department would like to predict what will be the profit at the end of the year depending to sales. Here comes the </w:t>
        </w:r>
      </w:ins>
      <w:ins w:id="682" w:author="nikolas moutsopoulos" w:date="2021-06-05T22:03:00Z">
        <w:r w:rsidR="002F3C10" w:rsidRPr="002F3C10">
          <w:rPr>
            <w:sz w:val="24"/>
            <w:szCs w:val="24"/>
            <w:rPrChange w:id="683" w:author="nikolas moutsopoulos" w:date="2021-06-05T22:04:00Z">
              <w:rPr/>
            </w:rPrChange>
          </w:rPr>
          <w:t>appliance of regression algorithms on</w:t>
        </w:r>
      </w:ins>
      <w:ins w:id="684" w:author="nikolas moutsopoulos" w:date="2021-06-05T22:02:00Z">
        <w:r w:rsidR="002F3C10" w:rsidRPr="002F3C10">
          <w:rPr>
            <w:sz w:val="24"/>
            <w:szCs w:val="24"/>
            <w:rPrChange w:id="685" w:author="nikolas moutsopoulos" w:date="2021-06-05T22:04:00Z">
              <w:rPr/>
            </w:rPrChange>
          </w:rPr>
          <w:t xml:space="preserve"> historical data from both variables </w:t>
        </w:r>
      </w:ins>
      <w:ins w:id="686" w:author="nikolas moutsopoulos" w:date="2021-06-05T22:04:00Z">
        <w:r w:rsidR="002F3C10" w:rsidRPr="002F3C10">
          <w:rPr>
            <w:sz w:val="24"/>
            <w:szCs w:val="24"/>
            <w:rPrChange w:id="687" w:author="nikolas moutsopoulos" w:date="2021-06-05T22:04:00Z">
              <w:rPr/>
            </w:rPrChange>
          </w:rPr>
          <w:t>that creates a model. Through this model can be predicted the profit regarding the sales of the running year.</w:t>
        </w:r>
      </w:ins>
      <w:ins w:id="688" w:author="nikolas moutsopoulos" w:date="2021-06-05T22:06:00Z">
        <w:r w:rsidR="007F17C7" w:rsidRPr="007F17C7">
          <w:rPr>
            <w:sz w:val="24"/>
            <w:szCs w:val="24"/>
          </w:rPr>
          <w:t xml:space="preserve"> </w:t>
        </w:r>
        <w:r w:rsidR="007F17C7" w:rsidRPr="000250C4">
          <w:rPr>
            <w:sz w:val="24"/>
            <w:szCs w:val="24"/>
          </w:rPr>
          <w:t>(David L. Olson et al., 2013)</w:t>
        </w:r>
      </w:ins>
    </w:p>
    <w:p w14:paraId="36415767" w14:textId="77777777" w:rsidR="00EC1134" w:rsidRDefault="00EC1134">
      <w:pPr>
        <w:jc w:val="both"/>
        <w:rPr>
          <w:ins w:id="689" w:author="nikolas moutsopoulos" w:date="2021-06-05T22:05:00Z"/>
          <w:b/>
          <w:sz w:val="24"/>
          <w:szCs w:val="24"/>
        </w:rPr>
        <w:pPrChange w:id="690" w:author="nikolas moutsopoulos" w:date="2021-05-22T22:14:00Z">
          <w:pPr/>
        </w:pPrChange>
      </w:pPr>
      <w:ins w:id="691" w:author="nikolas moutsopoulos" w:date="2021-06-05T22:05:00Z">
        <w:r>
          <w:rPr>
            <w:b/>
            <w:sz w:val="24"/>
            <w:szCs w:val="24"/>
          </w:rPr>
          <w:t>Sequential Pattern</w:t>
        </w:r>
      </w:ins>
    </w:p>
    <w:p w14:paraId="4CFB1E3A" w14:textId="7E0D2862" w:rsidR="00AB0D16" w:rsidRPr="00AB0D16" w:rsidRDefault="00AB0D16">
      <w:pPr>
        <w:spacing w:line="360" w:lineRule="auto"/>
        <w:jc w:val="both"/>
        <w:rPr>
          <w:ins w:id="692" w:author="nikolas moutsopoulos" w:date="2021-06-05T22:07:00Z"/>
          <w:sz w:val="24"/>
          <w:szCs w:val="24"/>
          <w:rPrChange w:id="693" w:author="nikolas moutsopoulos" w:date="2021-06-05T22:08:00Z">
            <w:rPr>
              <w:ins w:id="694" w:author="nikolas moutsopoulos" w:date="2021-06-05T22:07:00Z"/>
              <w:b/>
              <w:sz w:val="24"/>
              <w:szCs w:val="24"/>
            </w:rPr>
          </w:rPrChange>
        </w:rPr>
        <w:pPrChange w:id="695" w:author="nikolas moutsopoulos" w:date="2021-06-05T22:14:00Z">
          <w:pPr/>
        </w:pPrChange>
      </w:pPr>
      <w:ins w:id="696" w:author="nikolas moutsopoulos" w:date="2021-06-05T22:08:00Z">
        <w:r>
          <w:rPr>
            <w:sz w:val="24"/>
            <w:szCs w:val="24"/>
          </w:rPr>
          <w:t xml:space="preserve">This method analyze the data in order to find similarities in data during a certain period of time. </w:t>
        </w:r>
      </w:ins>
      <w:ins w:id="697" w:author="nikolas moutsopoulos" w:date="2021-06-05T22:09:00Z">
        <w:r>
          <w:rPr>
            <w:sz w:val="24"/>
            <w:szCs w:val="24"/>
          </w:rPr>
          <w:t xml:space="preserve">For example the visits of an e-shop increasing the first days of a month </w:t>
        </w:r>
      </w:ins>
      <w:ins w:id="698" w:author="nikolas moutsopoulos" w:date="2021-06-05T22:10:00Z">
        <w:r w:rsidR="00D75113">
          <w:rPr>
            <w:sz w:val="24"/>
            <w:szCs w:val="24"/>
          </w:rPr>
          <w:t xml:space="preserve">because the customers get their payroll. </w:t>
        </w:r>
      </w:ins>
      <w:ins w:id="699" w:author="nikolas moutsopoulos" w:date="2021-06-05T22:11:00Z">
        <w:r w:rsidR="00D75113">
          <w:rPr>
            <w:sz w:val="24"/>
            <w:szCs w:val="24"/>
          </w:rPr>
          <w:t xml:space="preserve">These observations can be used by stake holders to identify relationships among data and </w:t>
        </w:r>
      </w:ins>
      <w:ins w:id="700" w:author="nikolas moutsopoulos" w:date="2021-06-05T22:12:00Z">
        <w:r w:rsidR="00D75113">
          <w:rPr>
            <w:sz w:val="24"/>
            <w:szCs w:val="24"/>
          </w:rPr>
          <w:t xml:space="preserve">predict future trends. </w:t>
        </w:r>
      </w:ins>
      <w:ins w:id="701" w:author="nikolas moutsopoulos" w:date="2021-06-05T22:13:00Z">
        <w:r w:rsidR="00F2602A">
          <w:rPr>
            <w:sz w:val="24"/>
            <w:szCs w:val="24"/>
          </w:rPr>
          <w:t xml:space="preserve">This approach can be applied on databases that have time-series characteristics. </w:t>
        </w:r>
        <w:r w:rsidR="00F2602A" w:rsidRPr="000250C4">
          <w:rPr>
            <w:sz w:val="24"/>
            <w:szCs w:val="24"/>
          </w:rPr>
          <w:t>(David L. Olson et al., 2013)</w:t>
        </w:r>
      </w:ins>
    </w:p>
    <w:p w14:paraId="58C36DE9" w14:textId="19DDFDD8" w:rsidR="00AB0D16" w:rsidRDefault="00666B60">
      <w:pPr>
        <w:jc w:val="both"/>
        <w:rPr>
          <w:ins w:id="702" w:author="nikolas moutsopoulos" w:date="2021-06-06T18:41:00Z"/>
          <w:b/>
          <w:sz w:val="24"/>
          <w:szCs w:val="24"/>
        </w:rPr>
        <w:pPrChange w:id="703" w:author="nikolas moutsopoulos" w:date="2021-05-22T22:14:00Z">
          <w:pPr/>
        </w:pPrChange>
      </w:pPr>
      <w:ins w:id="704" w:author="nikolas moutsopoulos" w:date="2021-06-06T18:40:00Z">
        <w:r>
          <w:rPr>
            <w:b/>
            <w:sz w:val="24"/>
            <w:szCs w:val="24"/>
          </w:rPr>
          <w:t xml:space="preserve">Outlier </w:t>
        </w:r>
      </w:ins>
      <w:ins w:id="705" w:author="nikolas moutsopoulos" w:date="2021-06-06T18:41:00Z">
        <w:r>
          <w:rPr>
            <w:b/>
            <w:sz w:val="24"/>
            <w:szCs w:val="24"/>
          </w:rPr>
          <w:t>Detection</w:t>
        </w:r>
      </w:ins>
    </w:p>
    <w:p w14:paraId="665D06E2" w14:textId="56E2D087" w:rsidR="00666B60" w:rsidRDefault="00666B60">
      <w:pPr>
        <w:spacing w:line="360" w:lineRule="auto"/>
        <w:jc w:val="both"/>
        <w:rPr>
          <w:ins w:id="706" w:author="nikolas moutsopoulos" w:date="2021-06-07T13:24:00Z"/>
          <w:sz w:val="24"/>
          <w:szCs w:val="24"/>
        </w:rPr>
        <w:pPrChange w:id="707" w:author="nikolas moutsopoulos" w:date="2021-06-06T18:45:00Z">
          <w:pPr/>
        </w:pPrChange>
      </w:pPr>
      <w:ins w:id="708" w:author="nikolas moutsopoulos" w:date="2021-06-06T18:41:00Z">
        <w:r>
          <w:rPr>
            <w:sz w:val="24"/>
            <w:szCs w:val="24"/>
          </w:rPr>
          <w:lastRenderedPageBreak/>
          <w:t xml:space="preserve">The method of outlier detection targets on specific variables and tries to find items that are very </w:t>
        </w:r>
      </w:ins>
      <w:ins w:id="709" w:author="nikolas moutsopoulos" w:date="2021-06-06T18:42:00Z">
        <w:r>
          <w:rPr>
            <w:sz w:val="24"/>
            <w:szCs w:val="24"/>
          </w:rPr>
          <w:t xml:space="preserve">different from the majority of the rest items. For instance if the observations refer to ages of people then if the algorithm spots that a person has 180 years of age then this observation may be considered as an outlier. </w:t>
        </w:r>
      </w:ins>
      <w:ins w:id="710" w:author="nikolas moutsopoulos" w:date="2021-06-06T18:43:00Z">
        <w:r>
          <w:rPr>
            <w:sz w:val="24"/>
            <w:szCs w:val="24"/>
          </w:rPr>
          <w:t xml:space="preserve">To perform this type of detection are being used various mathematical process and some of them are being used for the </w:t>
        </w:r>
      </w:ins>
      <w:ins w:id="711" w:author="nikolas moutsopoulos" w:date="2021-06-06T18:44:00Z">
        <w:r>
          <w:rPr>
            <w:sz w:val="24"/>
            <w:szCs w:val="24"/>
          </w:rPr>
          <w:t>purposes</w:t>
        </w:r>
      </w:ins>
      <w:ins w:id="712" w:author="nikolas moutsopoulos" w:date="2021-06-06T18:43:00Z">
        <w:r>
          <w:rPr>
            <w:sz w:val="24"/>
            <w:szCs w:val="24"/>
          </w:rPr>
          <w:t xml:space="preserve"> of t</w:t>
        </w:r>
      </w:ins>
      <w:ins w:id="713" w:author="nikolas moutsopoulos" w:date="2021-06-06T18:44:00Z">
        <w:r>
          <w:rPr>
            <w:sz w:val="24"/>
            <w:szCs w:val="24"/>
          </w:rPr>
          <w:t>his project in order to perform data cleaning.</w:t>
        </w:r>
      </w:ins>
    </w:p>
    <w:p w14:paraId="3F52C8A4" w14:textId="77777777" w:rsidR="003928BE" w:rsidRDefault="003928BE">
      <w:pPr>
        <w:spacing w:line="360" w:lineRule="auto"/>
        <w:jc w:val="both"/>
        <w:rPr>
          <w:ins w:id="714" w:author="nikolas moutsopoulos" w:date="2021-06-07T13:24:00Z"/>
          <w:sz w:val="24"/>
          <w:szCs w:val="24"/>
        </w:rPr>
        <w:pPrChange w:id="715" w:author="nikolas moutsopoulos" w:date="2021-06-06T18:45:00Z">
          <w:pPr/>
        </w:pPrChange>
      </w:pPr>
    </w:p>
    <w:p w14:paraId="65E81ABC" w14:textId="77777777" w:rsidR="003928BE" w:rsidRDefault="003928BE">
      <w:pPr>
        <w:spacing w:line="360" w:lineRule="auto"/>
        <w:jc w:val="both"/>
        <w:rPr>
          <w:ins w:id="716" w:author="nikolas moutsopoulos" w:date="2021-06-07T13:24:00Z"/>
          <w:sz w:val="24"/>
          <w:szCs w:val="24"/>
        </w:rPr>
        <w:pPrChange w:id="717" w:author="nikolas moutsopoulos" w:date="2021-06-06T18:45:00Z">
          <w:pPr/>
        </w:pPrChange>
      </w:pPr>
    </w:p>
    <w:p w14:paraId="1456925D" w14:textId="77777777" w:rsidR="003928BE" w:rsidRDefault="003928BE">
      <w:pPr>
        <w:spacing w:line="360" w:lineRule="auto"/>
        <w:jc w:val="both"/>
        <w:rPr>
          <w:ins w:id="718" w:author="nikolas moutsopoulos" w:date="2021-06-07T13:24:00Z"/>
          <w:sz w:val="24"/>
          <w:szCs w:val="24"/>
        </w:rPr>
        <w:pPrChange w:id="719" w:author="nikolas moutsopoulos" w:date="2021-06-06T18:45:00Z">
          <w:pPr/>
        </w:pPrChange>
      </w:pPr>
    </w:p>
    <w:p w14:paraId="5839BB1F" w14:textId="77777777" w:rsidR="003928BE" w:rsidRDefault="003928BE">
      <w:pPr>
        <w:spacing w:line="360" w:lineRule="auto"/>
        <w:jc w:val="both"/>
        <w:rPr>
          <w:ins w:id="720" w:author="nikolas moutsopoulos" w:date="2021-06-07T13:24:00Z"/>
          <w:sz w:val="24"/>
          <w:szCs w:val="24"/>
        </w:rPr>
        <w:pPrChange w:id="721" w:author="nikolas moutsopoulos" w:date="2021-06-06T18:45:00Z">
          <w:pPr/>
        </w:pPrChange>
      </w:pPr>
    </w:p>
    <w:p w14:paraId="39CC7D16" w14:textId="77777777" w:rsidR="003928BE" w:rsidRDefault="003928BE">
      <w:pPr>
        <w:spacing w:line="360" w:lineRule="auto"/>
        <w:jc w:val="both"/>
        <w:rPr>
          <w:ins w:id="722" w:author="nikolas moutsopoulos" w:date="2021-06-07T13:24:00Z"/>
          <w:sz w:val="24"/>
          <w:szCs w:val="24"/>
        </w:rPr>
        <w:pPrChange w:id="723" w:author="nikolas moutsopoulos" w:date="2021-06-06T18:45:00Z">
          <w:pPr/>
        </w:pPrChange>
      </w:pPr>
    </w:p>
    <w:p w14:paraId="74E79340" w14:textId="77777777" w:rsidR="003928BE" w:rsidRDefault="003928BE">
      <w:pPr>
        <w:spacing w:line="360" w:lineRule="auto"/>
        <w:jc w:val="both"/>
        <w:rPr>
          <w:ins w:id="724" w:author="nikolas moutsopoulos" w:date="2021-06-07T13:24:00Z"/>
          <w:sz w:val="24"/>
          <w:szCs w:val="24"/>
        </w:rPr>
        <w:pPrChange w:id="725" w:author="nikolas moutsopoulos" w:date="2021-06-06T18:45:00Z">
          <w:pPr/>
        </w:pPrChange>
      </w:pPr>
    </w:p>
    <w:p w14:paraId="7308EB6B" w14:textId="77777777" w:rsidR="003928BE" w:rsidRDefault="003928BE">
      <w:pPr>
        <w:spacing w:line="360" w:lineRule="auto"/>
        <w:jc w:val="both"/>
        <w:rPr>
          <w:ins w:id="726" w:author="nikolas moutsopoulos" w:date="2021-06-07T13:24:00Z"/>
          <w:sz w:val="24"/>
          <w:szCs w:val="24"/>
        </w:rPr>
        <w:pPrChange w:id="727" w:author="nikolas moutsopoulos" w:date="2021-06-06T18:45:00Z">
          <w:pPr/>
        </w:pPrChange>
      </w:pPr>
    </w:p>
    <w:p w14:paraId="383C5ABD" w14:textId="77777777" w:rsidR="003928BE" w:rsidRDefault="003928BE">
      <w:pPr>
        <w:spacing w:line="360" w:lineRule="auto"/>
        <w:jc w:val="both"/>
        <w:rPr>
          <w:ins w:id="728" w:author="nikolas moutsopoulos" w:date="2021-06-07T13:24:00Z"/>
          <w:sz w:val="24"/>
          <w:szCs w:val="24"/>
        </w:rPr>
        <w:pPrChange w:id="729" w:author="nikolas moutsopoulos" w:date="2021-06-06T18:45:00Z">
          <w:pPr/>
        </w:pPrChange>
      </w:pPr>
    </w:p>
    <w:p w14:paraId="7E71C9AA" w14:textId="77777777" w:rsidR="003928BE" w:rsidRDefault="003928BE">
      <w:pPr>
        <w:spacing w:line="360" w:lineRule="auto"/>
        <w:jc w:val="both"/>
        <w:rPr>
          <w:ins w:id="730" w:author="nikolas moutsopoulos" w:date="2021-06-07T13:24:00Z"/>
          <w:sz w:val="24"/>
          <w:szCs w:val="24"/>
        </w:rPr>
        <w:pPrChange w:id="731" w:author="nikolas moutsopoulos" w:date="2021-06-06T18:45:00Z">
          <w:pPr/>
        </w:pPrChange>
      </w:pPr>
    </w:p>
    <w:p w14:paraId="6E528A1F" w14:textId="77777777" w:rsidR="003928BE" w:rsidRDefault="003928BE">
      <w:pPr>
        <w:spacing w:line="360" w:lineRule="auto"/>
        <w:jc w:val="both"/>
        <w:rPr>
          <w:ins w:id="732" w:author="nikolas moutsopoulos" w:date="2021-06-07T13:24:00Z"/>
          <w:sz w:val="24"/>
          <w:szCs w:val="24"/>
        </w:rPr>
        <w:pPrChange w:id="733" w:author="nikolas moutsopoulos" w:date="2021-06-06T18:45:00Z">
          <w:pPr/>
        </w:pPrChange>
      </w:pPr>
    </w:p>
    <w:p w14:paraId="6F89C1C4" w14:textId="77777777" w:rsidR="003928BE" w:rsidRDefault="003928BE">
      <w:pPr>
        <w:spacing w:line="360" w:lineRule="auto"/>
        <w:jc w:val="both"/>
        <w:rPr>
          <w:ins w:id="734" w:author="nikolas moutsopoulos" w:date="2021-06-07T13:24:00Z"/>
          <w:sz w:val="24"/>
          <w:szCs w:val="24"/>
        </w:rPr>
        <w:pPrChange w:id="735" w:author="nikolas moutsopoulos" w:date="2021-06-06T18:45:00Z">
          <w:pPr/>
        </w:pPrChange>
      </w:pPr>
    </w:p>
    <w:p w14:paraId="12DB7BCF" w14:textId="77777777" w:rsidR="003928BE" w:rsidRDefault="003928BE">
      <w:pPr>
        <w:spacing w:line="360" w:lineRule="auto"/>
        <w:jc w:val="both"/>
        <w:rPr>
          <w:ins w:id="736" w:author="nikolas moutsopoulos" w:date="2021-06-07T13:24:00Z"/>
          <w:sz w:val="24"/>
          <w:szCs w:val="24"/>
        </w:rPr>
        <w:pPrChange w:id="737" w:author="nikolas moutsopoulos" w:date="2021-06-06T18:45:00Z">
          <w:pPr/>
        </w:pPrChange>
      </w:pPr>
    </w:p>
    <w:p w14:paraId="09297491" w14:textId="77777777" w:rsidR="003928BE" w:rsidRDefault="003928BE">
      <w:pPr>
        <w:spacing w:line="360" w:lineRule="auto"/>
        <w:jc w:val="both"/>
        <w:rPr>
          <w:ins w:id="738" w:author="nikolas moutsopoulos" w:date="2021-06-07T13:24:00Z"/>
          <w:sz w:val="24"/>
          <w:szCs w:val="24"/>
        </w:rPr>
        <w:pPrChange w:id="739" w:author="nikolas moutsopoulos" w:date="2021-06-06T18:45:00Z">
          <w:pPr/>
        </w:pPrChange>
      </w:pPr>
    </w:p>
    <w:p w14:paraId="16699347" w14:textId="77777777" w:rsidR="003928BE" w:rsidRDefault="003928BE">
      <w:pPr>
        <w:spacing w:line="360" w:lineRule="auto"/>
        <w:jc w:val="both"/>
        <w:rPr>
          <w:ins w:id="740" w:author="nikolas moutsopoulos" w:date="2021-06-07T13:24:00Z"/>
          <w:sz w:val="24"/>
          <w:szCs w:val="24"/>
        </w:rPr>
        <w:pPrChange w:id="741" w:author="nikolas moutsopoulos" w:date="2021-06-06T18:45:00Z">
          <w:pPr/>
        </w:pPrChange>
      </w:pPr>
    </w:p>
    <w:p w14:paraId="6B43D1E6" w14:textId="77777777" w:rsidR="003928BE" w:rsidRDefault="003928BE">
      <w:pPr>
        <w:spacing w:line="360" w:lineRule="auto"/>
        <w:jc w:val="both"/>
        <w:rPr>
          <w:ins w:id="742" w:author="nikolas moutsopoulos" w:date="2021-06-07T13:24:00Z"/>
          <w:sz w:val="24"/>
          <w:szCs w:val="24"/>
        </w:rPr>
        <w:pPrChange w:id="743" w:author="nikolas moutsopoulos" w:date="2021-06-06T18:45:00Z">
          <w:pPr/>
        </w:pPrChange>
      </w:pPr>
    </w:p>
    <w:p w14:paraId="23D84CDB" w14:textId="77777777" w:rsidR="003928BE" w:rsidRPr="00666B60" w:rsidRDefault="003928BE">
      <w:pPr>
        <w:spacing w:line="360" w:lineRule="auto"/>
        <w:jc w:val="both"/>
        <w:rPr>
          <w:ins w:id="744" w:author="nikolas moutsopoulos" w:date="2021-06-05T22:07:00Z"/>
          <w:sz w:val="24"/>
          <w:szCs w:val="24"/>
          <w:rPrChange w:id="745" w:author="nikolas moutsopoulos" w:date="2021-06-06T18:41:00Z">
            <w:rPr>
              <w:ins w:id="746" w:author="nikolas moutsopoulos" w:date="2021-06-05T22:07:00Z"/>
              <w:b/>
              <w:sz w:val="24"/>
              <w:szCs w:val="24"/>
            </w:rPr>
          </w:rPrChange>
        </w:rPr>
        <w:pPrChange w:id="747" w:author="nikolas moutsopoulos" w:date="2021-06-06T18:45:00Z">
          <w:pPr/>
        </w:pPrChange>
      </w:pPr>
    </w:p>
    <w:p w14:paraId="21FA6BB8" w14:textId="126C684B" w:rsidR="003325F2" w:rsidRPr="007542B9" w:rsidDel="005E3FAB" w:rsidRDefault="003325F2">
      <w:pPr>
        <w:spacing w:line="360" w:lineRule="auto"/>
        <w:jc w:val="both"/>
        <w:rPr>
          <w:del w:id="748" w:author="nikolas moutsopoulos" w:date="2021-06-05T21:34:00Z"/>
          <w:b/>
          <w:sz w:val="24"/>
          <w:szCs w:val="24"/>
          <w:rPrChange w:id="749" w:author="nikolas moutsopoulos" w:date="2021-06-05T21:54:00Z">
            <w:rPr>
              <w:del w:id="750" w:author="nikolas moutsopoulos" w:date="2021-06-05T21:34:00Z"/>
              <w:sz w:val="24"/>
              <w:szCs w:val="24"/>
            </w:rPr>
          </w:rPrChange>
        </w:rPr>
        <w:pPrChange w:id="751" w:author="nikolas moutsopoulos" w:date="2021-05-22T22:14:00Z">
          <w:pPr>
            <w:spacing w:line="360" w:lineRule="auto"/>
          </w:pPr>
        </w:pPrChange>
      </w:pPr>
      <w:del w:id="752" w:author="nikolas moutsopoulos" w:date="2021-06-05T21:34:00Z">
        <w:r w:rsidRPr="007542B9" w:rsidDel="005E3FAB">
          <w:rPr>
            <w:b/>
            <w:sz w:val="24"/>
            <w:szCs w:val="24"/>
            <w:rPrChange w:id="753" w:author="nikolas moutsopoulos" w:date="2021-06-05T21:54:00Z">
              <w:rPr>
                <w:sz w:val="24"/>
                <w:szCs w:val="24"/>
              </w:rPr>
            </w:rPrChange>
          </w:rPr>
          <w:lastRenderedPageBreak/>
          <w:delText>Clustering is another common technique, grouping records, observations, or cases by similarity. There won’t be a target variable like in classification. Instead, clustering just means separating the data set into subgroups. This method can include grouping records of users by geographic area or age group. Typically, clustering the data into subgroups is preparation for analysis. The subgroups become inputs for a different technique.</w:delText>
        </w:r>
      </w:del>
    </w:p>
    <w:p w14:paraId="1F033821" w14:textId="63E9B7BF" w:rsidR="003325F2" w:rsidRPr="007542B9" w:rsidDel="00F2602A" w:rsidRDefault="003325F2">
      <w:pPr>
        <w:jc w:val="both"/>
        <w:rPr>
          <w:del w:id="754" w:author="nikolas moutsopoulos" w:date="2021-06-05T22:14:00Z"/>
          <w:b/>
          <w:rPrChange w:id="755" w:author="nikolas moutsopoulos" w:date="2021-06-05T21:54:00Z">
            <w:rPr>
              <w:del w:id="756" w:author="nikolas moutsopoulos" w:date="2021-06-05T22:14:00Z"/>
            </w:rPr>
          </w:rPrChange>
        </w:rPr>
        <w:pPrChange w:id="757" w:author="nikolas moutsopoulos" w:date="2021-05-22T22:14:00Z">
          <w:pPr/>
        </w:pPrChange>
      </w:pPr>
    </w:p>
    <w:p w14:paraId="598D1780" w14:textId="42C33238" w:rsidR="00786915" w:rsidRPr="00786915" w:rsidRDefault="00554672">
      <w:pPr>
        <w:pStyle w:val="Heading1"/>
        <w:jc w:val="both"/>
        <w:pPrChange w:id="758" w:author="nikolas moutsopoulos" w:date="2021-05-22T22:14:00Z">
          <w:pPr>
            <w:pStyle w:val="Heading1"/>
          </w:pPr>
        </w:pPrChange>
      </w:pPr>
      <w:bookmarkStart w:id="759" w:name="_Toc69423300"/>
      <w:del w:id="760" w:author="nikolas moutsopoulos" w:date="2021-05-22T22:06:00Z">
        <w:r w:rsidDel="00AC175C">
          <w:delText xml:space="preserve">3. </w:delText>
        </w:r>
      </w:del>
      <w:commentRangeStart w:id="761"/>
      <w:r>
        <w:t>Data Cleaning</w:t>
      </w:r>
      <w:bookmarkEnd w:id="759"/>
      <w:commentRangeEnd w:id="761"/>
      <w:r w:rsidR="00BC2AC1">
        <w:rPr>
          <w:rStyle w:val="CommentReference"/>
          <w:rFonts w:asciiTheme="minorHAnsi" w:eastAsiaTheme="minorHAnsi" w:hAnsiTheme="minorHAnsi" w:cstheme="minorBidi"/>
          <w:color w:val="auto"/>
        </w:rPr>
        <w:commentReference w:id="761"/>
      </w:r>
    </w:p>
    <w:p w14:paraId="14CB72F7" w14:textId="77777777" w:rsidR="00786915" w:rsidRDefault="00786915">
      <w:pPr>
        <w:jc w:val="both"/>
        <w:pPrChange w:id="762" w:author="nikolas moutsopoulos" w:date="2021-05-22T22:14:00Z">
          <w:pPr/>
        </w:pPrChange>
      </w:pPr>
    </w:p>
    <w:p w14:paraId="5C062746" w14:textId="77777777" w:rsidR="00554672" w:rsidRDefault="00554672">
      <w:pPr>
        <w:pStyle w:val="Heading2"/>
        <w:jc w:val="both"/>
        <w:pPrChange w:id="763" w:author="nikolas moutsopoulos" w:date="2021-05-22T22:14:00Z">
          <w:pPr>
            <w:pStyle w:val="Heading2"/>
          </w:pPr>
        </w:pPrChange>
      </w:pPr>
      <w:bookmarkStart w:id="764" w:name="_Toc69423301"/>
      <w:r>
        <w:t xml:space="preserve">3.1 </w:t>
      </w:r>
      <w:commentRangeStart w:id="765"/>
      <w:r>
        <w:t>Introduction</w:t>
      </w:r>
      <w:bookmarkEnd w:id="764"/>
      <w:commentRangeEnd w:id="765"/>
      <w:r w:rsidR="005305B8">
        <w:rPr>
          <w:rStyle w:val="CommentReference"/>
          <w:rFonts w:asciiTheme="minorHAnsi" w:eastAsiaTheme="minorHAnsi" w:hAnsiTheme="minorHAnsi" w:cstheme="minorBidi"/>
          <w:color w:val="auto"/>
        </w:rPr>
        <w:commentReference w:id="765"/>
      </w:r>
    </w:p>
    <w:p w14:paraId="731D9573" w14:textId="77777777" w:rsidR="00001DC8" w:rsidRDefault="00001DC8">
      <w:pPr>
        <w:jc w:val="both"/>
        <w:rPr>
          <w:ins w:id="766" w:author="nikolas moutsopoulos" w:date="2021-05-27T18:45:00Z"/>
        </w:rPr>
        <w:pPrChange w:id="767" w:author="nikolas moutsopoulos" w:date="2021-05-22T22:14:00Z">
          <w:pPr/>
        </w:pPrChange>
      </w:pPr>
    </w:p>
    <w:p w14:paraId="415765FA" w14:textId="091E5371" w:rsidR="001E03CD" w:rsidRPr="00554672" w:rsidDel="001E03CD" w:rsidRDefault="001E03CD" w:rsidP="001E03CD">
      <w:pPr>
        <w:spacing w:line="360" w:lineRule="auto"/>
        <w:jc w:val="both"/>
        <w:rPr>
          <w:del w:id="768" w:author="nikolas moutsopoulos" w:date="2021-05-27T18:45:00Z"/>
          <w:sz w:val="24"/>
          <w:szCs w:val="24"/>
        </w:rPr>
      </w:pPr>
      <w:moveToRangeStart w:id="769" w:author="nikolas moutsopoulos" w:date="2021-05-27T18:45:00Z" w:name="move73033533"/>
      <w:commentRangeStart w:id="770"/>
      <w:moveTo w:id="771" w:author="nikolas moutsopoulos" w:date="2021-05-27T18:45:00Z">
        <w:r w:rsidRPr="00554672">
          <w:rPr>
            <w:sz w:val="24"/>
            <w:szCs w:val="24"/>
          </w:rPr>
          <w:t xml:space="preserve">Data cleaning is considered as a part of a larger process of data gathering and exploitation which is called data mining. </w:t>
        </w:r>
        <w:commentRangeEnd w:id="770"/>
        <w:r>
          <w:rPr>
            <w:rStyle w:val="CommentReference"/>
          </w:rPr>
          <w:commentReference w:id="770"/>
        </w:r>
      </w:moveTo>
      <w:ins w:id="772" w:author="nikolas moutsopoulos" w:date="2021-06-06T15:55:00Z">
        <w:r w:rsidR="00D33483">
          <w:rPr>
            <w:sz w:val="24"/>
            <w:szCs w:val="24"/>
          </w:rPr>
          <w:t xml:space="preserve">As already has been examined the whole process of data cleaning it should be mentioned that data cleaning is considered to takes places at the third phase of data mining </w:t>
        </w:r>
      </w:ins>
      <w:ins w:id="773" w:author="nikolas moutsopoulos" w:date="2021-06-06T15:56:00Z">
        <w:r w:rsidR="00D33483">
          <w:rPr>
            <w:sz w:val="24"/>
            <w:szCs w:val="24"/>
          </w:rPr>
          <w:t xml:space="preserve">(i.e.: Prepare and pre-process data). </w:t>
        </w:r>
      </w:ins>
      <w:ins w:id="774" w:author="nikolas moutsopoulos" w:date="2021-06-06T15:58:00Z">
        <w:r w:rsidR="00E9694F" w:rsidRPr="00E9694F">
          <w:rPr>
            <w:sz w:val="24"/>
            <w:szCs w:val="24"/>
          </w:rPr>
          <w:t>Data cleaning is the process of identifying and correcting data that is corrupted, duplicated, missing, or erroneous. These activities and processes must be ingrained in everyday operations for the organization to operate efficiently and make accurate judgments that lead to beneficial outcomes. Data cleansing has been crucial in assuring the quality of d</w:t>
        </w:r>
        <w:r w:rsidR="00E9694F">
          <w:rPr>
            <w:sz w:val="24"/>
            <w:szCs w:val="24"/>
          </w:rPr>
          <w:t>ata for enterprise applications</w:t>
        </w:r>
      </w:ins>
    </w:p>
    <w:moveToRangeEnd w:id="769"/>
    <w:p w14:paraId="55B5FA7D" w14:textId="04C063D9" w:rsidR="001E03CD" w:rsidRPr="00001DC8" w:rsidDel="00954CB2" w:rsidRDefault="001E03CD">
      <w:pPr>
        <w:spacing w:line="360" w:lineRule="auto"/>
        <w:jc w:val="both"/>
        <w:rPr>
          <w:del w:id="775" w:author="nikolas moutsopoulos" w:date="2021-06-05T19:35:00Z"/>
        </w:rPr>
        <w:pPrChange w:id="776" w:author="nikolas moutsopoulos" w:date="2021-05-27T18:45:00Z">
          <w:pPr/>
        </w:pPrChange>
      </w:pPr>
    </w:p>
    <w:p w14:paraId="50FB41A1" w14:textId="5C7310ED" w:rsidR="00554672" w:rsidRPr="00554672" w:rsidRDefault="00554672">
      <w:pPr>
        <w:spacing w:line="360" w:lineRule="auto"/>
        <w:jc w:val="both"/>
        <w:rPr>
          <w:sz w:val="24"/>
          <w:szCs w:val="24"/>
        </w:rPr>
        <w:pPrChange w:id="777" w:author="nikolas moutsopoulos" w:date="2021-05-22T22:14:00Z">
          <w:pPr>
            <w:spacing w:line="360" w:lineRule="auto"/>
          </w:pPr>
        </w:pPrChange>
      </w:pPr>
      <w:del w:id="778" w:author="nikolas moutsopoulos" w:date="2021-06-06T15:58:00Z">
        <w:r w:rsidRPr="00554672" w:rsidDel="00E9694F">
          <w:rPr>
            <w:sz w:val="24"/>
            <w:szCs w:val="24"/>
          </w:rPr>
          <w:delText>Data cleaning is the identification and correction of corrupted, duplicate, missing or inaccurate data. The capability of the organization to operate efficiently and to make accurate decisions that lead to positive outcomes requires these activities and processes be engrained in daily operations. Data cleaning has played a critical role in ensuring data quality for enterprise applications</w:delText>
        </w:r>
      </w:del>
      <w:r w:rsidRPr="00554672">
        <w:rPr>
          <w:sz w:val="24"/>
          <w:szCs w:val="24"/>
        </w:rPr>
        <w:t xml:space="preserve">. </w:t>
      </w:r>
      <w:ins w:id="779" w:author="nikolas moutsopoulos" w:date="2021-06-06T15:58:00Z">
        <w:r w:rsidR="00E9694F" w:rsidRPr="00E9694F">
          <w:rPr>
            <w:sz w:val="24"/>
            <w:szCs w:val="24"/>
          </w:rPr>
          <w:t>Many data cleaning algorithms have been converted into tools to detect and maybe correct particular classes of errors such as outliers, duplicates, missing values, and violations of integrity constraints, therefore there has been a lot of research in this field.</w:t>
        </w:r>
        <w:r w:rsidR="00E9694F" w:rsidRPr="00E9694F" w:rsidDel="00E9694F">
          <w:rPr>
            <w:sz w:val="24"/>
            <w:szCs w:val="24"/>
          </w:rPr>
          <w:t xml:space="preserve"> </w:t>
        </w:r>
      </w:ins>
      <w:del w:id="780" w:author="nikolas moutsopoulos" w:date="2021-06-06T15:58:00Z">
        <w:r w:rsidRPr="00554672" w:rsidDel="00E9694F">
          <w:rPr>
            <w:sz w:val="24"/>
            <w:szCs w:val="24"/>
          </w:rPr>
          <w:delText xml:space="preserve">Naturally, there has been extensive research in this area, and many data cleaning algorithms have been translated into tools to detect and to possibly repair certain classes of errors such as outliers, duplicates, missing values, and violations of integrity constraints </w:delText>
        </w:r>
      </w:del>
      <w:r w:rsidRPr="00554672">
        <w:rPr>
          <w:sz w:val="24"/>
          <w:szCs w:val="24"/>
        </w:rPr>
        <w:t>(</w:t>
      </w:r>
      <w:proofErr w:type="spellStart"/>
      <w:r w:rsidRPr="00554672">
        <w:rPr>
          <w:sz w:val="24"/>
          <w:szCs w:val="24"/>
        </w:rPr>
        <w:t>Abedjan</w:t>
      </w:r>
      <w:proofErr w:type="spellEnd"/>
      <w:r w:rsidRPr="00554672">
        <w:rPr>
          <w:sz w:val="24"/>
          <w:szCs w:val="24"/>
        </w:rPr>
        <w:t xml:space="preserve"> </w:t>
      </w:r>
      <w:r w:rsidRPr="00554672">
        <w:rPr>
          <w:i/>
          <w:iCs/>
          <w:sz w:val="24"/>
          <w:szCs w:val="24"/>
        </w:rPr>
        <w:t>et al.</w:t>
      </w:r>
      <w:r w:rsidRPr="00554672">
        <w:rPr>
          <w:sz w:val="24"/>
          <w:szCs w:val="24"/>
        </w:rPr>
        <w:t xml:space="preserve"> 2016). </w:t>
      </w:r>
    </w:p>
    <w:p w14:paraId="5211AA35" w14:textId="77777777" w:rsidR="00554672" w:rsidRPr="00554672" w:rsidRDefault="00554672">
      <w:pPr>
        <w:spacing w:line="360" w:lineRule="auto"/>
        <w:jc w:val="both"/>
        <w:rPr>
          <w:sz w:val="24"/>
          <w:szCs w:val="24"/>
        </w:rPr>
        <w:pPrChange w:id="781" w:author="nikolas moutsopoulos" w:date="2021-05-22T22:14:00Z">
          <w:pPr>
            <w:spacing w:line="360" w:lineRule="auto"/>
          </w:pPr>
        </w:pPrChange>
      </w:pPr>
      <w:r w:rsidRPr="00554672">
        <w:rPr>
          <w:sz w:val="24"/>
          <w:szCs w:val="24"/>
        </w:rPr>
        <w:t>In many if not most instances, data can only be cleaned effectively with some human involvement. Therefore, there is typically an interaction between data cleaning tools and data visualization systems (Hellerstein, 2008).  Almost all practical tools involve humans, for example, to verify detected errors, to specify cleaning rules, or to provide feedback that can be part of a machine learning algorithm (</w:t>
      </w:r>
      <w:proofErr w:type="spellStart"/>
      <w:r w:rsidRPr="00554672">
        <w:rPr>
          <w:sz w:val="24"/>
          <w:szCs w:val="24"/>
        </w:rPr>
        <w:t>Abedjan</w:t>
      </w:r>
      <w:proofErr w:type="spellEnd"/>
      <w:r w:rsidRPr="00554672">
        <w:rPr>
          <w:sz w:val="24"/>
          <w:szCs w:val="24"/>
        </w:rPr>
        <w:t xml:space="preserve"> </w:t>
      </w:r>
      <w:r w:rsidRPr="00554672">
        <w:rPr>
          <w:i/>
          <w:iCs/>
          <w:sz w:val="24"/>
          <w:szCs w:val="24"/>
        </w:rPr>
        <w:t>et al.</w:t>
      </w:r>
      <w:r w:rsidRPr="00554672">
        <w:rPr>
          <w:sz w:val="24"/>
          <w:szCs w:val="24"/>
        </w:rPr>
        <w:t xml:space="preserve"> 2016).</w:t>
      </w:r>
    </w:p>
    <w:p w14:paraId="14D73FB9" w14:textId="77777777" w:rsidR="005C709D" w:rsidRDefault="00554672">
      <w:pPr>
        <w:spacing w:line="360" w:lineRule="auto"/>
        <w:jc w:val="both"/>
        <w:rPr>
          <w:ins w:id="782" w:author="nikolas moutsopoulos" w:date="2021-06-06T16:30:00Z"/>
          <w:sz w:val="24"/>
          <w:szCs w:val="24"/>
        </w:rPr>
        <w:pPrChange w:id="783" w:author="nikolas moutsopoulos" w:date="2021-05-22T22:14:00Z">
          <w:pPr>
            <w:spacing w:line="360" w:lineRule="auto"/>
          </w:pPr>
        </w:pPrChange>
      </w:pPr>
      <w:r w:rsidRPr="00554672">
        <w:rPr>
          <w:sz w:val="24"/>
          <w:szCs w:val="24"/>
        </w:rPr>
        <w:t>Data cleaning involves the use of computational procedures to automatically or semi automatically identify and, when possible, correct errors</w:t>
      </w:r>
    </w:p>
    <w:p w14:paraId="0ABBA29A" w14:textId="20B44665" w:rsidR="00554672" w:rsidRPr="00554672" w:rsidRDefault="00554672">
      <w:pPr>
        <w:spacing w:line="360" w:lineRule="auto"/>
        <w:jc w:val="both"/>
        <w:rPr>
          <w:sz w:val="24"/>
          <w:szCs w:val="24"/>
        </w:rPr>
        <w:pPrChange w:id="784" w:author="nikolas moutsopoulos" w:date="2021-05-22T22:14:00Z">
          <w:pPr>
            <w:spacing w:line="360" w:lineRule="auto"/>
          </w:pPr>
        </w:pPrChange>
      </w:pPr>
      <w:r w:rsidRPr="00554672">
        <w:rPr>
          <w:sz w:val="24"/>
          <w:szCs w:val="24"/>
        </w:rPr>
        <w:t xml:space="preserve"> </w:t>
      </w:r>
      <w:proofErr w:type="gramStart"/>
      <w:r w:rsidRPr="00554672">
        <w:rPr>
          <w:sz w:val="24"/>
          <w:szCs w:val="24"/>
        </w:rPr>
        <w:t>in</w:t>
      </w:r>
      <w:proofErr w:type="gramEnd"/>
      <w:r w:rsidRPr="00554672">
        <w:rPr>
          <w:sz w:val="24"/>
          <w:szCs w:val="24"/>
        </w:rPr>
        <w:t xml:space="preserve"> large data sets (Hellerstein, 2008). Data cleaning methods can focus on errors in quantitative attributes of large databases, as well as on other types of attributes.  </w:t>
      </w:r>
    </w:p>
    <w:p w14:paraId="5B599E46" w14:textId="77777777" w:rsidR="00554672" w:rsidRPr="00554672" w:rsidRDefault="00554672">
      <w:pPr>
        <w:spacing w:line="360" w:lineRule="auto"/>
        <w:jc w:val="both"/>
        <w:rPr>
          <w:sz w:val="24"/>
          <w:szCs w:val="24"/>
        </w:rPr>
        <w:pPrChange w:id="785" w:author="nikolas moutsopoulos" w:date="2021-05-22T22:14:00Z">
          <w:pPr>
            <w:spacing w:line="360" w:lineRule="auto"/>
          </w:pPr>
        </w:pPrChange>
      </w:pPr>
      <w:r w:rsidRPr="00554672">
        <w:rPr>
          <w:sz w:val="24"/>
          <w:szCs w:val="24"/>
        </w:rPr>
        <w:t xml:space="preserve">Most of the research has focused on approaches that examine the side effects as a proxy to errors, also research has been done on outlier detection processes which investigate data points that deviate significantly with respect to their underlying distribution. </w:t>
      </w:r>
    </w:p>
    <w:p w14:paraId="1819C357" w14:textId="77777777" w:rsidR="00554672" w:rsidRPr="00554672" w:rsidRDefault="00554672">
      <w:pPr>
        <w:spacing w:line="360" w:lineRule="auto"/>
        <w:jc w:val="both"/>
        <w:rPr>
          <w:sz w:val="24"/>
          <w:szCs w:val="24"/>
        </w:rPr>
        <w:pPrChange w:id="786" w:author="nikolas moutsopoulos" w:date="2021-05-22T22:14:00Z">
          <w:pPr>
            <w:spacing w:line="360" w:lineRule="auto"/>
          </w:pPr>
        </w:pPrChange>
      </w:pPr>
      <w:r w:rsidRPr="00554672">
        <w:rPr>
          <w:sz w:val="24"/>
          <w:szCs w:val="24"/>
        </w:rPr>
        <w:lastRenderedPageBreak/>
        <w:t xml:space="preserve">However, most existing discovery techniques have traditionally ignored the time dimension. Recurrent events, such as persons reported in locations, have a duration in which they are valid, and this duration should be part of the rules or the cleaning process would simply fail. </w:t>
      </w:r>
    </w:p>
    <w:p w14:paraId="2F67A744" w14:textId="77777777" w:rsidR="00554672" w:rsidRPr="00554672" w:rsidRDefault="00554672">
      <w:pPr>
        <w:spacing w:line="360" w:lineRule="auto"/>
        <w:jc w:val="both"/>
        <w:rPr>
          <w:sz w:val="24"/>
          <w:szCs w:val="24"/>
        </w:rPr>
        <w:pPrChange w:id="787" w:author="nikolas moutsopoulos" w:date="2021-05-22T22:14:00Z">
          <w:pPr>
            <w:spacing w:line="360" w:lineRule="auto"/>
          </w:pPr>
        </w:pPrChange>
      </w:pPr>
      <w:r w:rsidRPr="00554672">
        <w:rPr>
          <w:sz w:val="24"/>
          <w:szCs w:val="24"/>
        </w:rPr>
        <w:t>Therefore, it is very important to also look at the rule discovery problem for temporal web data. Such a discovery process is challenging because of the nature of web data; extracted facts are (</w:t>
      </w:r>
      <w:proofErr w:type="spellStart"/>
      <w:r w:rsidRPr="00554672">
        <w:rPr>
          <w:sz w:val="24"/>
          <w:szCs w:val="24"/>
        </w:rPr>
        <w:t>i</w:t>
      </w:r>
      <w:proofErr w:type="spellEnd"/>
      <w:r w:rsidRPr="00554672">
        <w:rPr>
          <w:sz w:val="24"/>
          <w:szCs w:val="24"/>
        </w:rPr>
        <w:t>) sparse over time, (ii) reported with delays, and (iii) often reported with errors over the values because of inaccurate sources or non-robust extractors (</w:t>
      </w:r>
      <w:proofErr w:type="spellStart"/>
      <w:r w:rsidRPr="00554672">
        <w:rPr>
          <w:sz w:val="24"/>
          <w:szCs w:val="24"/>
        </w:rPr>
        <w:t>Abedjan</w:t>
      </w:r>
      <w:proofErr w:type="spellEnd"/>
      <w:r w:rsidRPr="00554672">
        <w:rPr>
          <w:sz w:val="24"/>
          <w:szCs w:val="24"/>
        </w:rPr>
        <w:t xml:space="preserve"> </w:t>
      </w:r>
      <w:r w:rsidRPr="00554672">
        <w:rPr>
          <w:i/>
          <w:iCs/>
          <w:sz w:val="24"/>
          <w:szCs w:val="24"/>
        </w:rPr>
        <w:t>et al.</w:t>
      </w:r>
      <w:r w:rsidRPr="00554672">
        <w:rPr>
          <w:sz w:val="24"/>
          <w:szCs w:val="24"/>
        </w:rPr>
        <w:t xml:space="preserve"> 2015).</w:t>
      </w:r>
    </w:p>
    <w:p w14:paraId="36889A32" w14:textId="77777777" w:rsidR="00554672" w:rsidRPr="00554672" w:rsidRDefault="00554672">
      <w:pPr>
        <w:spacing w:line="360" w:lineRule="auto"/>
        <w:jc w:val="both"/>
        <w:rPr>
          <w:sz w:val="24"/>
          <w:szCs w:val="24"/>
        </w:rPr>
        <w:pPrChange w:id="788" w:author="nikolas moutsopoulos" w:date="2021-05-22T22:14:00Z">
          <w:pPr>
            <w:spacing w:line="360" w:lineRule="auto"/>
          </w:pPr>
        </w:pPrChange>
      </w:pPr>
      <w:commentRangeStart w:id="789"/>
      <w:r w:rsidRPr="00554672">
        <w:rPr>
          <w:sz w:val="24"/>
          <w:szCs w:val="24"/>
        </w:rPr>
        <w:t>In general, the current state of available data cleaning solutions and tools belong to one or more of the following four categories according to (</w:t>
      </w:r>
      <w:proofErr w:type="spellStart"/>
      <w:r w:rsidRPr="00554672">
        <w:rPr>
          <w:sz w:val="24"/>
          <w:szCs w:val="24"/>
        </w:rPr>
        <w:t>Abedjan</w:t>
      </w:r>
      <w:proofErr w:type="spellEnd"/>
      <w:r w:rsidRPr="00554672">
        <w:rPr>
          <w:sz w:val="24"/>
          <w:szCs w:val="24"/>
        </w:rPr>
        <w:t xml:space="preserve"> </w:t>
      </w:r>
      <w:r w:rsidRPr="00554672">
        <w:rPr>
          <w:i/>
          <w:iCs/>
          <w:sz w:val="24"/>
          <w:szCs w:val="24"/>
        </w:rPr>
        <w:t>et al.</w:t>
      </w:r>
      <w:r w:rsidRPr="00554672">
        <w:rPr>
          <w:sz w:val="24"/>
          <w:szCs w:val="24"/>
        </w:rPr>
        <w:t xml:space="preserve"> 2016): </w:t>
      </w:r>
      <w:commentRangeEnd w:id="789"/>
      <w:r w:rsidR="004D5DF5">
        <w:rPr>
          <w:rStyle w:val="CommentReference"/>
        </w:rPr>
        <w:commentReference w:id="789"/>
      </w:r>
    </w:p>
    <w:p w14:paraId="31903660" w14:textId="77777777" w:rsidR="00554672" w:rsidRPr="00554672" w:rsidRDefault="00554672">
      <w:pPr>
        <w:numPr>
          <w:ilvl w:val="0"/>
          <w:numId w:val="2"/>
        </w:numPr>
        <w:spacing w:line="360" w:lineRule="auto"/>
        <w:jc w:val="both"/>
        <w:rPr>
          <w:sz w:val="24"/>
          <w:szCs w:val="24"/>
        </w:rPr>
        <w:pPrChange w:id="790" w:author="nikolas moutsopoulos" w:date="2021-05-22T22:14:00Z">
          <w:pPr>
            <w:numPr>
              <w:numId w:val="2"/>
            </w:numPr>
            <w:tabs>
              <w:tab w:val="num" w:pos="720"/>
            </w:tabs>
            <w:spacing w:line="360" w:lineRule="auto"/>
            <w:ind w:left="720" w:hanging="360"/>
          </w:pPr>
        </w:pPrChange>
      </w:pPr>
      <w:r w:rsidRPr="00554672">
        <w:rPr>
          <w:i/>
          <w:iCs/>
          <w:sz w:val="24"/>
          <w:szCs w:val="24"/>
        </w:rPr>
        <w:t>Rule-based detection algorithms</w:t>
      </w:r>
      <w:r w:rsidRPr="00554672">
        <w:rPr>
          <w:sz w:val="24"/>
          <w:szCs w:val="24"/>
        </w:rPr>
        <w:t xml:space="preserve"> that can be embedded into frameworks, such as NADEEF, where a rule can vary from a simple “not null” constraint to multi-attribute functional dependencies (FDs) to user-defined functions. By using this class of tools, a user can specify a collection of rules that clean data will obey, and the tool will find any violations. </w:t>
      </w:r>
    </w:p>
    <w:p w14:paraId="0482BBEC" w14:textId="77777777" w:rsidR="00554672" w:rsidRPr="00554672" w:rsidRDefault="00554672">
      <w:pPr>
        <w:numPr>
          <w:ilvl w:val="0"/>
          <w:numId w:val="2"/>
        </w:numPr>
        <w:spacing w:line="360" w:lineRule="auto"/>
        <w:jc w:val="both"/>
        <w:rPr>
          <w:sz w:val="24"/>
          <w:szCs w:val="24"/>
        </w:rPr>
        <w:pPrChange w:id="791" w:author="nikolas moutsopoulos" w:date="2021-05-22T22:14:00Z">
          <w:pPr>
            <w:numPr>
              <w:numId w:val="2"/>
            </w:numPr>
            <w:tabs>
              <w:tab w:val="num" w:pos="720"/>
            </w:tabs>
            <w:spacing w:line="360" w:lineRule="auto"/>
            <w:ind w:left="720" w:hanging="360"/>
          </w:pPr>
        </w:pPrChange>
      </w:pPr>
      <w:r w:rsidRPr="00554672">
        <w:rPr>
          <w:i/>
          <w:iCs/>
          <w:sz w:val="24"/>
          <w:szCs w:val="24"/>
        </w:rPr>
        <w:t>Pattern enforcement and transformation tools</w:t>
      </w:r>
      <w:r w:rsidRPr="00554672">
        <w:rPr>
          <w:sz w:val="24"/>
          <w:szCs w:val="24"/>
        </w:rPr>
        <w:t xml:space="preserve"> such as </w:t>
      </w:r>
      <w:proofErr w:type="spellStart"/>
      <w:r w:rsidRPr="00554672">
        <w:rPr>
          <w:sz w:val="24"/>
          <w:szCs w:val="24"/>
        </w:rPr>
        <w:t>OpenRefine</w:t>
      </w:r>
      <w:proofErr w:type="spellEnd"/>
      <w:r w:rsidRPr="00554672">
        <w:rPr>
          <w:sz w:val="24"/>
          <w:szCs w:val="24"/>
        </w:rPr>
        <w:t xml:space="preserve">, Data Wrangler and its commercial descendant TRIFACTA, KATARA, and </w:t>
      </w:r>
      <w:proofErr w:type="spellStart"/>
      <w:r w:rsidRPr="00554672">
        <w:rPr>
          <w:sz w:val="24"/>
          <w:szCs w:val="24"/>
        </w:rPr>
        <w:t>DataX</w:t>
      </w:r>
      <w:proofErr w:type="spellEnd"/>
      <w:r w:rsidRPr="00554672">
        <w:rPr>
          <w:sz w:val="24"/>
          <w:szCs w:val="24"/>
        </w:rPr>
        <w:t xml:space="preserve">- Former. These tools discover patterns in the data, either syntactic (e.g., </w:t>
      </w:r>
      <w:proofErr w:type="spellStart"/>
      <w:r w:rsidRPr="00554672">
        <w:rPr>
          <w:sz w:val="24"/>
          <w:szCs w:val="24"/>
        </w:rPr>
        <w:t>OpenRefine</w:t>
      </w:r>
      <w:proofErr w:type="spellEnd"/>
      <w:r w:rsidRPr="00554672">
        <w:rPr>
          <w:sz w:val="24"/>
          <w:szCs w:val="24"/>
        </w:rPr>
        <w:t xml:space="preserve"> and </w:t>
      </w:r>
      <w:proofErr w:type="spellStart"/>
      <w:r w:rsidRPr="00554672">
        <w:rPr>
          <w:sz w:val="24"/>
          <w:szCs w:val="24"/>
        </w:rPr>
        <w:t>Trifacta</w:t>
      </w:r>
      <w:proofErr w:type="spellEnd"/>
      <w:r w:rsidRPr="00554672">
        <w:rPr>
          <w:sz w:val="24"/>
          <w:szCs w:val="24"/>
        </w:rPr>
        <w:t xml:space="preserve">) or semantic (e.g., Katara), and use these to detect errors (cells that do not conform </w:t>
      </w:r>
      <w:proofErr w:type="gramStart"/>
      <w:r w:rsidRPr="00554672">
        <w:rPr>
          <w:sz w:val="24"/>
          <w:szCs w:val="24"/>
        </w:rPr>
        <w:t>with</w:t>
      </w:r>
      <w:proofErr w:type="gramEnd"/>
      <w:r w:rsidRPr="00554672">
        <w:rPr>
          <w:sz w:val="24"/>
          <w:szCs w:val="24"/>
        </w:rPr>
        <w:t xml:space="preserve"> the patterns). Trans- formation tools can also be used to change data representation and expose additional patterns. </w:t>
      </w:r>
    </w:p>
    <w:p w14:paraId="2670054F" w14:textId="77777777" w:rsidR="00554672" w:rsidRPr="00554672" w:rsidRDefault="00554672">
      <w:pPr>
        <w:numPr>
          <w:ilvl w:val="0"/>
          <w:numId w:val="2"/>
        </w:numPr>
        <w:spacing w:line="360" w:lineRule="auto"/>
        <w:jc w:val="both"/>
        <w:rPr>
          <w:sz w:val="24"/>
          <w:szCs w:val="24"/>
        </w:rPr>
        <w:pPrChange w:id="792" w:author="nikolas moutsopoulos" w:date="2021-05-22T22:14:00Z">
          <w:pPr>
            <w:numPr>
              <w:numId w:val="2"/>
            </w:numPr>
            <w:tabs>
              <w:tab w:val="num" w:pos="720"/>
            </w:tabs>
            <w:spacing w:line="360" w:lineRule="auto"/>
            <w:ind w:left="720" w:hanging="360"/>
          </w:pPr>
        </w:pPrChange>
      </w:pPr>
      <w:r w:rsidRPr="00554672">
        <w:rPr>
          <w:i/>
          <w:iCs/>
          <w:sz w:val="24"/>
          <w:szCs w:val="24"/>
        </w:rPr>
        <w:t>Quantitative error detection algorithms</w:t>
      </w:r>
      <w:r w:rsidRPr="00554672">
        <w:rPr>
          <w:sz w:val="24"/>
          <w:szCs w:val="24"/>
        </w:rPr>
        <w:t xml:space="preserve"> that expose outliers, and glitches in the data. </w:t>
      </w:r>
    </w:p>
    <w:p w14:paraId="3288607F" w14:textId="77777777" w:rsidR="00554672" w:rsidRPr="00554672" w:rsidRDefault="00554672">
      <w:pPr>
        <w:numPr>
          <w:ilvl w:val="0"/>
          <w:numId w:val="2"/>
        </w:numPr>
        <w:spacing w:line="360" w:lineRule="auto"/>
        <w:jc w:val="both"/>
        <w:pPrChange w:id="793" w:author="nikolas moutsopoulos" w:date="2021-05-22T22:14:00Z">
          <w:pPr>
            <w:numPr>
              <w:numId w:val="2"/>
            </w:numPr>
            <w:tabs>
              <w:tab w:val="num" w:pos="720"/>
            </w:tabs>
            <w:spacing w:line="360" w:lineRule="auto"/>
            <w:ind w:left="720" w:hanging="360"/>
          </w:pPr>
        </w:pPrChange>
      </w:pPr>
      <w:r w:rsidRPr="00554672">
        <w:rPr>
          <w:i/>
          <w:iCs/>
          <w:sz w:val="24"/>
          <w:szCs w:val="24"/>
        </w:rPr>
        <w:t>Record linkage and de-duplication algorithms</w:t>
      </w:r>
      <w:r w:rsidRPr="00554672">
        <w:rPr>
          <w:sz w:val="24"/>
          <w:szCs w:val="24"/>
        </w:rPr>
        <w:t xml:space="preserve"> for detecting duplicate data records, such as the Data Tamer system and its commercial descendant TAMR. These tools perform entity consolidation when multiple records have data for the same entity. As a side effect of this process, conflicting values for the same attribute can be found, indicating possible errors. </w:t>
      </w:r>
      <w:r w:rsidRPr="00554672">
        <w:t xml:space="preserve"> </w:t>
      </w:r>
    </w:p>
    <w:p w14:paraId="34EAB5D7" w14:textId="373A3386" w:rsidR="00554672" w:rsidRDefault="000B4A8A">
      <w:pPr>
        <w:pStyle w:val="Heading2"/>
        <w:jc w:val="both"/>
        <w:pPrChange w:id="794" w:author="nikolas moutsopoulos" w:date="2021-05-22T22:14:00Z">
          <w:pPr>
            <w:pStyle w:val="Heading2"/>
          </w:pPr>
        </w:pPrChange>
      </w:pPr>
      <w:bookmarkStart w:id="795" w:name="_Toc69423302"/>
      <w:r>
        <w:lastRenderedPageBreak/>
        <w:t xml:space="preserve">3.2 Data Cleaning </w:t>
      </w:r>
      <w:del w:id="796" w:author="GEORGIOS MANIAS" w:date="2021-05-18T18:00:00Z">
        <w:r w:rsidDel="003671C9">
          <w:delText>Approcahes</w:delText>
        </w:r>
      </w:del>
      <w:bookmarkEnd w:id="795"/>
      <w:ins w:id="797" w:author="GEORGIOS MANIAS" w:date="2021-05-18T18:00:00Z">
        <w:r w:rsidR="003671C9">
          <w:t>Approaches</w:t>
        </w:r>
      </w:ins>
    </w:p>
    <w:p w14:paraId="2B4EBA72" w14:textId="77777777" w:rsidR="00001DC8" w:rsidRPr="00001DC8" w:rsidRDefault="00001DC8">
      <w:pPr>
        <w:jc w:val="both"/>
        <w:pPrChange w:id="798" w:author="nikolas moutsopoulos" w:date="2021-05-22T22:14:00Z">
          <w:pPr/>
        </w:pPrChange>
      </w:pPr>
    </w:p>
    <w:p w14:paraId="065369E1" w14:textId="77777777" w:rsidR="000B4A8A" w:rsidRPr="00FC0966" w:rsidRDefault="000B4A8A">
      <w:pPr>
        <w:autoSpaceDE w:val="0"/>
        <w:autoSpaceDN w:val="0"/>
        <w:adjustRightInd w:val="0"/>
        <w:spacing w:after="0" w:line="360" w:lineRule="auto"/>
        <w:jc w:val="both"/>
        <w:rPr>
          <w:sz w:val="24"/>
          <w:szCs w:val="24"/>
        </w:rPr>
      </w:pPr>
      <w:r w:rsidRPr="00FC0966">
        <w:rPr>
          <w:sz w:val="24"/>
          <w:szCs w:val="24"/>
        </w:rPr>
        <w:t>The simplest case to consider, and one of the most useful, is to analyze the set of values that appear in a single column of a database table. Many sources of dirty quantitative data are discoverable by examining one column at a time, including common cases of mistyping and the use of extreme default values to achieve spurious integrity on numeric columns. In general, quantitative data cleaning relies on the use of statistical methods to identify and repair data quality problems (</w:t>
      </w:r>
      <w:proofErr w:type="spellStart"/>
      <w:r w:rsidRPr="00FC0966">
        <w:rPr>
          <w:sz w:val="24"/>
          <w:szCs w:val="24"/>
        </w:rPr>
        <w:t>Prokoshyna</w:t>
      </w:r>
      <w:proofErr w:type="spellEnd"/>
      <w:r w:rsidRPr="00FC0966">
        <w:rPr>
          <w:sz w:val="24"/>
          <w:szCs w:val="24"/>
        </w:rPr>
        <w:t xml:space="preserve"> et al., 2015)</w:t>
      </w:r>
    </w:p>
    <w:p w14:paraId="491194A2" w14:textId="77777777" w:rsidR="000B4A8A" w:rsidRPr="00FC0966" w:rsidRDefault="000B4A8A">
      <w:pPr>
        <w:autoSpaceDE w:val="0"/>
        <w:autoSpaceDN w:val="0"/>
        <w:adjustRightInd w:val="0"/>
        <w:spacing w:after="0" w:line="360" w:lineRule="auto"/>
        <w:jc w:val="both"/>
        <w:rPr>
          <w:sz w:val="24"/>
          <w:szCs w:val="24"/>
        </w:rPr>
      </w:pPr>
    </w:p>
    <w:p w14:paraId="427FF806" w14:textId="77777777" w:rsidR="000B4A8A" w:rsidRPr="00FC0966" w:rsidRDefault="000B4A8A">
      <w:pPr>
        <w:autoSpaceDE w:val="0"/>
        <w:autoSpaceDN w:val="0"/>
        <w:adjustRightInd w:val="0"/>
        <w:spacing w:after="0" w:line="360" w:lineRule="auto"/>
        <w:jc w:val="both"/>
        <w:rPr>
          <w:sz w:val="24"/>
          <w:szCs w:val="24"/>
        </w:rPr>
      </w:pPr>
      <w:r w:rsidRPr="00FC0966">
        <w:rPr>
          <w:sz w:val="24"/>
          <w:szCs w:val="24"/>
        </w:rPr>
        <w:t>There are various ways to make this notion concrete, which rest on defining specific metrics for the center of the set of values (what is average) and the dispersion of the set (which determines what is far from average, in a relative sense). The center, or core, of a set of values is some typical value that may or may not appear in the set. The most familiar center metric is the mean (average) of the values, which typically is not one of the values in the set (Hellerstein, 2008).</w:t>
      </w:r>
    </w:p>
    <w:p w14:paraId="425ACA9B" w14:textId="77777777" w:rsidR="000B4A8A" w:rsidRPr="00FC0966" w:rsidRDefault="000B4A8A">
      <w:pPr>
        <w:autoSpaceDE w:val="0"/>
        <w:autoSpaceDN w:val="0"/>
        <w:adjustRightInd w:val="0"/>
        <w:spacing w:after="0" w:line="360" w:lineRule="auto"/>
        <w:jc w:val="both"/>
        <w:rPr>
          <w:sz w:val="24"/>
          <w:szCs w:val="24"/>
        </w:rPr>
      </w:pPr>
    </w:p>
    <w:p w14:paraId="301B80A4" w14:textId="77777777" w:rsidR="000B4A8A" w:rsidRPr="00FC0966" w:rsidRDefault="000B4A8A">
      <w:pPr>
        <w:autoSpaceDE w:val="0"/>
        <w:autoSpaceDN w:val="0"/>
        <w:adjustRightInd w:val="0"/>
        <w:spacing w:after="0" w:line="360" w:lineRule="auto"/>
        <w:jc w:val="both"/>
        <w:rPr>
          <w:sz w:val="24"/>
          <w:szCs w:val="24"/>
        </w:rPr>
      </w:pPr>
      <w:r w:rsidRPr="00FC0966">
        <w:rPr>
          <w:sz w:val="24"/>
          <w:szCs w:val="24"/>
        </w:rPr>
        <w:t>This single-attribute case provides an opportunity to introduce basic statistical concepts in a relatively intuitive setting. A notion of outliers based on some intuitive statistical properties can be subsequently developed and then analogs to those properties can be described that can remain robust, even when significant errors are injected into a large fraction of the data (Hellerstein, 2008).</w:t>
      </w:r>
    </w:p>
    <w:p w14:paraId="2A22CF5F" w14:textId="77777777" w:rsidR="000B4A8A" w:rsidRPr="00FC0966" w:rsidRDefault="000B4A8A">
      <w:pPr>
        <w:autoSpaceDE w:val="0"/>
        <w:autoSpaceDN w:val="0"/>
        <w:adjustRightInd w:val="0"/>
        <w:spacing w:after="0" w:line="360" w:lineRule="auto"/>
        <w:jc w:val="both"/>
        <w:rPr>
          <w:sz w:val="24"/>
          <w:szCs w:val="24"/>
        </w:rPr>
      </w:pPr>
    </w:p>
    <w:p w14:paraId="147A4768" w14:textId="77777777" w:rsidR="000B4A8A" w:rsidRPr="00FC0966" w:rsidRDefault="000B4A8A">
      <w:pPr>
        <w:autoSpaceDE w:val="0"/>
        <w:autoSpaceDN w:val="0"/>
        <w:adjustRightInd w:val="0"/>
        <w:spacing w:after="0" w:line="360" w:lineRule="auto"/>
        <w:jc w:val="both"/>
        <w:rPr>
          <w:sz w:val="24"/>
          <w:szCs w:val="24"/>
        </w:rPr>
      </w:pPr>
      <w:r w:rsidRPr="00FC0966">
        <w:rPr>
          <w:sz w:val="24"/>
          <w:szCs w:val="24"/>
        </w:rPr>
        <w:t>The dispersion, or spread, of values around the center gives a sense of what kinds of deviation from the center are common. The most familiar metric of dispersion is the standard deviation, or the variance, which is equal to the standard deviation squared. So, for example, a typical definition of an outlier is any value that is more than 2 standard deviations from the mean.</w:t>
      </w:r>
    </w:p>
    <w:p w14:paraId="321216BB" w14:textId="77777777" w:rsidR="000B4A8A" w:rsidRPr="00FC0966" w:rsidRDefault="000B4A8A">
      <w:pPr>
        <w:autoSpaceDE w:val="0"/>
        <w:autoSpaceDN w:val="0"/>
        <w:adjustRightInd w:val="0"/>
        <w:spacing w:after="0" w:line="360" w:lineRule="auto"/>
        <w:jc w:val="both"/>
        <w:rPr>
          <w:sz w:val="24"/>
          <w:szCs w:val="24"/>
        </w:rPr>
      </w:pPr>
    </w:p>
    <w:p w14:paraId="7AFED561" w14:textId="77777777" w:rsidR="000B4A8A" w:rsidRPr="00FC0966" w:rsidRDefault="000B4A8A">
      <w:pPr>
        <w:autoSpaceDE w:val="0"/>
        <w:autoSpaceDN w:val="0"/>
        <w:adjustRightInd w:val="0"/>
        <w:spacing w:after="0" w:line="360" w:lineRule="auto"/>
        <w:jc w:val="both"/>
        <w:rPr>
          <w:sz w:val="24"/>
          <w:szCs w:val="24"/>
        </w:rPr>
      </w:pPr>
      <w:r w:rsidRPr="00FC0966">
        <w:rPr>
          <w:sz w:val="24"/>
          <w:szCs w:val="24"/>
        </w:rPr>
        <w:t xml:space="preserve">The center/dispersion about outliers defines one of the most familiar ideas in statistics: the normal distribution, sometimes called a Gaussian distribution, and familiarly known as the bell curve. Normal distributions are at the heart of many statistical techniques, especially those that </w:t>
      </w:r>
      <w:r w:rsidRPr="00FC0966">
        <w:rPr>
          <w:sz w:val="24"/>
          <w:szCs w:val="24"/>
        </w:rPr>
        <w:lastRenderedPageBreak/>
        <w:t>focus on measuring the variation of errors. The normal distribution is defined by a mean value and a standard deviation, and has the probability density function:</w:t>
      </w:r>
    </w:p>
    <w:p w14:paraId="1D4CD517" w14:textId="77777777" w:rsidR="000B4A8A" w:rsidRPr="00FC0966" w:rsidRDefault="000B4A8A">
      <w:pPr>
        <w:autoSpaceDE w:val="0"/>
        <w:autoSpaceDN w:val="0"/>
        <w:adjustRightInd w:val="0"/>
        <w:spacing w:after="0" w:line="360" w:lineRule="auto"/>
        <w:jc w:val="both"/>
        <w:rPr>
          <w:sz w:val="24"/>
          <w:szCs w:val="24"/>
        </w:rPr>
        <w:pPrChange w:id="799" w:author="nikolas moutsopoulos" w:date="2021-05-22T22:14:00Z">
          <w:pPr>
            <w:autoSpaceDE w:val="0"/>
            <w:autoSpaceDN w:val="0"/>
            <w:adjustRightInd w:val="0"/>
            <w:spacing w:after="0" w:line="360" w:lineRule="auto"/>
          </w:pPr>
        </w:pPrChange>
      </w:pPr>
      <w:r w:rsidRPr="00FC0966">
        <w:rPr>
          <w:noProof/>
          <w:sz w:val="24"/>
          <w:szCs w:val="24"/>
        </w:rPr>
        <w:drawing>
          <wp:inline distT="0" distB="0" distL="0" distR="0" wp14:anchorId="09BD6C4B" wp14:editId="42F03497">
            <wp:extent cx="2199736" cy="528363"/>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37679" cy="537477"/>
                    </a:xfrm>
                    <a:prstGeom prst="rect">
                      <a:avLst/>
                    </a:prstGeom>
                    <a:noFill/>
                    <a:ln>
                      <a:noFill/>
                    </a:ln>
                  </pic:spPr>
                </pic:pic>
              </a:graphicData>
            </a:graphic>
          </wp:inline>
        </w:drawing>
      </w:r>
    </w:p>
    <w:p w14:paraId="279787BB" w14:textId="77777777" w:rsidR="000B4A8A" w:rsidRPr="00FC0966" w:rsidRDefault="000B4A8A">
      <w:pPr>
        <w:autoSpaceDE w:val="0"/>
        <w:autoSpaceDN w:val="0"/>
        <w:adjustRightInd w:val="0"/>
        <w:spacing w:after="0" w:line="360" w:lineRule="auto"/>
        <w:jc w:val="both"/>
        <w:rPr>
          <w:sz w:val="24"/>
          <w:szCs w:val="24"/>
        </w:rPr>
        <w:pPrChange w:id="800" w:author="nikolas moutsopoulos" w:date="2021-05-22T22:14:00Z">
          <w:pPr>
            <w:autoSpaceDE w:val="0"/>
            <w:autoSpaceDN w:val="0"/>
            <w:adjustRightInd w:val="0"/>
            <w:spacing w:after="0" w:line="360" w:lineRule="auto"/>
          </w:pPr>
        </w:pPrChange>
      </w:pPr>
      <w:r w:rsidRPr="00FC0966">
        <w:rPr>
          <w:sz w:val="24"/>
          <w:szCs w:val="24"/>
        </w:rPr>
        <w:t xml:space="preserve">A third class of metrics that is often discussed, is the skew of the values, which describes how symmetrically the data is dispersed around the center. In </w:t>
      </w:r>
      <w:proofErr w:type="gramStart"/>
      <w:r w:rsidRPr="00FC0966">
        <w:rPr>
          <w:sz w:val="24"/>
          <w:szCs w:val="24"/>
        </w:rPr>
        <w:t>very</w:t>
      </w:r>
      <w:proofErr w:type="gramEnd"/>
      <w:r w:rsidRPr="00FC0966">
        <w:rPr>
          <w:sz w:val="24"/>
          <w:szCs w:val="24"/>
        </w:rPr>
        <w:t xml:space="preserve"> skewed data, one side of the center has a much longer “tail” than the other (Hellerstein, 2008).</w:t>
      </w:r>
    </w:p>
    <w:p w14:paraId="7B3EE97F" w14:textId="77777777" w:rsidR="000B4A8A" w:rsidRPr="00FC0966" w:rsidRDefault="000B4A8A">
      <w:pPr>
        <w:autoSpaceDE w:val="0"/>
        <w:autoSpaceDN w:val="0"/>
        <w:adjustRightInd w:val="0"/>
        <w:spacing w:after="0" w:line="360" w:lineRule="auto"/>
        <w:jc w:val="both"/>
        <w:rPr>
          <w:sz w:val="24"/>
          <w:szCs w:val="24"/>
        </w:rPr>
        <w:pPrChange w:id="801" w:author="nikolas moutsopoulos" w:date="2021-05-22T22:14:00Z">
          <w:pPr>
            <w:autoSpaceDE w:val="0"/>
            <w:autoSpaceDN w:val="0"/>
            <w:adjustRightInd w:val="0"/>
            <w:spacing w:after="0" w:line="360" w:lineRule="auto"/>
          </w:pPr>
        </w:pPrChange>
      </w:pPr>
    </w:p>
    <w:p w14:paraId="3790A1CD" w14:textId="77777777" w:rsidR="000B4A8A" w:rsidRPr="00FC0966" w:rsidRDefault="000B4A8A">
      <w:pPr>
        <w:autoSpaceDE w:val="0"/>
        <w:autoSpaceDN w:val="0"/>
        <w:adjustRightInd w:val="0"/>
        <w:spacing w:after="0" w:line="360" w:lineRule="auto"/>
        <w:jc w:val="both"/>
        <w:rPr>
          <w:sz w:val="24"/>
          <w:szCs w:val="24"/>
        </w:rPr>
      </w:pPr>
      <w:r w:rsidRPr="00FC0966">
        <w:rPr>
          <w:sz w:val="24"/>
          <w:szCs w:val="24"/>
        </w:rPr>
        <w:t>A statistical subfield is referred to as robust statistics that considers the effect of corrupted data values on distributions, and develops estimators that are robust to such corruptions. Robust estimators can capture important properties of data distributions in a way that is stable in the face of many corruptions of the data, even when these corruptions result in arbitrarily bad values. When the percentage of corruptions in a data set exceeds a threshold called the breakdown point of an estimator, the estimator can produce arbitrarily erroneous results. Robust metrics, are also needed for the dispersion or spread of the distribution. A good robust metric of dispersion is the Median Absolute Deviation (MAD), which is a robust analogy to the standard deviation, measuring the median distance of all the values from the median value. (</w:t>
      </w:r>
      <w:proofErr w:type="gramStart"/>
      <w:r w:rsidRPr="00FC0966">
        <w:rPr>
          <w:sz w:val="24"/>
          <w:szCs w:val="24"/>
        </w:rPr>
        <w:t>ref</w:t>
      </w:r>
      <w:proofErr w:type="gramEnd"/>
      <w:r w:rsidRPr="00FC0966">
        <w:rPr>
          <w:sz w:val="24"/>
          <w:szCs w:val="24"/>
        </w:rPr>
        <w:t xml:space="preserve"> 10). The median and MAD lead to a robust outlier detection technique known as Hampel X84 which is </w:t>
      </w:r>
      <w:proofErr w:type="spellStart"/>
      <w:r w:rsidRPr="00FC0966">
        <w:rPr>
          <w:sz w:val="24"/>
          <w:szCs w:val="24"/>
        </w:rPr>
        <w:t>considerd</w:t>
      </w:r>
      <w:proofErr w:type="spellEnd"/>
      <w:r w:rsidRPr="00FC0966">
        <w:rPr>
          <w:sz w:val="24"/>
          <w:szCs w:val="24"/>
        </w:rPr>
        <w:t xml:space="preserve"> quite reliable because it can be shown to have an ideal breakdown point of 50 %. </w:t>
      </w:r>
    </w:p>
    <w:p w14:paraId="429C0845" w14:textId="77777777" w:rsidR="000B4A8A" w:rsidRPr="00FC0966" w:rsidRDefault="000B4A8A">
      <w:pPr>
        <w:autoSpaceDE w:val="0"/>
        <w:autoSpaceDN w:val="0"/>
        <w:adjustRightInd w:val="0"/>
        <w:spacing w:after="0" w:line="360" w:lineRule="auto"/>
        <w:jc w:val="both"/>
        <w:rPr>
          <w:sz w:val="24"/>
          <w:szCs w:val="24"/>
        </w:rPr>
      </w:pPr>
    </w:p>
    <w:p w14:paraId="76F60DE3" w14:textId="77777777" w:rsidR="000B4A8A" w:rsidRPr="00FC0966" w:rsidRDefault="000B4A8A">
      <w:pPr>
        <w:autoSpaceDE w:val="0"/>
        <w:autoSpaceDN w:val="0"/>
        <w:adjustRightInd w:val="0"/>
        <w:spacing w:after="0" w:line="360" w:lineRule="auto"/>
        <w:jc w:val="both"/>
        <w:rPr>
          <w:sz w:val="24"/>
          <w:szCs w:val="24"/>
        </w:rPr>
      </w:pPr>
      <w:r w:rsidRPr="00FC0966">
        <w:rPr>
          <w:sz w:val="24"/>
          <w:szCs w:val="24"/>
        </w:rPr>
        <w:t>In addition to the above, for very large tables and and/or scenarios where efficiency is critical, there are algorithms in the database research literature that can, in a single pass of a massive data set, compute approximate values for the median or any other quantile, using limited memory. The approximation is in terms of the rank order: rather than returning the desired value (median, quantile, etc.), it will return some value from the data set that is within εN ranks of the desired value. The two most-cited algorithms (</w:t>
      </w:r>
      <w:proofErr w:type="spellStart"/>
      <w:r w:rsidRPr="00FC0966">
        <w:rPr>
          <w:sz w:val="24"/>
          <w:szCs w:val="24"/>
        </w:rPr>
        <w:t>Manku</w:t>
      </w:r>
      <w:proofErr w:type="spellEnd"/>
      <w:r w:rsidRPr="00FC0966">
        <w:rPr>
          <w:sz w:val="24"/>
          <w:szCs w:val="24"/>
        </w:rPr>
        <w:t xml:space="preserve"> et al., 1998, Greenwald and Khanna, 2001) differ slightly in their implementation and guarantees, but share the same general approach. Both work by scanning the column of data and storing copies of the values in memory along with a weight per value; during the scan, certain rules are used to discard some of the values in </w:t>
      </w:r>
      <w:r w:rsidRPr="00FC0966">
        <w:rPr>
          <w:sz w:val="24"/>
          <w:szCs w:val="24"/>
        </w:rPr>
        <w:lastRenderedPageBreak/>
        <w:t>memory and update the weights of others. At the end of the scan, the surviving values and weights are used to produce an estimate of the median (or quantiles).</w:t>
      </w:r>
    </w:p>
    <w:p w14:paraId="587FC0F6" w14:textId="77777777" w:rsidR="000B4A8A" w:rsidRPr="00FC0966" w:rsidRDefault="000B4A8A">
      <w:pPr>
        <w:autoSpaceDE w:val="0"/>
        <w:autoSpaceDN w:val="0"/>
        <w:adjustRightInd w:val="0"/>
        <w:spacing w:after="0" w:line="360" w:lineRule="auto"/>
        <w:jc w:val="both"/>
        <w:rPr>
          <w:sz w:val="24"/>
          <w:szCs w:val="24"/>
        </w:rPr>
      </w:pPr>
    </w:p>
    <w:p w14:paraId="381A952E" w14:textId="77777777" w:rsidR="000B4A8A" w:rsidRPr="00FC0966" w:rsidRDefault="000B4A8A">
      <w:pPr>
        <w:autoSpaceDE w:val="0"/>
        <w:autoSpaceDN w:val="0"/>
        <w:adjustRightInd w:val="0"/>
        <w:spacing w:after="0" w:line="360" w:lineRule="auto"/>
        <w:jc w:val="both"/>
        <w:rPr>
          <w:sz w:val="24"/>
          <w:szCs w:val="24"/>
        </w:rPr>
      </w:pPr>
      <w:r w:rsidRPr="00FC0966">
        <w:rPr>
          <w:sz w:val="24"/>
          <w:szCs w:val="24"/>
        </w:rPr>
        <w:t>Again, these algorithms can be implemented by code running outside the database engine to manage the discard and weighting process. Unfortunately, that approach will transfer every value from the database table over to the program running the algorithm which can be very inefficient, particularly if the median-finding program is running across a network from the server. To avoid this, and provide better software modularity, some modern databases allow user-defined aggregate (UDA) functions to be registered with the database. Once a UDA is registered, it can be invoked conveniently from SQL and executed within the server during query processing.</w:t>
      </w:r>
    </w:p>
    <w:p w14:paraId="6ED9CA31" w14:textId="77777777" w:rsidR="000B4A8A" w:rsidRPr="00FC0966" w:rsidRDefault="000B4A8A">
      <w:pPr>
        <w:autoSpaceDE w:val="0"/>
        <w:autoSpaceDN w:val="0"/>
        <w:adjustRightInd w:val="0"/>
        <w:spacing w:after="0" w:line="360" w:lineRule="auto"/>
        <w:jc w:val="both"/>
        <w:rPr>
          <w:sz w:val="24"/>
          <w:szCs w:val="24"/>
        </w:rPr>
      </w:pPr>
    </w:p>
    <w:p w14:paraId="342EBAC1" w14:textId="77777777" w:rsidR="000B4A8A" w:rsidRPr="00FC0966" w:rsidRDefault="000B4A8A">
      <w:pPr>
        <w:autoSpaceDE w:val="0"/>
        <w:autoSpaceDN w:val="0"/>
        <w:adjustRightInd w:val="0"/>
        <w:spacing w:after="0" w:line="360" w:lineRule="auto"/>
        <w:jc w:val="both"/>
        <w:rPr>
          <w:sz w:val="24"/>
          <w:szCs w:val="24"/>
        </w:rPr>
      </w:pPr>
      <w:r w:rsidRPr="00FC0966">
        <w:rPr>
          <w:sz w:val="24"/>
          <w:szCs w:val="24"/>
        </w:rPr>
        <w:t xml:space="preserve">In cases where data sets are not normally distributed, there is a high probability that the outlier detection schemes mentioned above will work reasonably. These distributions are referred to as </w:t>
      </w:r>
      <w:proofErr w:type="spellStart"/>
      <w:r w:rsidRPr="00FC0966">
        <w:rPr>
          <w:sz w:val="24"/>
          <w:szCs w:val="24"/>
        </w:rPr>
        <w:t>Multimodial</w:t>
      </w:r>
      <w:proofErr w:type="spellEnd"/>
      <w:r w:rsidRPr="00FC0966">
        <w:rPr>
          <w:sz w:val="24"/>
          <w:szCs w:val="24"/>
        </w:rPr>
        <w:t xml:space="preserve"> distributions where a data set can have many peaks or Zipfian distributions where a large fraction of the data is condensed into a small fraction of values, with the remainder of the data spread across the “long tail” of rare values (Hellerstein, 2008).</w:t>
      </w:r>
    </w:p>
    <w:p w14:paraId="7FBF48D0" w14:textId="77777777" w:rsidR="000B4A8A" w:rsidRPr="00FC0966" w:rsidRDefault="000B4A8A">
      <w:pPr>
        <w:autoSpaceDE w:val="0"/>
        <w:autoSpaceDN w:val="0"/>
        <w:adjustRightInd w:val="0"/>
        <w:spacing w:after="0" w:line="360" w:lineRule="auto"/>
        <w:jc w:val="both"/>
        <w:rPr>
          <w:sz w:val="24"/>
          <w:szCs w:val="24"/>
        </w:rPr>
      </w:pPr>
    </w:p>
    <w:p w14:paraId="6859576F" w14:textId="77777777" w:rsidR="000B4A8A" w:rsidRPr="00FC0966" w:rsidRDefault="000B4A8A">
      <w:pPr>
        <w:autoSpaceDE w:val="0"/>
        <w:autoSpaceDN w:val="0"/>
        <w:adjustRightInd w:val="0"/>
        <w:spacing w:after="0" w:line="360" w:lineRule="auto"/>
        <w:jc w:val="both"/>
        <w:rPr>
          <w:sz w:val="24"/>
          <w:szCs w:val="24"/>
        </w:rPr>
      </w:pPr>
      <w:r w:rsidRPr="00FC0966">
        <w:rPr>
          <w:sz w:val="24"/>
          <w:szCs w:val="24"/>
        </w:rPr>
        <w:t xml:space="preserve">In some cases, in order to get reliable outlier detection, resampling methods might be needed. Examples of resampling methods include the basic bootstrap method and the jackknife method. The basic idea behind resampling, is to repeatedly take samples of a data set in a controlled fashion, compute a summary statistic over each sample, and carefully combine the samples to estimate of a property of the entire data set. Intuitively, rare outliers will appear in few or no samples, and hence will not perturb the estimators used. Given good estimators computed in this fashion, outliers can be found by their divergence from the estimated properties of the data. </w:t>
      </w:r>
    </w:p>
    <w:p w14:paraId="467C318A" w14:textId="77777777" w:rsidR="000B4A8A" w:rsidRPr="00FC0966" w:rsidRDefault="000B4A8A">
      <w:pPr>
        <w:autoSpaceDE w:val="0"/>
        <w:autoSpaceDN w:val="0"/>
        <w:adjustRightInd w:val="0"/>
        <w:spacing w:after="0" w:line="360" w:lineRule="auto"/>
        <w:jc w:val="both"/>
        <w:rPr>
          <w:sz w:val="24"/>
          <w:szCs w:val="24"/>
        </w:rPr>
      </w:pPr>
    </w:p>
    <w:p w14:paraId="25854A69" w14:textId="77777777" w:rsidR="000B4A8A" w:rsidRPr="00FC0966" w:rsidRDefault="000B4A8A">
      <w:pPr>
        <w:autoSpaceDE w:val="0"/>
        <w:autoSpaceDN w:val="0"/>
        <w:adjustRightInd w:val="0"/>
        <w:spacing w:after="0" w:line="360" w:lineRule="auto"/>
        <w:jc w:val="both"/>
        <w:rPr>
          <w:sz w:val="24"/>
          <w:szCs w:val="24"/>
        </w:rPr>
      </w:pPr>
      <w:r w:rsidRPr="00FC0966">
        <w:rPr>
          <w:sz w:val="24"/>
          <w:szCs w:val="24"/>
        </w:rPr>
        <w:t xml:space="preserve">Other outlier methods focus on two extremes of frequencies: distinct attributes where nearly every value has frequency 1, and attributes that have high frequency spikes at some value. It is often the case in dirty data that a would-be key contains some duplicated values, due either to data entry errors, or repeated use of some value as a code for “unknown". The simple scenario </w:t>
      </w:r>
      <w:r w:rsidRPr="00FC0966">
        <w:rPr>
          <w:sz w:val="24"/>
          <w:szCs w:val="24"/>
        </w:rPr>
        <w:lastRenderedPageBreak/>
        <w:t>for data repair, will be to have knowledge about the column(s) that form a key, and try to determine which entries in the key column(s) need to be cleaned. The more complex scenario is “key discovery”, where one is trying to discover which columns might actually be intended as keys, despite the fact that there may be some dirty data. This problem requires coming up with a metric for how “close” a column is to being a key. One intuitive measure for dirty keys is what we call the unique row ratio: the ratio of distinct values in the column to the total number of rows in the table. If this is close to 1.0, the column may be flagged as a potential dirty key (</w:t>
      </w:r>
      <w:proofErr w:type="spellStart"/>
      <w:r w:rsidRPr="00FC0966">
        <w:rPr>
          <w:sz w:val="24"/>
          <w:szCs w:val="24"/>
        </w:rPr>
        <w:t>Dasu</w:t>
      </w:r>
      <w:proofErr w:type="spellEnd"/>
      <w:r w:rsidRPr="00FC0966">
        <w:rPr>
          <w:sz w:val="24"/>
          <w:szCs w:val="24"/>
        </w:rPr>
        <w:t xml:space="preserve"> et al., 2002). Another measure for dirty keys is an efficient algorithm called Tame for discovering approximate composite keys; it can be used with any of the metrics we describe above. The core of Tane is an efficient algorithm for deciding which combination of columns to text for \key-ness" next, based on the combinations previously tested.</w:t>
      </w:r>
    </w:p>
    <w:p w14:paraId="0584585E" w14:textId="77777777" w:rsidR="000B4A8A" w:rsidRPr="00FC0966" w:rsidRDefault="000B4A8A">
      <w:pPr>
        <w:autoSpaceDE w:val="0"/>
        <w:autoSpaceDN w:val="0"/>
        <w:adjustRightInd w:val="0"/>
        <w:spacing w:after="0" w:line="360" w:lineRule="auto"/>
        <w:jc w:val="both"/>
        <w:rPr>
          <w:sz w:val="24"/>
          <w:szCs w:val="24"/>
        </w:rPr>
      </w:pPr>
    </w:p>
    <w:p w14:paraId="413EC6CB" w14:textId="77777777" w:rsidR="009709D4" w:rsidRPr="00FC0966" w:rsidRDefault="000B4A8A">
      <w:pPr>
        <w:autoSpaceDE w:val="0"/>
        <w:autoSpaceDN w:val="0"/>
        <w:adjustRightInd w:val="0"/>
        <w:spacing w:after="0" w:line="360" w:lineRule="auto"/>
        <w:jc w:val="both"/>
        <w:rPr>
          <w:sz w:val="24"/>
          <w:szCs w:val="24"/>
        </w:rPr>
      </w:pPr>
      <w:r w:rsidRPr="00FC0966">
        <w:rPr>
          <w:sz w:val="24"/>
          <w:szCs w:val="24"/>
        </w:rPr>
        <w:t xml:space="preserve">Apart from the methods mentioned, there are some classic techniques that one can use in data cleaning. The human eye can be used as the analysis engine to visualize data. Histograms are a natural way to visualize the density of data points across values of a single dimension. The basic idea of a histogram is to partition the data set into bins, and plot the count or probability of items in each bin. Extreme outliers can often be seen easily in </w:t>
      </w:r>
      <w:proofErr w:type="spellStart"/>
      <w:r w:rsidRPr="00FC0966">
        <w:rPr>
          <w:sz w:val="24"/>
          <w:szCs w:val="24"/>
        </w:rPr>
        <w:t>equi</w:t>
      </w:r>
      <w:proofErr w:type="spellEnd"/>
      <w:r w:rsidRPr="00FC0966">
        <w:rPr>
          <w:sz w:val="24"/>
          <w:szCs w:val="24"/>
        </w:rPr>
        <w:t xml:space="preserve">-width histograms as bins at the far right and left, as can extreme frequency outliers (very tall bins). However, extreme outliers can also swamp more detailed display of other data. </w:t>
      </w:r>
      <w:proofErr w:type="spellStart"/>
      <w:r w:rsidRPr="00FC0966">
        <w:rPr>
          <w:sz w:val="24"/>
          <w:szCs w:val="24"/>
        </w:rPr>
        <w:t>Equi</w:t>
      </w:r>
      <w:proofErr w:type="spellEnd"/>
      <w:r w:rsidRPr="00FC0966">
        <w:rPr>
          <w:sz w:val="24"/>
          <w:szCs w:val="24"/>
        </w:rPr>
        <w:t>-depth histograms construct bins of near-equal count (depth), but the bins differ in the width of their endpoints (Greenwald et al., 2001).</w:t>
      </w:r>
    </w:p>
    <w:p w14:paraId="205D3FE0" w14:textId="77777777" w:rsidR="009709D4" w:rsidRPr="009709D4" w:rsidRDefault="009709D4">
      <w:pPr>
        <w:autoSpaceDE w:val="0"/>
        <w:autoSpaceDN w:val="0"/>
        <w:adjustRightInd w:val="0"/>
        <w:spacing w:after="0" w:line="360" w:lineRule="auto"/>
        <w:jc w:val="both"/>
        <w:rPr>
          <w:rFonts w:ascii="Times New Roman" w:hAnsi="Times New Roman" w:cs="Times New Roman"/>
          <w:sz w:val="24"/>
          <w:szCs w:val="24"/>
        </w:rPr>
      </w:pPr>
    </w:p>
    <w:p w14:paraId="34683DF5" w14:textId="70579130" w:rsidR="000B4A8A" w:rsidRPr="00CC6E50" w:rsidRDefault="003554E2">
      <w:pPr>
        <w:pStyle w:val="Heading2"/>
        <w:jc w:val="both"/>
        <w:pPrChange w:id="802" w:author="nikolas moutsopoulos" w:date="2021-05-22T22:14:00Z">
          <w:pPr>
            <w:pStyle w:val="Heading2"/>
          </w:pPr>
        </w:pPrChange>
      </w:pPr>
      <w:bookmarkStart w:id="803" w:name="_Toc69423303"/>
      <w:r>
        <w:t xml:space="preserve">3.3 Data Cleaning in </w:t>
      </w:r>
      <w:del w:id="804" w:author="GEORGIOS MANIAS" w:date="2021-05-18T18:32:00Z">
        <w:r w:rsidDel="00CC6E50">
          <w:delText>Health Care</w:delText>
        </w:r>
      </w:del>
      <w:bookmarkEnd w:id="803"/>
      <w:ins w:id="805" w:author="GEORGIOS MANIAS" w:date="2021-05-18T18:32:00Z">
        <w:r w:rsidR="00CC6E50">
          <w:t>Healthcare Domain</w:t>
        </w:r>
      </w:ins>
    </w:p>
    <w:p w14:paraId="1E1DA1B8" w14:textId="77777777" w:rsidR="003554E2" w:rsidRDefault="003554E2">
      <w:pPr>
        <w:jc w:val="both"/>
        <w:pPrChange w:id="806" w:author="nikolas moutsopoulos" w:date="2021-05-22T22:14:00Z">
          <w:pPr/>
        </w:pPrChange>
      </w:pPr>
    </w:p>
    <w:p w14:paraId="71D1CEC8" w14:textId="118829BA" w:rsidR="004F2EC5" w:rsidDel="00F974D8" w:rsidRDefault="004F2EC5">
      <w:pPr>
        <w:spacing w:line="360" w:lineRule="auto"/>
        <w:jc w:val="both"/>
        <w:rPr>
          <w:del w:id="807" w:author="nikolas moutsopoulos" w:date="2021-06-06T15:02:00Z"/>
          <w:sz w:val="24"/>
          <w:szCs w:val="24"/>
        </w:rPr>
        <w:pPrChange w:id="808" w:author="nikolas moutsopoulos" w:date="2021-05-22T22:14:00Z">
          <w:pPr>
            <w:spacing w:line="360" w:lineRule="auto"/>
          </w:pPr>
        </w:pPrChange>
      </w:pPr>
      <w:r w:rsidRPr="00FC0966">
        <w:rPr>
          <w:sz w:val="24"/>
          <w:szCs w:val="24"/>
        </w:rPr>
        <w:t xml:space="preserve">Healthcare is a domain in which data have </w:t>
      </w:r>
      <w:r w:rsidR="009709D4" w:rsidRPr="00FC0966">
        <w:rPr>
          <w:sz w:val="24"/>
          <w:szCs w:val="24"/>
        </w:rPr>
        <w:t>a great</w:t>
      </w:r>
      <w:r w:rsidRPr="00FC0966">
        <w:rPr>
          <w:sz w:val="24"/>
          <w:szCs w:val="24"/>
        </w:rPr>
        <w:t xml:space="preserve"> </w:t>
      </w:r>
      <w:r w:rsidR="009709D4" w:rsidRPr="00FC0966">
        <w:rPr>
          <w:sz w:val="24"/>
          <w:szCs w:val="24"/>
        </w:rPr>
        <w:t xml:space="preserve">value </w:t>
      </w:r>
      <w:r w:rsidR="007D6F11" w:rsidRPr="00FC0966">
        <w:rPr>
          <w:sz w:val="24"/>
          <w:szCs w:val="24"/>
        </w:rPr>
        <w:t xml:space="preserve">and their usage may give very </w:t>
      </w:r>
      <w:del w:id="809" w:author="nikolas moutsopoulos" w:date="2021-06-06T15:00:00Z">
        <w:r w:rsidR="007D6F11" w:rsidRPr="00FC0966" w:rsidDel="00F974D8">
          <w:rPr>
            <w:sz w:val="24"/>
            <w:szCs w:val="24"/>
          </w:rPr>
          <w:delText>benficial</w:delText>
        </w:r>
      </w:del>
      <w:ins w:id="810" w:author="nikolas moutsopoulos" w:date="2021-06-06T15:00:00Z">
        <w:r w:rsidR="00F974D8" w:rsidRPr="00FC0966">
          <w:rPr>
            <w:sz w:val="24"/>
            <w:szCs w:val="24"/>
          </w:rPr>
          <w:t>beneficial</w:t>
        </w:r>
      </w:ins>
      <w:r w:rsidR="007D6F11" w:rsidRPr="00FC0966">
        <w:rPr>
          <w:sz w:val="24"/>
          <w:szCs w:val="24"/>
        </w:rPr>
        <w:t xml:space="preserve"> result</w:t>
      </w:r>
      <w:ins w:id="811" w:author="nikolas moutsopoulos" w:date="2021-06-06T15:00:00Z">
        <w:r w:rsidR="00F974D8">
          <w:rPr>
            <w:sz w:val="24"/>
            <w:szCs w:val="24"/>
          </w:rPr>
          <w:t>s</w:t>
        </w:r>
      </w:ins>
      <w:r w:rsidR="007D6F11" w:rsidRPr="00FC0966">
        <w:rPr>
          <w:sz w:val="24"/>
          <w:szCs w:val="24"/>
        </w:rPr>
        <w:t xml:space="preserve"> to humanity. More and more the healthcare industry embraces techniques regarding data gathering from various sources which later are being analyzed and producing results in order to find better curing methods or predict the health situation of a person regarding his habits.</w:t>
      </w:r>
    </w:p>
    <w:p w14:paraId="7F612A8D" w14:textId="77777777" w:rsidR="00F974D8" w:rsidRPr="00FC0966" w:rsidRDefault="00F974D8">
      <w:pPr>
        <w:spacing w:line="360" w:lineRule="auto"/>
        <w:jc w:val="both"/>
        <w:rPr>
          <w:ins w:id="812" w:author="nikolas moutsopoulos" w:date="2021-06-06T15:02:00Z"/>
          <w:sz w:val="24"/>
          <w:szCs w:val="24"/>
        </w:rPr>
        <w:pPrChange w:id="813" w:author="nikolas moutsopoulos" w:date="2021-05-22T22:14:00Z">
          <w:pPr>
            <w:spacing w:line="360" w:lineRule="auto"/>
          </w:pPr>
        </w:pPrChange>
      </w:pPr>
    </w:p>
    <w:p w14:paraId="5093E0F1" w14:textId="5454E736" w:rsidR="00F974D8" w:rsidRDefault="00F974D8">
      <w:pPr>
        <w:spacing w:line="360" w:lineRule="auto"/>
        <w:jc w:val="both"/>
        <w:rPr>
          <w:ins w:id="814" w:author="nikolas moutsopoulos" w:date="2021-06-06T15:01:00Z"/>
          <w:sz w:val="24"/>
          <w:szCs w:val="24"/>
        </w:rPr>
        <w:pPrChange w:id="815" w:author="nikolas moutsopoulos" w:date="2021-05-22T22:14:00Z">
          <w:pPr>
            <w:spacing w:line="360" w:lineRule="auto"/>
          </w:pPr>
        </w:pPrChange>
      </w:pPr>
      <w:ins w:id="816" w:author="nikolas moutsopoulos" w:date="2021-06-06T15:02:00Z">
        <w:r>
          <w:rPr>
            <w:sz w:val="24"/>
            <w:szCs w:val="24"/>
          </w:rPr>
          <w:t xml:space="preserve">Organization which belong to the health care sector collect data from various sources which are being analyzed and later they share the produced results. </w:t>
        </w:r>
      </w:ins>
      <w:ins w:id="817" w:author="nikolas moutsopoulos" w:date="2021-06-06T15:03:00Z">
        <w:r>
          <w:rPr>
            <w:sz w:val="24"/>
            <w:szCs w:val="24"/>
          </w:rPr>
          <w:t xml:space="preserve">The produced results may be protected </w:t>
        </w:r>
        <w:r>
          <w:rPr>
            <w:sz w:val="24"/>
            <w:szCs w:val="24"/>
          </w:rPr>
          <w:lastRenderedPageBreak/>
          <w:t xml:space="preserve">health care information (PHI), thus they must take seriously the subject of security and the data that they expose. </w:t>
        </w:r>
      </w:ins>
      <w:ins w:id="818" w:author="nikolas moutsopoulos" w:date="2021-06-06T15:04:00Z">
        <w:r>
          <w:rPr>
            <w:sz w:val="24"/>
            <w:szCs w:val="24"/>
          </w:rPr>
          <w:t xml:space="preserve">In order to </w:t>
        </w:r>
      </w:ins>
      <w:ins w:id="819" w:author="nikolas moutsopoulos" w:date="2021-06-06T15:05:00Z">
        <w:r>
          <w:rPr>
            <w:sz w:val="24"/>
            <w:szCs w:val="24"/>
          </w:rPr>
          <w:t>ensure</w:t>
        </w:r>
      </w:ins>
      <w:ins w:id="820" w:author="nikolas moutsopoulos" w:date="2021-06-06T15:04:00Z">
        <w:r>
          <w:rPr>
            <w:sz w:val="24"/>
            <w:szCs w:val="24"/>
          </w:rPr>
          <w:t xml:space="preserve"> </w:t>
        </w:r>
      </w:ins>
      <w:ins w:id="821" w:author="nikolas moutsopoulos" w:date="2021-06-06T15:05:00Z">
        <w:r>
          <w:rPr>
            <w:sz w:val="24"/>
            <w:szCs w:val="24"/>
          </w:rPr>
          <w:t>the</w:t>
        </w:r>
      </w:ins>
      <w:ins w:id="822" w:author="nikolas moutsopoulos" w:date="2021-06-06T15:04:00Z">
        <w:r>
          <w:rPr>
            <w:sz w:val="24"/>
            <w:szCs w:val="24"/>
          </w:rPr>
          <w:t xml:space="preserve"> data </w:t>
        </w:r>
      </w:ins>
      <w:ins w:id="823" w:author="nikolas moutsopoulos" w:date="2021-06-06T15:05:00Z">
        <w:r>
          <w:rPr>
            <w:sz w:val="24"/>
            <w:szCs w:val="24"/>
          </w:rPr>
          <w:t>integrity</w:t>
        </w:r>
      </w:ins>
      <w:ins w:id="824" w:author="nikolas moutsopoulos" w:date="2021-06-06T15:04:00Z">
        <w:r>
          <w:rPr>
            <w:sz w:val="24"/>
            <w:szCs w:val="24"/>
          </w:rPr>
          <w:t xml:space="preserve">, </w:t>
        </w:r>
      </w:ins>
      <w:ins w:id="825" w:author="nikolas moutsopoulos" w:date="2021-06-06T15:05:00Z">
        <w:r>
          <w:rPr>
            <w:sz w:val="24"/>
            <w:szCs w:val="24"/>
          </w:rPr>
          <w:t>portability</w:t>
        </w:r>
      </w:ins>
      <w:ins w:id="826" w:author="nikolas moutsopoulos" w:date="2021-06-06T15:04:00Z">
        <w:r>
          <w:rPr>
            <w:sz w:val="24"/>
            <w:szCs w:val="24"/>
          </w:rPr>
          <w:t xml:space="preserve"> </w:t>
        </w:r>
      </w:ins>
      <w:ins w:id="827" w:author="nikolas moutsopoulos" w:date="2021-06-06T15:05:00Z">
        <w:r>
          <w:rPr>
            <w:sz w:val="24"/>
            <w:szCs w:val="24"/>
          </w:rPr>
          <w:t xml:space="preserve">and </w:t>
        </w:r>
        <w:r w:rsidRPr="00FC0966">
          <w:rPr>
            <w:sz w:val="24"/>
            <w:szCs w:val="24"/>
          </w:rPr>
          <w:t>accessibility</w:t>
        </w:r>
        <w:r>
          <w:rPr>
            <w:sz w:val="24"/>
            <w:szCs w:val="24"/>
          </w:rPr>
          <w:t xml:space="preserve"> for such type of information the organizations should invest a lot of effort in data cleaning.</w:t>
        </w:r>
      </w:ins>
    </w:p>
    <w:p w14:paraId="18F6BEAD" w14:textId="38B724A8" w:rsidR="003554E2" w:rsidRPr="004872E7" w:rsidDel="00F974D8" w:rsidRDefault="00F974D8">
      <w:pPr>
        <w:spacing w:line="360" w:lineRule="auto"/>
        <w:jc w:val="both"/>
        <w:rPr>
          <w:del w:id="828" w:author="nikolas moutsopoulos" w:date="2021-06-06T15:06:00Z"/>
          <w:sz w:val="24"/>
          <w:szCs w:val="24"/>
        </w:rPr>
        <w:pPrChange w:id="829" w:author="nikolas moutsopoulos" w:date="2021-05-22T22:14:00Z">
          <w:pPr>
            <w:spacing w:line="360" w:lineRule="auto"/>
          </w:pPr>
        </w:pPrChange>
      </w:pPr>
      <w:ins w:id="830" w:author="nikolas moutsopoulos" w:date="2021-06-06T15:06:00Z">
        <w:r w:rsidRPr="004872E7">
          <w:t>Like the rest organizations who perform data mining</w:t>
        </w:r>
      </w:ins>
      <w:ins w:id="831" w:author="nikolas moutsopoulos" w:date="2021-06-06T15:07:00Z">
        <w:r w:rsidRPr="004872E7">
          <w:t>,</w:t>
        </w:r>
      </w:ins>
      <w:ins w:id="832" w:author="nikolas moutsopoulos" w:date="2021-06-06T15:06:00Z">
        <w:r w:rsidRPr="004872E7">
          <w:t xml:space="preserve"> </w:t>
        </w:r>
      </w:ins>
      <w:ins w:id="833" w:author="nikolas moutsopoulos" w:date="2021-06-06T15:07:00Z">
        <w:r w:rsidRPr="004872E7">
          <w:t>the organizations store data in large databases and/or data warehouses</w:t>
        </w:r>
      </w:ins>
      <w:ins w:id="834" w:author="nikolas moutsopoulos" w:date="2021-06-06T15:19:00Z">
        <w:r w:rsidR="00DB2D27" w:rsidRPr="004872E7">
          <w:t xml:space="preserve">. These could be linked to </w:t>
        </w:r>
      </w:ins>
      <w:ins w:id="835" w:author="nikolas moutsopoulos" w:date="2021-06-06T15:34:00Z">
        <w:r w:rsidR="004872E7" w:rsidRPr="004872E7">
          <w:t>each person</w:t>
        </w:r>
      </w:ins>
      <w:ins w:id="836" w:author="nikolas moutsopoulos" w:date="2021-06-06T15:35:00Z">
        <w:r w:rsidR="004872E7" w:rsidRPr="004872E7">
          <w:t>’s electronic health record</w:t>
        </w:r>
      </w:ins>
      <w:ins w:id="837" w:author="nikolas moutsopoulos" w:date="2021-06-06T15:19:00Z">
        <w:r w:rsidR="00DB2D27" w:rsidRPr="004872E7">
          <w:t xml:space="preserve"> EHR, decision support system, revenue cycle management, and a variety of other apps that help the healthcare ecosystem function together more effectively. The usefulness of healthcare big data is enormous, as it aids in improving care, increasing revenue, and facilitating improved decision-making</w:t>
        </w:r>
      </w:ins>
      <w:ins w:id="838" w:author="nikolas moutsopoulos" w:date="2021-06-06T15:06:00Z">
        <w:r w:rsidR="004872E7" w:rsidRPr="004872E7">
          <w:t xml:space="preserve">. </w:t>
        </w:r>
      </w:ins>
      <w:ins w:id="839" w:author="nikolas moutsopoulos" w:date="2021-06-06T15:35:00Z">
        <w:r w:rsidR="004872E7" w:rsidRPr="004872E7">
          <w:t>With the existence of dirty data the previous statement is infeasible.</w:t>
        </w:r>
      </w:ins>
      <w:ins w:id="840" w:author="nikolas moutsopoulos" w:date="2021-06-06T15:37:00Z">
        <w:r w:rsidR="004872E7">
          <w:t xml:space="preserve"> </w:t>
        </w:r>
      </w:ins>
      <w:del w:id="841" w:author="nikolas moutsopoulos" w:date="2021-06-06T15:06:00Z">
        <w:r w:rsidR="003554E2" w:rsidRPr="004872E7" w:rsidDel="00F974D8">
          <w:rPr>
            <w:sz w:val="24"/>
            <w:szCs w:val="24"/>
          </w:rPr>
          <w:delText>Healthcare systems collect, analyze, and share protected healthcare information (PHI) every day, but it’s not always accurate or properly structured. To ensure the portability, accessibility, and interoperability of such information, healthcare data cleaning is often a necessity.</w:delText>
        </w:r>
      </w:del>
    </w:p>
    <w:p w14:paraId="0DCFE60E" w14:textId="65D5E74A" w:rsidR="004872E7" w:rsidRDefault="004872E7">
      <w:pPr>
        <w:pStyle w:val="NormalWeb"/>
        <w:shd w:val="clear" w:color="auto" w:fill="FFFFFF"/>
        <w:spacing w:before="240" w:beforeAutospacing="0" w:after="240" w:afterAutospacing="0" w:line="360" w:lineRule="auto"/>
        <w:jc w:val="both"/>
        <w:rPr>
          <w:ins w:id="842" w:author="nikolas moutsopoulos" w:date="2021-06-06T15:36:00Z"/>
          <w:rFonts w:asciiTheme="minorHAnsi" w:eastAsiaTheme="minorHAnsi" w:hAnsiTheme="minorHAnsi" w:cstheme="minorBidi"/>
        </w:rPr>
        <w:pPrChange w:id="843" w:author="nikolas moutsopoulos" w:date="2021-05-22T22:14:00Z">
          <w:pPr>
            <w:pStyle w:val="NormalWeb"/>
            <w:shd w:val="clear" w:color="auto" w:fill="FFFFFF"/>
            <w:spacing w:before="240" w:beforeAutospacing="0" w:after="240" w:afterAutospacing="0" w:line="360" w:lineRule="auto"/>
          </w:pPr>
        </w:pPrChange>
      </w:pPr>
      <w:ins w:id="844" w:author="nikolas moutsopoulos" w:date="2021-06-06T15:37:00Z">
        <w:r>
          <w:rPr>
            <w:rFonts w:asciiTheme="minorHAnsi" w:eastAsiaTheme="minorHAnsi" w:hAnsiTheme="minorHAnsi" w:cstheme="minorBidi"/>
          </w:rPr>
          <w:t>T</w:t>
        </w:r>
      </w:ins>
      <w:ins w:id="845" w:author="nikolas moutsopoulos" w:date="2021-06-06T15:38:00Z">
        <w:r>
          <w:rPr>
            <w:rFonts w:asciiTheme="minorHAnsi" w:eastAsiaTheme="minorHAnsi" w:hAnsiTheme="minorHAnsi" w:cstheme="minorBidi"/>
          </w:rPr>
          <w:t>hus organization can make their</w:t>
        </w:r>
      </w:ins>
      <w:ins w:id="846" w:author="nikolas moutsopoulos" w:date="2021-06-06T15:36:00Z">
        <w:r w:rsidRPr="004872E7">
          <w:rPr>
            <w:rFonts w:asciiTheme="minorHAnsi" w:eastAsiaTheme="minorHAnsi" w:hAnsiTheme="minorHAnsi" w:cstheme="minorBidi"/>
          </w:rPr>
          <w:t xml:space="preserve"> data more </w:t>
        </w:r>
      </w:ins>
      <w:ins w:id="847" w:author="nikolas moutsopoulos" w:date="2021-06-06T15:38:00Z">
        <w:r>
          <w:rPr>
            <w:rFonts w:asciiTheme="minorHAnsi" w:eastAsiaTheme="minorHAnsi" w:hAnsiTheme="minorHAnsi" w:cstheme="minorBidi"/>
          </w:rPr>
          <w:t xml:space="preserve">valuable </w:t>
        </w:r>
      </w:ins>
      <w:ins w:id="848" w:author="nikolas moutsopoulos" w:date="2021-06-06T15:36:00Z">
        <w:r w:rsidRPr="004872E7">
          <w:rPr>
            <w:rFonts w:asciiTheme="minorHAnsi" w:eastAsiaTheme="minorHAnsi" w:hAnsiTheme="minorHAnsi" w:cstheme="minorBidi"/>
          </w:rPr>
          <w:t>by using data cleansing</w:t>
        </w:r>
      </w:ins>
      <w:ins w:id="849" w:author="nikolas moutsopoulos" w:date="2021-06-06T15:38:00Z">
        <w:r>
          <w:rPr>
            <w:rFonts w:asciiTheme="minorHAnsi" w:eastAsiaTheme="minorHAnsi" w:hAnsiTheme="minorHAnsi" w:cstheme="minorBidi"/>
          </w:rPr>
          <w:t xml:space="preserve"> procedures during the pipeline of data mining</w:t>
        </w:r>
      </w:ins>
      <w:ins w:id="850" w:author="nikolas moutsopoulos" w:date="2021-06-06T15:36:00Z">
        <w:r w:rsidRPr="004872E7">
          <w:rPr>
            <w:rFonts w:asciiTheme="minorHAnsi" w:eastAsiaTheme="minorHAnsi" w:hAnsiTheme="minorHAnsi" w:cstheme="minorBidi"/>
          </w:rPr>
          <w:t>. When integrating various data streams, consistency is esse</w:t>
        </w:r>
        <w:r>
          <w:rPr>
            <w:rFonts w:asciiTheme="minorHAnsi" w:eastAsiaTheme="minorHAnsi" w:hAnsiTheme="minorHAnsi" w:cstheme="minorBidi"/>
          </w:rPr>
          <w:t xml:space="preserve">ntial and </w:t>
        </w:r>
      </w:ins>
      <w:ins w:id="851" w:author="nikolas moutsopoulos" w:date="2021-06-06T15:38:00Z">
        <w:r>
          <w:rPr>
            <w:rFonts w:asciiTheme="minorHAnsi" w:eastAsiaTheme="minorHAnsi" w:hAnsiTheme="minorHAnsi" w:cstheme="minorBidi"/>
          </w:rPr>
          <w:t>w</w:t>
        </w:r>
      </w:ins>
      <w:ins w:id="852" w:author="nikolas moutsopoulos" w:date="2021-06-06T15:36:00Z">
        <w:r w:rsidRPr="004872E7">
          <w:rPr>
            <w:rFonts w:asciiTheme="minorHAnsi" w:eastAsiaTheme="minorHAnsi" w:hAnsiTheme="minorHAnsi" w:cstheme="minorBidi"/>
          </w:rPr>
          <w:t>hen filthy data is merged, it loses its capacity to be actionable.</w:t>
        </w:r>
      </w:ins>
    </w:p>
    <w:p w14:paraId="4CFDBB9A" w14:textId="34EB16FE" w:rsidR="003554E2" w:rsidRPr="00FC0966" w:rsidDel="004872E7" w:rsidRDefault="004872E7">
      <w:pPr>
        <w:pStyle w:val="NormalWeb"/>
        <w:shd w:val="clear" w:color="auto" w:fill="FFFFFF"/>
        <w:spacing w:before="240" w:beforeAutospacing="0" w:after="240" w:afterAutospacing="0" w:line="360" w:lineRule="auto"/>
        <w:jc w:val="both"/>
        <w:rPr>
          <w:del w:id="853" w:author="nikolas moutsopoulos" w:date="2021-06-06T15:36:00Z"/>
          <w:rFonts w:asciiTheme="minorHAnsi" w:eastAsiaTheme="minorHAnsi" w:hAnsiTheme="minorHAnsi" w:cstheme="minorBidi"/>
        </w:rPr>
        <w:pPrChange w:id="854" w:author="nikolas moutsopoulos" w:date="2021-05-22T22:14:00Z">
          <w:pPr>
            <w:pStyle w:val="NormalWeb"/>
            <w:shd w:val="clear" w:color="auto" w:fill="FFFFFF"/>
            <w:spacing w:before="240" w:beforeAutospacing="0" w:after="240" w:afterAutospacing="0" w:line="360" w:lineRule="auto"/>
          </w:pPr>
        </w:pPrChange>
      </w:pPr>
      <w:ins w:id="855" w:author="nikolas moutsopoulos" w:date="2021-06-06T15:40:00Z">
        <w:r w:rsidRPr="004872E7">
          <w:rPr>
            <w:rFonts w:asciiTheme="minorHAnsi" w:eastAsiaTheme="minorHAnsi" w:hAnsiTheme="minorHAnsi" w:cstheme="minorBidi"/>
          </w:rPr>
          <w:t xml:space="preserve">All healthcare information systems (HIS) would work in perfect harmony </w:t>
        </w:r>
        <w:r>
          <w:rPr>
            <w:rFonts w:asciiTheme="minorHAnsi" w:eastAsiaTheme="minorHAnsi" w:hAnsiTheme="minorHAnsi" w:cstheme="minorBidi"/>
          </w:rPr>
          <w:t>under ideal circumstances.</w:t>
        </w:r>
        <w:r w:rsidRPr="004872E7">
          <w:rPr>
            <w:rFonts w:asciiTheme="minorHAnsi" w:eastAsiaTheme="minorHAnsi" w:hAnsiTheme="minorHAnsi" w:cstheme="minorBidi"/>
          </w:rPr>
          <w:t xml:space="preserve"> Field matching, as well as duplicates and other inconsistencies, would not be a hindrance. That, unfortunately, is not the case. There is currently no established method for </w:t>
        </w:r>
        <w:r w:rsidR="007156F0">
          <w:rPr>
            <w:rFonts w:asciiTheme="minorHAnsi" w:eastAsiaTheme="minorHAnsi" w:hAnsiTheme="minorHAnsi" w:cstheme="minorBidi"/>
          </w:rPr>
          <w:t>data cleaning in the health care domain, thus the development teams must put effort in order to make the respective data cleaning.</w:t>
        </w:r>
      </w:ins>
      <w:del w:id="856" w:author="nikolas moutsopoulos" w:date="2021-06-06T15:36:00Z">
        <w:r w:rsidR="003554E2" w:rsidRPr="00FC0966" w:rsidDel="004872E7">
          <w:rPr>
            <w:rFonts w:asciiTheme="minorHAnsi" w:eastAsiaTheme="minorHAnsi" w:hAnsiTheme="minorHAnsi" w:cstheme="minorBidi"/>
          </w:rPr>
          <w:delText xml:space="preserve">Typically, most organizations store data in databases. These could be associated with your </w:delText>
        </w:r>
        <w:r w:rsidR="004F2EC5" w:rsidRPr="00FC0966" w:rsidDel="004872E7">
          <w:rPr>
            <w:rFonts w:asciiTheme="minorHAnsi" w:eastAsiaTheme="minorHAnsi" w:hAnsiTheme="minorHAnsi" w:cstheme="minorBidi"/>
          </w:rPr>
          <w:delText>Electronic Health Record (EHR)</w:delText>
        </w:r>
        <w:r w:rsidR="003554E2" w:rsidRPr="00FC0966" w:rsidDel="004872E7">
          <w:rPr>
            <w:rFonts w:asciiTheme="minorHAnsi" w:eastAsiaTheme="minorHAnsi" w:hAnsiTheme="minorHAnsi" w:cstheme="minorBidi"/>
          </w:rPr>
          <w:delText>, decision support system, revenue cycle management, and many more applications designed to enable the healthcare ecosystem to work more cohesively. The value of </w:delText>
        </w:r>
        <w:r w:rsidR="00AC4B29" w:rsidDel="004872E7">
          <w:fldChar w:fldCharType="begin"/>
        </w:r>
        <w:r w:rsidR="00AC4B29" w:rsidDel="004872E7">
          <w:delInstrText xml:space="preserve"> HYPERLINK "https://infowerks.com/healthcare-big-data-strategy/" \t "_blank" </w:delInstrText>
        </w:r>
        <w:r w:rsidR="00AC4B29" w:rsidDel="004872E7">
          <w:fldChar w:fldCharType="separate"/>
        </w:r>
        <w:r w:rsidR="003554E2" w:rsidRPr="00FC0966" w:rsidDel="004872E7">
          <w:rPr>
            <w:rFonts w:asciiTheme="minorHAnsi" w:eastAsiaTheme="minorHAnsi" w:hAnsiTheme="minorHAnsi" w:cstheme="minorBidi"/>
          </w:rPr>
          <w:delText>healthcare big data</w:delText>
        </w:r>
        <w:r w:rsidR="00AC4B29" w:rsidDel="004872E7">
          <w:fldChar w:fldCharType="end"/>
        </w:r>
        <w:r w:rsidR="003554E2" w:rsidRPr="00FC0966" w:rsidDel="004872E7">
          <w:rPr>
            <w:rFonts w:asciiTheme="minorHAnsi" w:eastAsiaTheme="minorHAnsi" w:hAnsiTheme="minorHAnsi" w:cstheme="minorBidi"/>
          </w:rPr>
          <w:delText> is immense, helping improve care, boost revenue, and drive better decision-making. Dirty data makes that virtually impossible.</w:delText>
        </w:r>
      </w:del>
    </w:p>
    <w:p w14:paraId="3D12EB19" w14:textId="3F111F2A" w:rsidR="003554E2" w:rsidRPr="00FC0966" w:rsidDel="004872E7" w:rsidRDefault="003554E2">
      <w:pPr>
        <w:pStyle w:val="NormalWeb"/>
        <w:shd w:val="clear" w:color="auto" w:fill="FFFFFF"/>
        <w:spacing w:before="240" w:beforeAutospacing="0" w:after="240" w:afterAutospacing="0" w:line="360" w:lineRule="auto"/>
        <w:jc w:val="both"/>
        <w:rPr>
          <w:del w:id="857" w:author="nikolas moutsopoulos" w:date="2021-06-06T15:38:00Z"/>
          <w:rFonts w:asciiTheme="minorHAnsi" w:eastAsiaTheme="minorHAnsi" w:hAnsiTheme="minorHAnsi" w:cstheme="minorBidi"/>
        </w:rPr>
        <w:pPrChange w:id="858" w:author="nikolas moutsopoulos" w:date="2021-05-22T22:14:00Z">
          <w:pPr>
            <w:pStyle w:val="NormalWeb"/>
            <w:shd w:val="clear" w:color="auto" w:fill="FFFFFF"/>
            <w:spacing w:before="240" w:beforeAutospacing="0" w:after="240" w:afterAutospacing="0" w:line="360" w:lineRule="auto"/>
          </w:pPr>
        </w:pPrChange>
      </w:pPr>
      <w:del w:id="859" w:author="nikolas moutsopoulos" w:date="2021-06-06T15:38:00Z">
        <w:r w:rsidRPr="00FC0966" w:rsidDel="004872E7">
          <w:rPr>
            <w:rFonts w:asciiTheme="minorHAnsi" w:eastAsiaTheme="minorHAnsi" w:hAnsiTheme="minorHAnsi" w:cstheme="minorBidi"/>
          </w:rPr>
          <w:delText>Dirty data describes information that is inaccurate, outdated, redundant, incomplete, or formatted incorrectly. Using healthcare data cleaning, you can bring consistency to your data. This consistency is necessary when integrating disparate streams of data. If you merge dirty data, then its ability to be actionable is lost. </w:delText>
        </w:r>
      </w:del>
    </w:p>
    <w:p w14:paraId="4C431142" w14:textId="77777777" w:rsidR="004872E7" w:rsidRDefault="004F2EC5">
      <w:pPr>
        <w:pStyle w:val="NormalWeb"/>
        <w:shd w:val="clear" w:color="auto" w:fill="FFFFFF"/>
        <w:spacing w:before="240" w:beforeAutospacing="0" w:after="240" w:afterAutospacing="0" w:line="360" w:lineRule="auto"/>
        <w:jc w:val="both"/>
        <w:rPr>
          <w:ins w:id="860" w:author="nikolas moutsopoulos" w:date="2021-06-06T15:40:00Z"/>
          <w:rFonts w:asciiTheme="minorHAnsi" w:eastAsiaTheme="minorHAnsi" w:hAnsiTheme="minorHAnsi" w:cstheme="minorBidi"/>
        </w:rPr>
        <w:pPrChange w:id="861" w:author="nikolas moutsopoulos" w:date="2021-05-22T22:14:00Z">
          <w:pPr>
            <w:pStyle w:val="NormalWeb"/>
            <w:shd w:val="clear" w:color="auto" w:fill="FFFFFF"/>
            <w:spacing w:before="240" w:beforeAutospacing="0" w:after="240" w:afterAutospacing="0" w:line="360" w:lineRule="auto"/>
          </w:pPr>
        </w:pPrChange>
      </w:pPr>
      <w:del w:id="862" w:author="nikolas moutsopoulos" w:date="2021-06-06T15:40:00Z">
        <w:r w:rsidRPr="00FC0966" w:rsidDel="007156F0">
          <w:rPr>
            <w:rFonts w:asciiTheme="minorHAnsi" w:eastAsiaTheme="minorHAnsi" w:hAnsiTheme="minorHAnsi" w:cstheme="minorBidi"/>
          </w:rPr>
          <w:delText>I</w:delText>
        </w:r>
      </w:del>
    </w:p>
    <w:p w14:paraId="707B8BA8" w14:textId="62939D52" w:rsidR="007156F0" w:rsidRDefault="007156F0">
      <w:pPr>
        <w:pStyle w:val="NormalWeb"/>
        <w:shd w:val="clear" w:color="auto" w:fill="FFFFFF"/>
        <w:spacing w:before="240" w:beforeAutospacing="0" w:after="240" w:afterAutospacing="0" w:line="360" w:lineRule="auto"/>
        <w:jc w:val="both"/>
        <w:rPr>
          <w:ins w:id="863" w:author="nikolas moutsopoulos" w:date="2021-06-06T15:43:00Z"/>
          <w:rFonts w:asciiTheme="minorHAnsi" w:eastAsiaTheme="minorHAnsi" w:hAnsiTheme="minorHAnsi" w:cstheme="minorBidi"/>
        </w:rPr>
        <w:pPrChange w:id="864" w:author="nikolas moutsopoulos" w:date="2021-05-22T22:14:00Z">
          <w:pPr>
            <w:pStyle w:val="NormalWeb"/>
            <w:shd w:val="clear" w:color="auto" w:fill="FFFFFF"/>
            <w:spacing w:before="240" w:beforeAutospacing="0" w:after="240" w:afterAutospacing="0" w:line="360" w:lineRule="auto"/>
          </w:pPr>
        </w:pPrChange>
      </w:pPr>
      <w:ins w:id="865" w:author="nikolas moutsopoulos" w:date="2021-06-06T15:43:00Z">
        <w:r w:rsidRPr="007156F0">
          <w:rPr>
            <w:rFonts w:asciiTheme="minorHAnsi" w:eastAsiaTheme="minorHAnsi" w:hAnsiTheme="minorHAnsi" w:cstheme="minorBidi"/>
          </w:rPr>
          <w:t xml:space="preserve">However, </w:t>
        </w:r>
        <w:r>
          <w:rPr>
            <w:rFonts w:asciiTheme="minorHAnsi" w:eastAsiaTheme="minorHAnsi" w:hAnsiTheme="minorHAnsi" w:cstheme="minorBidi"/>
          </w:rPr>
          <w:t>migrating</w:t>
        </w:r>
        <w:r w:rsidRPr="007156F0">
          <w:rPr>
            <w:rFonts w:asciiTheme="minorHAnsi" w:eastAsiaTheme="minorHAnsi" w:hAnsiTheme="minorHAnsi" w:cstheme="minorBidi"/>
          </w:rPr>
          <w:t xml:space="preserve"> data from one system to another or fast aggregating multiple data sets and automatically having a working process are sti</w:t>
        </w:r>
        <w:r>
          <w:rPr>
            <w:rFonts w:asciiTheme="minorHAnsi" w:eastAsiaTheme="minorHAnsi" w:hAnsiTheme="minorHAnsi" w:cstheme="minorBidi"/>
          </w:rPr>
          <w:t xml:space="preserve">ll difficult. </w:t>
        </w:r>
      </w:ins>
      <w:ins w:id="866" w:author="nikolas moutsopoulos" w:date="2021-06-06T15:44:00Z">
        <w:r>
          <w:rPr>
            <w:rFonts w:asciiTheme="minorHAnsi" w:eastAsiaTheme="minorHAnsi" w:hAnsiTheme="minorHAnsi" w:cstheme="minorBidi"/>
          </w:rPr>
          <w:t xml:space="preserve">It is observed </w:t>
        </w:r>
      </w:ins>
      <w:ins w:id="867" w:author="nikolas moutsopoulos" w:date="2021-06-06T15:43:00Z">
        <w:r w:rsidRPr="007156F0">
          <w:rPr>
            <w:rFonts w:asciiTheme="minorHAnsi" w:eastAsiaTheme="minorHAnsi" w:hAnsiTheme="minorHAnsi" w:cstheme="minorBidi"/>
          </w:rPr>
          <w:t xml:space="preserve">how difficult it is to translate data from one system to another, even when they are in the same category, </w:t>
        </w:r>
      </w:ins>
      <w:ins w:id="868" w:author="nikolas moutsopoulos" w:date="2021-06-06T15:44:00Z">
        <w:r>
          <w:rPr>
            <w:rFonts w:asciiTheme="minorHAnsi" w:eastAsiaTheme="minorHAnsi" w:hAnsiTheme="minorHAnsi" w:cstheme="minorBidi"/>
          </w:rPr>
          <w:t>not only in health care but in every organization which should use data cleaning techniques</w:t>
        </w:r>
      </w:ins>
      <w:ins w:id="869" w:author="nikolas moutsopoulos" w:date="2021-06-06T15:43:00Z">
        <w:r w:rsidRPr="007156F0">
          <w:rPr>
            <w:rFonts w:asciiTheme="minorHAnsi" w:eastAsiaTheme="minorHAnsi" w:hAnsiTheme="minorHAnsi" w:cstheme="minorBidi"/>
          </w:rPr>
          <w:t>.</w:t>
        </w:r>
        <w:r>
          <w:rPr>
            <w:rFonts w:asciiTheme="minorHAnsi" w:eastAsiaTheme="minorHAnsi" w:hAnsiTheme="minorHAnsi" w:cstheme="minorBidi"/>
          </w:rPr>
          <w:t xml:space="preserve"> </w:t>
        </w:r>
      </w:ins>
      <w:ins w:id="870" w:author="nikolas moutsopoulos" w:date="2021-06-06T15:45:00Z">
        <w:r>
          <w:rPr>
            <w:rFonts w:asciiTheme="minorHAnsi" w:eastAsiaTheme="minorHAnsi" w:hAnsiTheme="minorHAnsi" w:cstheme="minorBidi"/>
          </w:rPr>
          <w:t>As a consequence</w:t>
        </w:r>
      </w:ins>
      <w:ins w:id="871" w:author="nikolas moutsopoulos" w:date="2021-06-06T15:43:00Z">
        <w:r w:rsidRPr="007156F0">
          <w:rPr>
            <w:rFonts w:asciiTheme="minorHAnsi" w:eastAsiaTheme="minorHAnsi" w:hAnsiTheme="minorHAnsi" w:cstheme="minorBidi"/>
          </w:rPr>
          <w:t xml:space="preserve"> if </w:t>
        </w:r>
      </w:ins>
      <w:ins w:id="872" w:author="nikolas moutsopoulos" w:date="2021-06-06T15:46:00Z">
        <w:r>
          <w:rPr>
            <w:rFonts w:asciiTheme="minorHAnsi" w:eastAsiaTheme="minorHAnsi" w:hAnsiTheme="minorHAnsi" w:cstheme="minorBidi"/>
          </w:rPr>
          <w:t xml:space="preserve">data are </w:t>
        </w:r>
      </w:ins>
      <w:ins w:id="873" w:author="nikolas moutsopoulos" w:date="2021-06-06T15:43:00Z">
        <w:r>
          <w:rPr>
            <w:rFonts w:asciiTheme="minorHAnsi" w:eastAsiaTheme="minorHAnsi" w:hAnsiTheme="minorHAnsi" w:cstheme="minorBidi"/>
          </w:rPr>
          <w:t>migrating</w:t>
        </w:r>
        <w:r w:rsidRPr="007156F0">
          <w:rPr>
            <w:rFonts w:asciiTheme="minorHAnsi" w:eastAsiaTheme="minorHAnsi" w:hAnsiTheme="minorHAnsi" w:cstheme="minorBidi"/>
          </w:rPr>
          <w:t xml:space="preserve"> from one EHR to another with ease, integrating data outputs or shifting information into a whole different sort of platform becomes quite difficult.</w:t>
        </w:r>
      </w:ins>
    </w:p>
    <w:p w14:paraId="2A588BBB" w14:textId="77777777" w:rsidR="001B4798" w:rsidRDefault="007156F0">
      <w:pPr>
        <w:pStyle w:val="NormalWeb"/>
        <w:shd w:val="clear" w:color="auto" w:fill="FFFFFF"/>
        <w:spacing w:before="240" w:beforeAutospacing="0" w:after="240" w:afterAutospacing="0" w:line="450" w:lineRule="atLeast"/>
        <w:jc w:val="both"/>
        <w:rPr>
          <w:ins w:id="874" w:author="nikolas moutsopoulos" w:date="2021-06-06T15:53:00Z"/>
          <w:rFonts w:asciiTheme="minorHAnsi" w:eastAsiaTheme="minorHAnsi" w:hAnsiTheme="minorHAnsi" w:cstheme="minorBidi"/>
        </w:rPr>
        <w:pPrChange w:id="875" w:author="nikolas moutsopoulos" w:date="2021-05-22T22:14:00Z">
          <w:pPr>
            <w:pStyle w:val="NormalWeb"/>
            <w:shd w:val="clear" w:color="auto" w:fill="FFFFFF"/>
            <w:spacing w:before="240" w:beforeAutospacing="0" w:after="240" w:afterAutospacing="0" w:line="450" w:lineRule="atLeast"/>
          </w:pPr>
        </w:pPrChange>
      </w:pPr>
      <w:ins w:id="876" w:author="nikolas moutsopoulos" w:date="2021-06-06T15:47:00Z">
        <w:r w:rsidRPr="007156F0">
          <w:rPr>
            <w:rFonts w:asciiTheme="minorHAnsi" w:eastAsiaTheme="minorHAnsi" w:hAnsiTheme="minorHAnsi" w:cstheme="minorBidi"/>
          </w:rPr>
          <w:t>Dirty data is the result of a combination of variables, some of which are more significant than others. Duplication is one of the most serious difficulties. Duplicate records make up 5-10% of a hospital's EHR, according to study. For healthcare organizations with many locations, that percentage rises to 20%.</w:t>
        </w:r>
        <w:r>
          <w:rPr>
            <w:rFonts w:asciiTheme="minorHAnsi" w:eastAsiaTheme="minorHAnsi" w:hAnsiTheme="minorHAnsi" w:cstheme="minorBidi"/>
          </w:rPr>
          <w:t xml:space="preserve"> (</w:t>
        </w:r>
        <w:r>
          <w:rPr>
            <w:rFonts w:asciiTheme="minorHAnsi" w:eastAsiaTheme="minorHAnsi" w:hAnsiTheme="minorHAnsi" w:cstheme="minorBidi"/>
          </w:rPr>
          <w:fldChar w:fldCharType="begin"/>
        </w:r>
        <w:r>
          <w:rPr>
            <w:rFonts w:asciiTheme="minorHAnsi" w:eastAsiaTheme="minorHAnsi" w:hAnsiTheme="minorHAnsi" w:cstheme="minorBidi"/>
          </w:rPr>
          <w:instrText xml:space="preserve"> HYPERLINK "</w:instrText>
        </w:r>
        <w:r w:rsidRPr="00770F5A">
          <w:rPr>
            <w:rFonts w:asciiTheme="minorHAnsi" w:eastAsiaTheme="minorHAnsi" w:hAnsiTheme="minorHAnsi" w:cstheme="minorBidi"/>
          </w:rPr>
          <w:instrText>https://infowerks.com/healthcare-data-cleaning/</w:instrText>
        </w:r>
        <w:r>
          <w:rPr>
            <w:rFonts w:asciiTheme="minorHAnsi" w:eastAsiaTheme="minorHAnsi" w:hAnsiTheme="minorHAnsi" w:cstheme="minorBidi"/>
          </w:rPr>
          <w:instrText xml:space="preserve">" </w:instrText>
        </w:r>
        <w:r>
          <w:rPr>
            <w:rFonts w:asciiTheme="minorHAnsi" w:eastAsiaTheme="minorHAnsi" w:hAnsiTheme="minorHAnsi" w:cstheme="minorBidi"/>
          </w:rPr>
          <w:fldChar w:fldCharType="separate"/>
        </w:r>
        <w:r w:rsidRPr="002C061F">
          <w:rPr>
            <w:rStyle w:val="Hyperlink"/>
            <w:rFonts w:asciiTheme="minorHAnsi" w:eastAsiaTheme="minorHAnsi" w:hAnsiTheme="minorHAnsi" w:cstheme="minorBidi"/>
          </w:rPr>
          <w:t>https://infowerks.com/healthcare-data-cleaning/</w:t>
        </w:r>
        <w:r>
          <w:rPr>
            <w:rFonts w:asciiTheme="minorHAnsi" w:eastAsiaTheme="minorHAnsi" w:hAnsiTheme="minorHAnsi" w:cstheme="minorBidi"/>
          </w:rPr>
          <w:fldChar w:fldCharType="end"/>
        </w:r>
        <w:r>
          <w:rPr>
            <w:rFonts w:asciiTheme="minorHAnsi" w:eastAsiaTheme="minorHAnsi" w:hAnsiTheme="minorHAnsi" w:cstheme="minorBidi"/>
          </w:rPr>
          <w:t>)</w:t>
        </w:r>
      </w:ins>
      <w:ins w:id="877" w:author="nikolas moutsopoulos" w:date="2021-06-06T15:48:00Z">
        <w:r>
          <w:rPr>
            <w:rFonts w:asciiTheme="minorHAnsi" w:eastAsiaTheme="minorHAnsi" w:hAnsiTheme="minorHAnsi" w:cstheme="minorBidi"/>
          </w:rPr>
          <w:t xml:space="preserve">. </w:t>
        </w:r>
      </w:ins>
    </w:p>
    <w:p w14:paraId="2C0BC61B" w14:textId="21F5406E" w:rsidR="007156F0" w:rsidRDefault="007156F0">
      <w:pPr>
        <w:pStyle w:val="NormalWeb"/>
        <w:shd w:val="clear" w:color="auto" w:fill="FFFFFF"/>
        <w:spacing w:before="240" w:beforeAutospacing="0" w:after="240" w:afterAutospacing="0" w:line="450" w:lineRule="atLeast"/>
        <w:jc w:val="both"/>
        <w:rPr>
          <w:ins w:id="878" w:author="nikolas moutsopoulos" w:date="2021-06-06T15:49:00Z"/>
          <w:rFonts w:asciiTheme="minorHAnsi" w:eastAsiaTheme="minorHAnsi" w:hAnsiTheme="minorHAnsi" w:cstheme="minorBidi"/>
        </w:rPr>
        <w:pPrChange w:id="879" w:author="nikolas moutsopoulos" w:date="2021-05-22T22:14:00Z">
          <w:pPr>
            <w:pStyle w:val="NormalWeb"/>
            <w:shd w:val="clear" w:color="auto" w:fill="FFFFFF"/>
            <w:spacing w:before="240" w:beforeAutospacing="0" w:after="240" w:afterAutospacing="0" w:line="450" w:lineRule="atLeast"/>
          </w:pPr>
        </w:pPrChange>
      </w:pPr>
      <w:ins w:id="880" w:author="nikolas moutsopoulos" w:date="2021-06-06T15:48:00Z">
        <w:r w:rsidRPr="007156F0">
          <w:rPr>
            <w:rFonts w:asciiTheme="minorHAnsi" w:eastAsiaTheme="minorHAnsi" w:hAnsiTheme="minorHAnsi" w:cstheme="minorBidi"/>
          </w:rPr>
          <w:lastRenderedPageBreak/>
          <w:t>Duplications can occur for a variety of reasons, including mistakes in spelling or other patient information. As additional patients are added, the system's characteristics may prevent it from searching for duplicates.</w:t>
        </w:r>
      </w:ins>
      <w:ins w:id="881" w:author="nikolas moutsopoulos" w:date="2021-06-06T15:49:00Z">
        <w:r>
          <w:rPr>
            <w:rFonts w:asciiTheme="minorHAnsi" w:eastAsiaTheme="minorHAnsi" w:hAnsiTheme="minorHAnsi" w:cstheme="minorBidi"/>
          </w:rPr>
          <w:t xml:space="preserve"> </w:t>
        </w:r>
        <w:r w:rsidRPr="007156F0">
          <w:rPr>
            <w:rFonts w:asciiTheme="minorHAnsi" w:eastAsiaTheme="minorHAnsi" w:hAnsiTheme="minorHAnsi" w:cstheme="minorBidi"/>
          </w:rPr>
          <w:t>The fact that filthy data is incomplete is another sign. Records may be useless if they lack all of the necessary fields. A patient record list that omits prior diseases or allergies is not only incomplete, but it may also have an impact on care. User error or system constraints can also lead to incomplete data.</w:t>
        </w:r>
      </w:ins>
    </w:p>
    <w:p w14:paraId="1269AE48" w14:textId="263BD97C" w:rsidR="007156F0" w:rsidRDefault="007156F0">
      <w:pPr>
        <w:pStyle w:val="NormalWeb"/>
        <w:shd w:val="clear" w:color="auto" w:fill="FFFFFF"/>
        <w:spacing w:before="240" w:beforeAutospacing="0" w:after="240" w:afterAutospacing="0" w:line="450" w:lineRule="atLeast"/>
        <w:jc w:val="both"/>
        <w:rPr>
          <w:ins w:id="882" w:author="nikolas moutsopoulos" w:date="2021-06-06T15:51:00Z"/>
          <w:rFonts w:asciiTheme="minorHAnsi" w:eastAsiaTheme="minorHAnsi" w:hAnsiTheme="minorHAnsi" w:cstheme="minorBidi"/>
        </w:rPr>
        <w:pPrChange w:id="883" w:author="nikolas moutsopoulos" w:date="2021-05-22T22:14:00Z">
          <w:pPr>
            <w:pStyle w:val="NormalWeb"/>
            <w:shd w:val="clear" w:color="auto" w:fill="FFFFFF"/>
            <w:spacing w:before="240" w:beforeAutospacing="0" w:after="240" w:afterAutospacing="0" w:line="450" w:lineRule="atLeast"/>
          </w:pPr>
        </w:pPrChange>
      </w:pPr>
      <w:ins w:id="884" w:author="nikolas moutsopoulos" w:date="2021-06-06T15:52:00Z">
        <w:r w:rsidRPr="007156F0">
          <w:rPr>
            <w:rFonts w:asciiTheme="minorHAnsi" w:eastAsiaTheme="minorHAnsi" w:hAnsiTheme="minorHAnsi" w:cstheme="minorBidi"/>
          </w:rPr>
          <w:t>Inaccuracies are the third major source of filthy data. Errors in the initial set-up (misspelled names, transposed numbers, etc.) may have occurred, or the data may not have been updated appropriately.</w:t>
        </w:r>
        <w:r w:rsidR="001B4798">
          <w:rPr>
            <w:rFonts w:asciiTheme="minorHAnsi" w:eastAsiaTheme="minorHAnsi" w:hAnsiTheme="minorHAnsi" w:cstheme="minorBidi"/>
          </w:rPr>
          <w:t xml:space="preserve"> </w:t>
        </w:r>
        <w:r w:rsidR="001B4798" w:rsidRPr="001B4798">
          <w:rPr>
            <w:rFonts w:asciiTheme="minorHAnsi" w:eastAsiaTheme="minorHAnsi" w:hAnsiTheme="minorHAnsi" w:cstheme="minorBidi"/>
          </w:rPr>
          <w:t xml:space="preserve">It's difficult to engage with patients and harness your data for better results and insights if </w:t>
        </w:r>
        <w:r w:rsidR="001B4798">
          <w:rPr>
            <w:rFonts w:asciiTheme="minorHAnsi" w:eastAsiaTheme="minorHAnsi" w:hAnsiTheme="minorHAnsi" w:cstheme="minorBidi"/>
          </w:rPr>
          <w:t>the data source for them is not precise</w:t>
        </w:r>
        <w:r w:rsidR="001B4798" w:rsidRPr="001B4798">
          <w:rPr>
            <w:rFonts w:asciiTheme="minorHAnsi" w:eastAsiaTheme="minorHAnsi" w:hAnsiTheme="minorHAnsi" w:cstheme="minorBidi"/>
          </w:rPr>
          <w:t>, from contact information to insurance codes.</w:t>
        </w:r>
      </w:ins>
    </w:p>
    <w:p w14:paraId="19D1E3FE" w14:textId="5ABBB1DB" w:rsidR="004F2EC5" w:rsidRPr="00FC0966" w:rsidDel="007156F0" w:rsidRDefault="004F2EC5">
      <w:pPr>
        <w:pStyle w:val="NormalWeb"/>
        <w:shd w:val="clear" w:color="auto" w:fill="FFFFFF"/>
        <w:spacing w:before="240" w:beforeAutospacing="0" w:after="240" w:afterAutospacing="0" w:line="360" w:lineRule="auto"/>
        <w:jc w:val="both"/>
        <w:rPr>
          <w:del w:id="885" w:author="nikolas moutsopoulos" w:date="2021-06-06T15:41:00Z"/>
          <w:rFonts w:asciiTheme="minorHAnsi" w:eastAsiaTheme="minorHAnsi" w:hAnsiTheme="minorHAnsi" w:cstheme="minorBidi"/>
        </w:rPr>
        <w:pPrChange w:id="886" w:author="nikolas moutsopoulos" w:date="2021-05-22T22:14:00Z">
          <w:pPr>
            <w:pStyle w:val="NormalWeb"/>
            <w:shd w:val="clear" w:color="auto" w:fill="FFFFFF"/>
            <w:spacing w:before="240" w:beforeAutospacing="0" w:after="240" w:afterAutospacing="0" w:line="360" w:lineRule="auto"/>
          </w:pPr>
        </w:pPrChange>
      </w:pPr>
      <w:del w:id="887" w:author="nikolas moutsopoulos" w:date="2021-06-06T15:41:00Z">
        <w:r w:rsidRPr="00FC0966" w:rsidDel="007156F0">
          <w:rPr>
            <w:rFonts w:asciiTheme="minorHAnsi" w:eastAsiaTheme="minorHAnsi" w:hAnsiTheme="minorHAnsi" w:cstheme="minorBidi"/>
          </w:rPr>
          <w:delText>n an ideal world, all </w:delText>
        </w:r>
        <w:r w:rsidR="00AC4B29" w:rsidDel="007156F0">
          <w:fldChar w:fldCharType="begin"/>
        </w:r>
        <w:r w:rsidR="00AC4B29" w:rsidDel="007156F0">
          <w:delInstrText xml:space="preserve"> HYPERLINK "https://infowerks.com/health-information-system/" \t "_blank" </w:delInstrText>
        </w:r>
        <w:r w:rsidR="00AC4B29" w:rsidDel="007156F0">
          <w:fldChar w:fldCharType="separate"/>
        </w:r>
        <w:r w:rsidRPr="00FC0966" w:rsidDel="007156F0">
          <w:rPr>
            <w:rFonts w:asciiTheme="minorHAnsi" w:eastAsiaTheme="minorHAnsi" w:hAnsiTheme="minorHAnsi" w:cstheme="minorBidi"/>
          </w:rPr>
          <w:delText>healthcare information systems</w:delText>
        </w:r>
        <w:r w:rsidR="00AC4B29" w:rsidDel="007156F0">
          <w:fldChar w:fldCharType="end"/>
        </w:r>
        <w:r w:rsidRPr="00FC0966" w:rsidDel="007156F0">
          <w:rPr>
            <w:rFonts w:asciiTheme="minorHAnsi" w:eastAsiaTheme="minorHAnsi" w:hAnsiTheme="minorHAnsi" w:cstheme="minorBidi"/>
          </w:rPr>
          <w:delText> (HIS) would work together in harmony. Field matching wouldn’t be a roadblock, nor would duplicates or other inconsistencies. Unfortunately, that’s just not the case. There is currently no standardized practice for healthcare data interoperability. </w:delText>
        </w:r>
      </w:del>
    </w:p>
    <w:p w14:paraId="24244CCF" w14:textId="4A2441A2" w:rsidR="004F2EC5" w:rsidRPr="00FC0966" w:rsidDel="007156F0" w:rsidRDefault="004F2EC5">
      <w:pPr>
        <w:pStyle w:val="NormalWeb"/>
        <w:shd w:val="clear" w:color="auto" w:fill="FFFFFF"/>
        <w:spacing w:before="240" w:beforeAutospacing="0" w:after="240" w:afterAutospacing="0" w:line="360" w:lineRule="auto"/>
        <w:jc w:val="both"/>
        <w:rPr>
          <w:del w:id="888" w:author="nikolas moutsopoulos" w:date="2021-06-06T15:46:00Z"/>
          <w:rFonts w:asciiTheme="minorHAnsi" w:eastAsiaTheme="minorHAnsi" w:hAnsiTheme="minorHAnsi" w:cstheme="minorBidi"/>
        </w:rPr>
        <w:pPrChange w:id="889" w:author="nikolas moutsopoulos" w:date="2021-05-22T22:14:00Z">
          <w:pPr>
            <w:pStyle w:val="NormalWeb"/>
            <w:shd w:val="clear" w:color="auto" w:fill="FFFFFF"/>
            <w:spacing w:before="240" w:beforeAutospacing="0" w:after="240" w:afterAutospacing="0" w:line="360" w:lineRule="auto"/>
          </w:pPr>
        </w:pPrChange>
      </w:pPr>
      <w:del w:id="890" w:author="nikolas moutsopoulos" w:date="2021-06-06T15:46:00Z">
        <w:r w:rsidRPr="00FC0966" w:rsidDel="007156F0">
          <w:rPr>
            <w:rFonts w:asciiTheme="minorHAnsi" w:eastAsiaTheme="minorHAnsi" w:hAnsiTheme="minorHAnsi" w:cstheme="minorBidi"/>
          </w:rPr>
          <w:delText xml:space="preserve">.However, it’s </w:delText>
        </w:r>
      </w:del>
      <w:commentRangeStart w:id="891"/>
      <w:ins w:id="892" w:author="GEORGIOS MANIAS" w:date="2021-05-18T18:08:00Z">
        <w:del w:id="893" w:author="nikolas moutsopoulos" w:date="2021-06-06T15:46:00Z">
          <w:r w:rsidR="00261391" w:rsidRPr="00FC0966" w:rsidDel="007156F0">
            <w:rPr>
              <w:rFonts w:asciiTheme="minorHAnsi" w:eastAsiaTheme="minorHAnsi" w:hAnsiTheme="minorHAnsi" w:cstheme="minorBidi"/>
            </w:rPr>
            <w:delText>it</w:delText>
          </w:r>
          <w:r w:rsidR="00261391" w:rsidDel="007156F0">
            <w:rPr>
              <w:rFonts w:asciiTheme="minorHAnsi" w:eastAsiaTheme="minorHAnsi" w:hAnsiTheme="minorHAnsi" w:cstheme="minorBidi"/>
            </w:rPr>
            <w:delText xml:space="preserve"> is</w:delText>
          </w:r>
          <w:r w:rsidR="00261391" w:rsidRPr="00FC0966" w:rsidDel="007156F0">
            <w:rPr>
              <w:rFonts w:asciiTheme="minorHAnsi" w:eastAsiaTheme="minorHAnsi" w:hAnsiTheme="minorHAnsi" w:cstheme="minorBidi"/>
            </w:rPr>
            <w:delText xml:space="preserve"> </w:delText>
          </w:r>
          <w:commentRangeEnd w:id="891"/>
          <w:r w:rsidR="00261391" w:rsidDel="007156F0">
            <w:rPr>
              <w:rStyle w:val="CommentReference"/>
              <w:rFonts w:asciiTheme="minorHAnsi" w:eastAsiaTheme="minorHAnsi" w:hAnsiTheme="minorHAnsi" w:cstheme="minorBidi"/>
            </w:rPr>
            <w:commentReference w:id="891"/>
          </w:r>
        </w:del>
      </w:ins>
      <w:del w:id="894" w:author="nikolas moutsopoulos" w:date="2021-06-06T15:46:00Z">
        <w:r w:rsidRPr="00FC0966" w:rsidDel="007156F0">
          <w:rPr>
            <w:rFonts w:asciiTheme="minorHAnsi" w:eastAsiaTheme="minorHAnsi" w:hAnsiTheme="minorHAnsi" w:cstheme="minorBidi"/>
          </w:rPr>
          <w:delText>still not as easy as moving data from one system to another or quickly aggregating different data sets and automatically have a working process. As healthcare data management experts, we see on a daily basis how difficult it is to map data from one system to another, even when they are in the same category. So, if you can adeptly move from one EHR to another, then it gets really tricky when combining data outputs or moving information into a completely different type of platform.</w:delText>
        </w:r>
      </w:del>
    </w:p>
    <w:p w14:paraId="1FA36A42" w14:textId="003DD0A9" w:rsidR="004F2EC5" w:rsidRPr="00FC0966" w:rsidDel="007156F0" w:rsidRDefault="004F2EC5">
      <w:pPr>
        <w:pStyle w:val="NormalWeb"/>
        <w:shd w:val="clear" w:color="auto" w:fill="FFFFFF"/>
        <w:spacing w:before="240" w:beforeAutospacing="0" w:after="240" w:afterAutospacing="0" w:line="450" w:lineRule="atLeast"/>
        <w:jc w:val="both"/>
        <w:rPr>
          <w:del w:id="895" w:author="nikolas moutsopoulos" w:date="2021-06-06T15:47:00Z"/>
          <w:rFonts w:asciiTheme="minorHAnsi" w:eastAsiaTheme="minorHAnsi" w:hAnsiTheme="minorHAnsi" w:cstheme="minorBidi"/>
        </w:rPr>
        <w:pPrChange w:id="896" w:author="nikolas moutsopoulos" w:date="2021-05-22T22:14:00Z">
          <w:pPr>
            <w:pStyle w:val="NormalWeb"/>
            <w:shd w:val="clear" w:color="auto" w:fill="FFFFFF"/>
            <w:spacing w:before="240" w:beforeAutospacing="0" w:after="240" w:afterAutospacing="0" w:line="450" w:lineRule="atLeast"/>
          </w:pPr>
        </w:pPrChange>
      </w:pPr>
      <w:del w:id="897" w:author="nikolas moutsopoulos" w:date="2021-06-06T15:47:00Z">
        <w:r w:rsidRPr="00FC0966" w:rsidDel="007156F0">
          <w:rPr>
            <w:rFonts w:asciiTheme="minorHAnsi" w:eastAsiaTheme="minorHAnsi" w:hAnsiTheme="minorHAnsi" w:cstheme="minorBidi"/>
          </w:rPr>
          <w:delText xml:space="preserve">Dirty data is not the result of one thing; it’s </w:delText>
        </w:r>
      </w:del>
      <w:ins w:id="898" w:author="GEORGIOS MANIAS" w:date="2021-05-18T18:08:00Z">
        <w:del w:id="899" w:author="nikolas moutsopoulos" w:date="2021-06-06T15:47:00Z">
          <w:r w:rsidR="00261391" w:rsidRPr="00FC0966" w:rsidDel="007156F0">
            <w:rPr>
              <w:rFonts w:asciiTheme="minorHAnsi" w:eastAsiaTheme="minorHAnsi" w:hAnsiTheme="minorHAnsi" w:cstheme="minorBidi"/>
            </w:rPr>
            <w:delText>it</w:delText>
          </w:r>
          <w:r w:rsidR="00261391" w:rsidDel="007156F0">
            <w:rPr>
              <w:rFonts w:asciiTheme="minorHAnsi" w:eastAsiaTheme="minorHAnsi" w:hAnsiTheme="minorHAnsi" w:cstheme="minorBidi"/>
            </w:rPr>
            <w:delText xml:space="preserve"> is</w:delText>
          </w:r>
          <w:r w:rsidR="00261391" w:rsidRPr="00FC0966" w:rsidDel="007156F0">
            <w:rPr>
              <w:rFonts w:asciiTheme="minorHAnsi" w:eastAsiaTheme="minorHAnsi" w:hAnsiTheme="minorHAnsi" w:cstheme="minorBidi"/>
            </w:rPr>
            <w:delText xml:space="preserve"> </w:delText>
          </w:r>
        </w:del>
      </w:ins>
      <w:del w:id="900" w:author="nikolas moutsopoulos" w:date="2021-06-06T15:47:00Z">
        <w:r w:rsidRPr="00FC0966" w:rsidDel="007156F0">
          <w:rPr>
            <w:rFonts w:asciiTheme="minorHAnsi" w:eastAsiaTheme="minorHAnsi" w:hAnsiTheme="minorHAnsi" w:cstheme="minorBidi"/>
          </w:rPr>
          <w:delText>a culmination of lots of factors, some more significant than others. One of the biggest concerns is duplication. According to research, duplicate records make up </w:delText>
        </w:r>
        <w:r w:rsidR="00AC4B29" w:rsidDel="007156F0">
          <w:fldChar w:fldCharType="begin"/>
        </w:r>
        <w:r w:rsidR="00AC4B29" w:rsidDel="007156F0">
          <w:delInstrText xml:space="preserve"> HYPERLINK "http://bok.ahima.org/doc?oid=302567" \l ".XrMHVqhKiUk" \t "_blank" </w:delInstrText>
        </w:r>
        <w:r w:rsidR="00AC4B29" w:rsidDel="007156F0">
          <w:fldChar w:fldCharType="separate"/>
        </w:r>
        <w:r w:rsidRPr="00FC0966" w:rsidDel="007156F0">
          <w:rPr>
            <w:rFonts w:asciiTheme="minorHAnsi" w:eastAsiaTheme="minorHAnsi" w:hAnsiTheme="minorHAnsi" w:cstheme="minorBidi"/>
          </w:rPr>
          <w:delText>5-10% of a hospital’s EHR</w:delText>
        </w:r>
        <w:r w:rsidR="00AC4B29" w:rsidDel="007156F0">
          <w:fldChar w:fldCharType="end"/>
        </w:r>
        <w:r w:rsidRPr="00FC0966" w:rsidDel="007156F0">
          <w:rPr>
            <w:rFonts w:asciiTheme="minorHAnsi" w:eastAsiaTheme="minorHAnsi" w:hAnsiTheme="minorHAnsi" w:cstheme="minorBidi"/>
          </w:rPr>
          <w:delText>. That number expands to rates of 20% for healthcare entities that have multiple locations.</w:delText>
        </w:r>
      </w:del>
    </w:p>
    <w:p w14:paraId="5B301D46" w14:textId="2B22E7E2" w:rsidR="004F2EC5" w:rsidRPr="00FC0966" w:rsidDel="007156F0" w:rsidRDefault="004F2EC5">
      <w:pPr>
        <w:pStyle w:val="NormalWeb"/>
        <w:shd w:val="clear" w:color="auto" w:fill="FFFFFF"/>
        <w:spacing w:before="240" w:beforeAutospacing="0" w:after="240" w:afterAutospacing="0" w:line="450" w:lineRule="atLeast"/>
        <w:jc w:val="both"/>
        <w:rPr>
          <w:del w:id="901" w:author="nikolas moutsopoulos" w:date="2021-06-06T15:48:00Z"/>
          <w:rFonts w:asciiTheme="minorHAnsi" w:eastAsiaTheme="minorHAnsi" w:hAnsiTheme="minorHAnsi" w:cstheme="minorBidi"/>
        </w:rPr>
        <w:pPrChange w:id="902" w:author="nikolas moutsopoulos" w:date="2021-05-22T22:14:00Z">
          <w:pPr>
            <w:pStyle w:val="NormalWeb"/>
            <w:shd w:val="clear" w:color="auto" w:fill="FFFFFF"/>
            <w:spacing w:before="240" w:beforeAutospacing="0" w:after="240" w:afterAutospacing="0" w:line="450" w:lineRule="atLeast"/>
          </w:pPr>
        </w:pPrChange>
      </w:pPr>
      <w:del w:id="903" w:author="nikolas moutsopoulos" w:date="2021-06-06T15:48:00Z">
        <w:r w:rsidRPr="00FC0966" w:rsidDel="007156F0">
          <w:rPr>
            <w:rFonts w:asciiTheme="minorHAnsi" w:eastAsiaTheme="minorHAnsi" w:hAnsiTheme="minorHAnsi" w:cstheme="minorBidi"/>
          </w:rPr>
          <w:delText>Duplications happen for many reasons, including errors in spelling or other patient data. Depending on the parameters of the system, it may be unable to search for duplicates as new patients are added.</w:delText>
        </w:r>
      </w:del>
    </w:p>
    <w:p w14:paraId="5FDFE237" w14:textId="7F94EF3D" w:rsidR="004F2EC5" w:rsidRPr="00FC0966" w:rsidDel="007156F0" w:rsidRDefault="004F2EC5">
      <w:pPr>
        <w:pStyle w:val="NormalWeb"/>
        <w:shd w:val="clear" w:color="auto" w:fill="FFFFFF"/>
        <w:spacing w:before="240" w:beforeAutospacing="0" w:after="240" w:afterAutospacing="0" w:line="450" w:lineRule="atLeast"/>
        <w:jc w:val="both"/>
        <w:rPr>
          <w:del w:id="904" w:author="nikolas moutsopoulos" w:date="2021-06-06T15:49:00Z"/>
          <w:rFonts w:asciiTheme="minorHAnsi" w:eastAsiaTheme="minorHAnsi" w:hAnsiTheme="minorHAnsi" w:cstheme="minorBidi"/>
        </w:rPr>
        <w:pPrChange w:id="905" w:author="nikolas moutsopoulos" w:date="2021-05-22T22:14:00Z">
          <w:pPr>
            <w:pStyle w:val="NormalWeb"/>
            <w:shd w:val="clear" w:color="auto" w:fill="FFFFFF"/>
            <w:spacing w:before="240" w:beforeAutospacing="0" w:after="240" w:afterAutospacing="0" w:line="450" w:lineRule="atLeast"/>
          </w:pPr>
        </w:pPrChange>
      </w:pPr>
      <w:del w:id="906" w:author="nikolas moutsopoulos" w:date="2021-06-06T15:49:00Z">
        <w:r w:rsidRPr="00FC0966" w:rsidDel="007156F0">
          <w:rPr>
            <w:rFonts w:asciiTheme="minorHAnsi" w:eastAsiaTheme="minorHAnsi" w:hAnsiTheme="minorHAnsi" w:cstheme="minorBidi"/>
          </w:rPr>
          <w:delText xml:space="preserve">Another symptom of dirty data is that it’s </w:delText>
        </w:r>
      </w:del>
      <w:ins w:id="907" w:author="GEORGIOS MANIAS" w:date="2021-05-18T18:08:00Z">
        <w:del w:id="908" w:author="nikolas moutsopoulos" w:date="2021-06-06T15:49:00Z">
          <w:r w:rsidR="00261391" w:rsidRPr="00FC0966" w:rsidDel="007156F0">
            <w:rPr>
              <w:rFonts w:asciiTheme="minorHAnsi" w:eastAsiaTheme="minorHAnsi" w:hAnsiTheme="minorHAnsi" w:cstheme="minorBidi"/>
            </w:rPr>
            <w:delText>it</w:delText>
          </w:r>
          <w:r w:rsidR="00261391" w:rsidDel="007156F0">
            <w:rPr>
              <w:rFonts w:asciiTheme="minorHAnsi" w:eastAsiaTheme="minorHAnsi" w:hAnsiTheme="minorHAnsi" w:cstheme="minorBidi"/>
            </w:rPr>
            <w:delText xml:space="preserve"> is</w:delText>
          </w:r>
          <w:r w:rsidR="00261391" w:rsidRPr="00FC0966" w:rsidDel="007156F0">
            <w:rPr>
              <w:rFonts w:asciiTheme="minorHAnsi" w:eastAsiaTheme="minorHAnsi" w:hAnsiTheme="minorHAnsi" w:cstheme="minorBidi"/>
            </w:rPr>
            <w:delText xml:space="preserve"> </w:delText>
          </w:r>
        </w:del>
      </w:ins>
      <w:del w:id="909" w:author="nikolas moutsopoulos" w:date="2021-06-06T15:49:00Z">
        <w:r w:rsidRPr="00FC0966" w:rsidDel="007156F0">
          <w:rPr>
            <w:rFonts w:asciiTheme="minorHAnsi" w:eastAsiaTheme="minorHAnsi" w:hAnsiTheme="minorHAnsi" w:cstheme="minorBidi"/>
          </w:rPr>
          <w:delText>incomplete. Without all the appropriate fields, records may be useless. If a patient record list omits things like preexisting conditions or allergies, it’s not only incomplete but could impact care. Incomplete information can be attributed to user error or system limitations.</w:delText>
        </w:r>
      </w:del>
    </w:p>
    <w:p w14:paraId="2AF64561" w14:textId="18E87EE3" w:rsidR="004F2EC5" w:rsidRPr="00FC0966" w:rsidDel="001B4798" w:rsidRDefault="004F2EC5">
      <w:pPr>
        <w:pStyle w:val="NormalWeb"/>
        <w:shd w:val="clear" w:color="auto" w:fill="FFFFFF"/>
        <w:spacing w:before="240" w:beforeAutospacing="0" w:after="240" w:afterAutospacing="0" w:line="450" w:lineRule="atLeast"/>
        <w:jc w:val="both"/>
        <w:rPr>
          <w:del w:id="910" w:author="nikolas moutsopoulos" w:date="2021-06-06T15:53:00Z"/>
          <w:rFonts w:asciiTheme="minorHAnsi" w:eastAsiaTheme="minorHAnsi" w:hAnsiTheme="minorHAnsi" w:cstheme="minorBidi"/>
        </w:rPr>
        <w:pPrChange w:id="911" w:author="nikolas moutsopoulos" w:date="2021-05-22T22:14:00Z">
          <w:pPr>
            <w:pStyle w:val="NormalWeb"/>
            <w:shd w:val="clear" w:color="auto" w:fill="FFFFFF"/>
            <w:spacing w:before="240" w:beforeAutospacing="0" w:after="240" w:afterAutospacing="0" w:line="450" w:lineRule="atLeast"/>
          </w:pPr>
        </w:pPrChange>
      </w:pPr>
      <w:del w:id="912" w:author="nikolas moutsopoulos" w:date="2021-06-06T15:53:00Z">
        <w:r w:rsidRPr="00FC0966" w:rsidDel="001B4798">
          <w:rPr>
            <w:rFonts w:asciiTheme="minorHAnsi" w:eastAsiaTheme="minorHAnsi" w:hAnsiTheme="minorHAnsi" w:cstheme="minorBidi"/>
          </w:rPr>
          <w:delText xml:space="preserve">The third significant cause of dirty data is inaccuracies. Errors might have occurred in the original set-up (i.e., misspelled names, transposed numbers), or the data may not have been updated correctly. If you don’t have accurate information about your patients, from contact information to insurance codes, then it’s </w:delText>
        </w:r>
      </w:del>
      <w:ins w:id="913" w:author="GEORGIOS MANIAS" w:date="2021-05-18T18:09:00Z">
        <w:del w:id="914" w:author="nikolas moutsopoulos" w:date="2021-06-06T15:53:00Z">
          <w:r w:rsidR="00261391" w:rsidRPr="00FC0966" w:rsidDel="001B4798">
            <w:rPr>
              <w:rFonts w:asciiTheme="minorHAnsi" w:eastAsiaTheme="minorHAnsi" w:hAnsiTheme="minorHAnsi" w:cstheme="minorBidi"/>
            </w:rPr>
            <w:delText>it</w:delText>
          </w:r>
          <w:r w:rsidR="00261391" w:rsidRPr="00261391" w:rsidDel="001B4798">
            <w:rPr>
              <w:rFonts w:asciiTheme="minorHAnsi" w:eastAsiaTheme="minorHAnsi" w:hAnsiTheme="minorHAnsi" w:cstheme="minorBidi"/>
            </w:rPr>
            <w:delText xml:space="preserve"> </w:delText>
          </w:r>
          <w:r w:rsidR="00261391" w:rsidDel="001B4798">
            <w:rPr>
              <w:rFonts w:asciiTheme="minorHAnsi" w:eastAsiaTheme="minorHAnsi" w:hAnsiTheme="minorHAnsi" w:cstheme="minorBidi"/>
            </w:rPr>
            <w:delText>is</w:delText>
          </w:r>
          <w:r w:rsidR="00261391" w:rsidRPr="00FC0966" w:rsidDel="001B4798">
            <w:rPr>
              <w:rFonts w:asciiTheme="minorHAnsi" w:eastAsiaTheme="minorHAnsi" w:hAnsiTheme="minorHAnsi" w:cstheme="minorBidi"/>
            </w:rPr>
            <w:delText xml:space="preserve"> </w:delText>
          </w:r>
        </w:del>
      </w:ins>
      <w:del w:id="915" w:author="nikolas moutsopoulos" w:date="2021-06-06T15:53:00Z">
        <w:r w:rsidRPr="00FC0966" w:rsidDel="001B4798">
          <w:rPr>
            <w:rFonts w:asciiTheme="minorHAnsi" w:eastAsiaTheme="minorHAnsi" w:hAnsiTheme="minorHAnsi" w:cstheme="minorBidi"/>
          </w:rPr>
          <w:delText>harder to communicate with them and leverage your information for better outcomes and insights. </w:delText>
        </w:r>
      </w:del>
    </w:p>
    <w:p w14:paraId="201AA02B" w14:textId="188452DE" w:rsidR="00770F5A" w:rsidRDefault="00770F5A">
      <w:pPr>
        <w:pStyle w:val="NormalWeb"/>
        <w:shd w:val="clear" w:color="auto" w:fill="FFFFFF"/>
        <w:spacing w:before="240" w:beforeAutospacing="0" w:after="240" w:afterAutospacing="0" w:line="450" w:lineRule="atLeast"/>
        <w:jc w:val="both"/>
        <w:rPr>
          <w:ins w:id="916" w:author="nikolas moutsopoulos" w:date="2021-06-05T22:26:00Z"/>
          <w:rFonts w:asciiTheme="minorHAnsi" w:eastAsiaTheme="minorHAnsi" w:hAnsiTheme="minorHAnsi" w:cstheme="minorBidi"/>
        </w:rPr>
        <w:pPrChange w:id="917" w:author="nikolas moutsopoulos" w:date="2021-05-22T22:14:00Z">
          <w:pPr>
            <w:pStyle w:val="NormalWeb"/>
            <w:shd w:val="clear" w:color="auto" w:fill="FFFFFF"/>
            <w:spacing w:before="240" w:beforeAutospacing="0" w:after="240" w:afterAutospacing="0" w:line="450" w:lineRule="atLeast"/>
          </w:pPr>
        </w:pPrChange>
      </w:pPr>
      <w:ins w:id="918" w:author="nikolas moutsopoulos" w:date="2021-06-05T22:19:00Z">
        <w:r>
          <w:rPr>
            <w:rFonts w:asciiTheme="minorHAnsi" w:eastAsiaTheme="minorHAnsi" w:hAnsiTheme="minorHAnsi" w:cstheme="minorBidi"/>
          </w:rPr>
          <w:t>When the data</w:t>
        </w:r>
      </w:ins>
      <w:ins w:id="919" w:author="nikolas moutsopoulos" w:date="2021-06-05T22:17:00Z">
        <w:r>
          <w:rPr>
            <w:rFonts w:asciiTheme="minorHAnsi" w:eastAsiaTheme="minorHAnsi" w:hAnsiTheme="minorHAnsi" w:cstheme="minorBidi"/>
          </w:rPr>
          <w:t xml:space="preserve"> quality</w:t>
        </w:r>
      </w:ins>
      <w:ins w:id="920" w:author="nikolas moutsopoulos" w:date="2021-06-05T22:19:00Z">
        <w:r>
          <w:rPr>
            <w:rFonts w:asciiTheme="minorHAnsi" w:eastAsiaTheme="minorHAnsi" w:hAnsiTheme="minorHAnsi" w:cstheme="minorBidi"/>
          </w:rPr>
          <w:t xml:space="preserve"> is poor</w:t>
        </w:r>
      </w:ins>
      <w:ins w:id="921" w:author="nikolas moutsopoulos" w:date="2021-06-05T22:17:00Z">
        <w:r>
          <w:rPr>
            <w:rFonts w:asciiTheme="minorHAnsi" w:eastAsiaTheme="minorHAnsi" w:hAnsiTheme="minorHAnsi" w:cstheme="minorBidi"/>
          </w:rPr>
          <w:t xml:space="preserve"> there are many consequences </w:t>
        </w:r>
      </w:ins>
      <w:ins w:id="922" w:author="nikolas moutsopoulos" w:date="2021-06-05T22:19:00Z">
        <w:r>
          <w:rPr>
            <w:rFonts w:asciiTheme="minorHAnsi" w:eastAsiaTheme="minorHAnsi" w:hAnsiTheme="minorHAnsi" w:cstheme="minorBidi"/>
          </w:rPr>
          <w:t xml:space="preserve">to organizations and the result is that the latter lose a lot of money each year. </w:t>
        </w:r>
      </w:ins>
      <w:ins w:id="923" w:author="nikolas moutsopoulos" w:date="2021-06-05T22:20:00Z">
        <w:r>
          <w:rPr>
            <w:rFonts w:asciiTheme="minorHAnsi" w:eastAsiaTheme="minorHAnsi" w:hAnsiTheme="minorHAnsi" w:cstheme="minorBidi"/>
          </w:rPr>
          <w:t xml:space="preserve">The amount of monetary losses </w:t>
        </w:r>
      </w:ins>
      <w:ins w:id="924" w:author="nikolas moutsopoulos" w:date="2021-06-05T22:21:00Z">
        <w:r w:rsidR="006550EA">
          <w:rPr>
            <w:rFonts w:asciiTheme="minorHAnsi" w:eastAsiaTheme="minorHAnsi" w:hAnsiTheme="minorHAnsi" w:cstheme="minorBidi"/>
          </w:rPr>
          <w:t xml:space="preserve">obviously depends on the size of the organization but for reference the losses may equates </w:t>
        </w:r>
      </w:ins>
      <w:ins w:id="925" w:author="nikolas moutsopoulos" w:date="2021-06-05T22:22:00Z">
        <w:r w:rsidR="006550EA" w:rsidRPr="00FC0966">
          <w:rPr>
            <w:rFonts w:asciiTheme="minorHAnsi" w:eastAsiaTheme="minorHAnsi" w:hAnsiTheme="minorHAnsi" w:cstheme="minorBidi"/>
          </w:rPr>
          <w:t>to </w:t>
        </w:r>
        <w:r w:rsidR="006550EA">
          <w:fldChar w:fldCharType="begin"/>
        </w:r>
        <w:r w:rsidR="006550EA">
          <w:instrText xml:space="preserve"> HYPERLINK "https://www.gartner.com/smarterwithgartner/how-to-stop-data-quality-undermining-your-business/" \t "_blank" </w:instrText>
        </w:r>
        <w:r w:rsidR="006550EA">
          <w:fldChar w:fldCharType="separate"/>
        </w:r>
        <w:r w:rsidR="006550EA" w:rsidRPr="00FC0966">
          <w:rPr>
            <w:rFonts w:asciiTheme="minorHAnsi" w:eastAsiaTheme="minorHAnsi" w:hAnsiTheme="minorHAnsi" w:cstheme="minorBidi"/>
          </w:rPr>
          <w:t>$9.7 to $14.2 million</w:t>
        </w:r>
        <w:r w:rsidR="006550EA">
          <w:rPr>
            <w:rFonts w:asciiTheme="minorHAnsi" w:eastAsiaTheme="minorHAnsi" w:hAnsiTheme="minorHAnsi" w:cstheme="minorBidi"/>
          </w:rPr>
          <w:fldChar w:fldCharType="end"/>
        </w:r>
        <w:r w:rsidR="006550EA">
          <w:rPr>
            <w:rFonts w:asciiTheme="minorHAnsi" w:eastAsiaTheme="minorHAnsi" w:hAnsiTheme="minorHAnsi" w:cstheme="minorBidi"/>
          </w:rPr>
          <w:t>.</w:t>
        </w:r>
      </w:ins>
      <w:ins w:id="926" w:author="nikolas moutsopoulos" w:date="2021-06-05T22:21:00Z">
        <w:r w:rsidR="006550EA">
          <w:rPr>
            <w:rFonts w:asciiTheme="minorHAnsi" w:eastAsiaTheme="minorHAnsi" w:hAnsiTheme="minorHAnsi" w:cstheme="minorBidi"/>
          </w:rPr>
          <w:t xml:space="preserve">  </w:t>
        </w:r>
        <w:r>
          <w:rPr>
            <w:rFonts w:asciiTheme="minorHAnsi" w:eastAsiaTheme="minorHAnsi" w:hAnsiTheme="minorHAnsi" w:cstheme="minorBidi"/>
          </w:rPr>
          <w:t>(</w:t>
        </w:r>
      </w:ins>
      <w:ins w:id="927" w:author="nikolas moutsopoulos" w:date="2021-06-05T22:22:00Z">
        <w:r w:rsidR="006550EA">
          <w:rPr>
            <w:rFonts w:asciiTheme="minorHAnsi" w:eastAsiaTheme="minorHAnsi" w:hAnsiTheme="minorHAnsi" w:cstheme="minorBidi"/>
          </w:rPr>
          <w:fldChar w:fldCharType="begin"/>
        </w:r>
        <w:r w:rsidR="006550EA">
          <w:rPr>
            <w:rFonts w:asciiTheme="minorHAnsi" w:eastAsiaTheme="minorHAnsi" w:hAnsiTheme="minorHAnsi" w:cstheme="minorBidi"/>
          </w:rPr>
          <w:instrText xml:space="preserve"> HYPERLINK "</w:instrText>
        </w:r>
      </w:ins>
      <w:ins w:id="928" w:author="nikolas moutsopoulos" w:date="2021-06-05T22:21:00Z">
        <w:r w:rsidR="006550EA" w:rsidRPr="00770F5A">
          <w:rPr>
            <w:rFonts w:asciiTheme="minorHAnsi" w:eastAsiaTheme="minorHAnsi" w:hAnsiTheme="minorHAnsi" w:cstheme="minorBidi"/>
          </w:rPr>
          <w:instrText>https://infowerks.com/healthcare-data-cleaning/</w:instrText>
        </w:r>
      </w:ins>
      <w:ins w:id="929" w:author="nikolas moutsopoulos" w:date="2021-06-05T22:22:00Z">
        <w:r w:rsidR="006550EA">
          <w:rPr>
            <w:rFonts w:asciiTheme="minorHAnsi" w:eastAsiaTheme="minorHAnsi" w:hAnsiTheme="minorHAnsi" w:cstheme="minorBidi"/>
          </w:rPr>
          <w:instrText xml:space="preserve">" </w:instrText>
        </w:r>
        <w:r w:rsidR="006550EA">
          <w:rPr>
            <w:rFonts w:asciiTheme="minorHAnsi" w:eastAsiaTheme="minorHAnsi" w:hAnsiTheme="minorHAnsi" w:cstheme="minorBidi"/>
          </w:rPr>
          <w:fldChar w:fldCharType="separate"/>
        </w:r>
      </w:ins>
      <w:ins w:id="930" w:author="nikolas moutsopoulos" w:date="2021-06-05T22:21:00Z">
        <w:r w:rsidR="006550EA" w:rsidRPr="002C061F">
          <w:rPr>
            <w:rStyle w:val="Hyperlink"/>
            <w:rFonts w:asciiTheme="minorHAnsi" w:eastAsiaTheme="minorHAnsi" w:hAnsiTheme="minorHAnsi" w:cstheme="minorBidi"/>
          </w:rPr>
          <w:t>https://infowerks.com/healthcare-data-cleaning/</w:t>
        </w:r>
      </w:ins>
      <w:ins w:id="931" w:author="nikolas moutsopoulos" w:date="2021-06-05T22:22:00Z">
        <w:r w:rsidR="006550EA">
          <w:rPr>
            <w:rFonts w:asciiTheme="minorHAnsi" w:eastAsiaTheme="minorHAnsi" w:hAnsiTheme="minorHAnsi" w:cstheme="minorBidi"/>
          </w:rPr>
          <w:fldChar w:fldCharType="end"/>
        </w:r>
      </w:ins>
      <w:ins w:id="932" w:author="nikolas moutsopoulos" w:date="2021-06-05T22:21:00Z">
        <w:r>
          <w:rPr>
            <w:rFonts w:asciiTheme="minorHAnsi" w:eastAsiaTheme="minorHAnsi" w:hAnsiTheme="minorHAnsi" w:cstheme="minorBidi"/>
          </w:rPr>
          <w:t>)</w:t>
        </w:r>
      </w:ins>
      <w:ins w:id="933" w:author="nikolas moutsopoulos" w:date="2021-06-05T22:22:00Z">
        <w:r w:rsidR="006550EA">
          <w:rPr>
            <w:rFonts w:asciiTheme="minorHAnsi" w:eastAsiaTheme="minorHAnsi" w:hAnsiTheme="minorHAnsi" w:cstheme="minorBidi"/>
          </w:rPr>
          <w:t>. Those losses may occur from various rea</w:t>
        </w:r>
      </w:ins>
      <w:ins w:id="934" w:author="nikolas moutsopoulos" w:date="2021-06-05T22:23:00Z">
        <w:r w:rsidR="006550EA">
          <w:rPr>
            <w:rFonts w:asciiTheme="minorHAnsi" w:eastAsiaTheme="minorHAnsi" w:hAnsiTheme="minorHAnsi" w:cstheme="minorBidi"/>
          </w:rPr>
          <w:t xml:space="preserve">sons such as </w:t>
        </w:r>
      </w:ins>
      <w:ins w:id="935" w:author="nikolas moutsopoulos" w:date="2021-06-05T22:24:00Z">
        <w:r w:rsidR="006550EA" w:rsidRPr="00FC0966">
          <w:rPr>
            <w:rFonts w:asciiTheme="minorHAnsi" w:eastAsiaTheme="minorHAnsi" w:hAnsiTheme="minorHAnsi" w:cstheme="minorBidi"/>
          </w:rPr>
          <w:t>unpaid reimbursements from payers</w:t>
        </w:r>
        <w:r w:rsidR="006550EA">
          <w:rPr>
            <w:rFonts w:asciiTheme="minorHAnsi" w:eastAsiaTheme="minorHAnsi" w:hAnsiTheme="minorHAnsi" w:cstheme="minorBidi"/>
          </w:rPr>
          <w:t>. More over the losses may be not only monetary, for example the organization may lose time to integrate data from old to new platforms or missing insights which would help to identify cost cutting procedures.</w:t>
        </w:r>
      </w:ins>
    </w:p>
    <w:p w14:paraId="38E4AFD4" w14:textId="77777777" w:rsidR="006550EA" w:rsidRDefault="006550EA">
      <w:pPr>
        <w:pStyle w:val="NormalWeb"/>
        <w:shd w:val="clear" w:color="auto" w:fill="FFFFFF"/>
        <w:spacing w:before="240" w:beforeAutospacing="0" w:after="240" w:afterAutospacing="0" w:line="450" w:lineRule="atLeast"/>
        <w:jc w:val="both"/>
        <w:rPr>
          <w:ins w:id="936" w:author="nikolas moutsopoulos" w:date="2021-06-06T19:02:00Z"/>
          <w:rFonts w:asciiTheme="minorHAnsi" w:eastAsiaTheme="minorHAnsi" w:hAnsiTheme="minorHAnsi" w:cstheme="minorBidi"/>
        </w:rPr>
        <w:pPrChange w:id="937" w:author="nikolas moutsopoulos" w:date="2021-05-22T22:14:00Z">
          <w:pPr>
            <w:pStyle w:val="NormalWeb"/>
            <w:shd w:val="clear" w:color="auto" w:fill="FFFFFF"/>
            <w:spacing w:before="240" w:beforeAutospacing="0" w:after="240" w:afterAutospacing="0" w:line="450" w:lineRule="atLeast"/>
          </w:pPr>
        </w:pPrChange>
      </w:pPr>
    </w:p>
    <w:p w14:paraId="0AD6798C" w14:textId="77777777" w:rsidR="00802885" w:rsidRDefault="00802885">
      <w:pPr>
        <w:pStyle w:val="NormalWeb"/>
        <w:shd w:val="clear" w:color="auto" w:fill="FFFFFF"/>
        <w:spacing w:before="240" w:beforeAutospacing="0" w:after="240" w:afterAutospacing="0" w:line="450" w:lineRule="atLeast"/>
        <w:jc w:val="both"/>
        <w:rPr>
          <w:ins w:id="938" w:author="nikolas moutsopoulos" w:date="2021-06-07T13:24:00Z"/>
          <w:rFonts w:asciiTheme="minorHAnsi" w:eastAsiaTheme="minorHAnsi" w:hAnsiTheme="minorHAnsi" w:cstheme="minorBidi"/>
        </w:rPr>
        <w:pPrChange w:id="939" w:author="nikolas moutsopoulos" w:date="2021-05-22T22:14:00Z">
          <w:pPr>
            <w:pStyle w:val="NormalWeb"/>
            <w:shd w:val="clear" w:color="auto" w:fill="FFFFFF"/>
            <w:spacing w:before="240" w:beforeAutospacing="0" w:after="240" w:afterAutospacing="0" w:line="450" w:lineRule="atLeast"/>
          </w:pPr>
        </w:pPrChange>
      </w:pPr>
    </w:p>
    <w:p w14:paraId="3C094167" w14:textId="77777777" w:rsidR="003928BE" w:rsidRDefault="003928BE">
      <w:pPr>
        <w:pStyle w:val="NormalWeb"/>
        <w:shd w:val="clear" w:color="auto" w:fill="FFFFFF"/>
        <w:spacing w:before="240" w:beforeAutospacing="0" w:after="240" w:afterAutospacing="0" w:line="450" w:lineRule="atLeast"/>
        <w:jc w:val="both"/>
        <w:rPr>
          <w:ins w:id="940" w:author="nikolas moutsopoulos" w:date="2021-06-07T13:24:00Z"/>
          <w:rFonts w:asciiTheme="minorHAnsi" w:eastAsiaTheme="minorHAnsi" w:hAnsiTheme="minorHAnsi" w:cstheme="minorBidi"/>
        </w:rPr>
        <w:pPrChange w:id="941" w:author="nikolas moutsopoulos" w:date="2021-05-22T22:14:00Z">
          <w:pPr>
            <w:pStyle w:val="NormalWeb"/>
            <w:shd w:val="clear" w:color="auto" w:fill="FFFFFF"/>
            <w:spacing w:before="240" w:beforeAutospacing="0" w:after="240" w:afterAutospacing="0" w:line="450" w:lineRule="atLeast"/>
          </w:pPr>
        </w:pPrChange>
      </w:pPr>
    </w:p>
    <w:p w14:paraId="4A1EF013" w14:textId="77777777" w:rsidR="003928BE" w:rsidRDefault="003928BE">
      <w:pPr>
        <w:pStyle w:val="NormalWeb"/>
        <w:shd w:val="clear" w:color="auto" w:fill="FFFFFF"/>
        <w:spacing w:before="240" w:beforeAutospacing="0" w:after="240" w:afterAutospacing="0" w:line="450" w:lineRule="atLeast"/>
        <w:jc w:val="both"/>
        <w:rPr>
          <w:ins w:id="942" w:author="nikolas moutsopoulos" w:date="2021-06-07T13:24:00Z"/>
          <w:rFonts w:asciiTheme="minorHAnsi" w:eastAsiaTheme="minorHAnsi" w:hAnsiTheme="minorHAnsi" w:cstheme="minorBidi"/>
        </w:rPr>
        <w:pPrChange w:id="943" w:author="nikolas moutsopoulos" w:date="2021-05-22T22:14:00Z">
          <w:pPr>
            <w:pStyle w:val="NormalWeb"/>
            <w:shd w:val="clear" w:color="auto" w:fill="FFFFFF"/>
            <w:spacing w:before="240" w:beforeAutospacing="0" w:after="240" w:afterAutospacing="0" w:line="450" w:lineRule="atLeast"/>
          </w:pPr>
        </w:pPrChange>
      </w:pPr>
    </w:p>
    <w:p w14:paraId="1FECD2B6" w14:textId="77777777" w:rsidR="003928BE" w:rsidRDefault="003928BE">
      <w:pPr>
        <w:pStyle w:val="NormalWeb"/>
        <w:shd w:val="clear" w:color="auto" w:fill="FFFFFF"/>
        <w:spacing w:before="240" w:beforeAutospacing="0" w:after="240" w:afterAutospacing="0" w:line="450" w:lineRule="atLeast"/>
        <w:jc w:val="both"/>
        <w:rPr>
          <w:ins w:id="944" w:author="nikolas moutsopoulos" w:date="2021-06-07T13:24:00Z"/>
          <w:rFonts w:asciiTheme="minorHAnsi" w:eastAsiaTheme="minorHAnsi" w:hAnsiTheme="minorHAnsi" w:cstheme="minorBidi"/>
        </w:rPr>
        <w:pPrChange w:id="945" w:author="nikolas moutsopoulos" w:date="2021-05-22T22:14:00Z">
          <w:pPr>
            <w:pStyle w:val="NormalWeb"/>
            <w:shd w:val="clear" w:color="auto" w:fill="FFFFFF"/>
            <w:spacing w:before="240" w:beforeAutospacing="0" w:after="240" w:afterAutospacing="0" w:line="450" w:lineRule="atLeast"/>
          </w:pPr>
        </w:pPrChange>
      </w:pPr>
    </w:p>
    <w:p w14:paraId="5B5C405F" w14:textId="77777777" w:rsidR="003928BE" w:rsidRDefault="003928BE">
      <w:pPr>
        <w:pStyle w:val="NormalWeb"/>
        <w:shd w:val="clear" w:color="auto" w:fill="FFFFFF"/>
        <w:spacing w:before="240" w:beforeAutospacing="0" w:after="240" w:afterAutospacing="0" w:line="450" w:lineRule="atLeast"/>
        <w:jc w:val="both"/>
        <w:rPr>
          <w:ins w:id="946" w:author="nikolas moutsopoulos" w:date="2021-06-05T22:17:00Z"/>
          <w:rFonts w:asciiTheme="minorHAnsi" w:eastAsiaTheme="minorHAnsi" w:hAnsiTheme="minorHAnsi" w:cstheme="minorBidi"/>
        </w:rPr>
        <w:pPrChange w:id="947" w:author="nikolas moutsopoulos" w:date="2021-05-22T22:14:00Z">
          <w:pPr>
            <w:pStyle w:val="NormalWeb"/>
            <w:shd w:val="clear" w:color="auto" w:fill="FFFFFF"/>
            <w:spacing w:before="240" w:beforeAutospacing="0" w:after="240" w:afterAutospacing="0" w:line="450" w:lineRule="atLeast"/>
          </w:pPr>
        </w:pPrChange>
      </w:pPr>
    </w:p>
    <w:p w14:paraId="44D05535" w14:textId="3E6ACDDA" w:rsidR="004F2EC5" w:rsidRPr="00FC0966" w:rsidDel="006550EA" w:rsidRDefault="004F2EC5">
      <w:pPr>
        <w:pStyle w:val="NormalWeb"/>
        <w:shd w:val="clear" w:color="auto" w:fill="FFFFFF"/>
        <w:spacing w:before="240" w:beforeAutospacing="0" w:after="240" w:afterAutospacing="0" w:line="450" w:lineRule="atLeast"/>
        <w:jc w:val="both"/>
        <w:rPr>
          <w:del w:id="948" w:author="nikolas moutsopoulos" w:date="2021-06-05T22:22:00Z"/>
          <w:rFonts w:asciiTheme="minorHAnsi" w:eastAsiaTheme="minorHAnsi" w:hAnsiTheme="minorHAnsi" w:cstheme="minorBidi"/>
        </w:rPr>
        <w:pPrChange w:id="949" w:author="nikolas moutsopoulos" w:date="2021-05-22T22:14:00Z">
          <w:pPr>
            <w:pStyle w:val="NormalWeb"/>
            <w:shd w:val="clear" w:color="auto" w:fill="FFFFFF"/>
            <w:spacing w:before="240" w:beforeAutospacing="0" w:after="240" w:afterAutospacing="0" w:line="450" w:lineRule="atLeast"/>
          </w:pPr>
        </w:pPrChange>
      </w:pPr>
      <w:commentRangeStart w:id="950"/>
      <w:del w:id="951" w:author="nikolas moutsopoulos" w:date="2021-06-05T22:22:00Z">
        <w:r w:rsidRPr="00FC0966" w:rsidDel="006550EA">
          <w:rPr>
            <w:rFonts w:asciiTheme="minorHAnsi" w:eastAsiaTheme="minorHAnsi" w:hAnsiTheme="minorHAnsi" w:cstheme="minorBidi"/>
          </w:rPr>
          <w:lastRenderedPageBreak/>
          <w:delText>The consequences of dirty data can be numerous. First, there are the monetary losses. Gartner researchers revealed that the cost of poor data equates to </w:delText>
        </w:r>
        <w:r w:rsidR="00AC4B29" w:rsidDel="006550EA">
          <w:fldChar w:fldCharType="begin"/>
        </w:r>
        <w:r w:rsidR="00AC4B29" w:rsidDel="006550EA">
          <w:delInstrText xml:space="preserve"> HYPERLINK "https://www.gartner.com/smarterwithgartner/how-to-stop-data-quality-undermining-your-business/" \t "_blank" </w:delInstrText>
        </w:r>
        <w:r w:rsidR="00AC4B29" w:rsidDel="006550EA">
          <w:fldChar w:fldCharType="separate"/>
        </w:r>
        <w:r w:rsidRPr="00FC0966" w:rsidDel="006550EA">
          <w:rPr>
            <w:rFonts w:asciiTheme="minorHAnsi" w:eastAsiaTheme="minorHAnsi" w:hAnsiTheme="minorHAnsi" w:cstheme="minorBidi"/>
          </w:rPr>
          <w:delText>$9.7 to $14.2 million</w:delText>
        </w:r>
        <w:r w:rsidR="00AC4B29" w:rsidDel="006550EA">
          <w:fldChar w:fldCharType="end"/>
        </w:r>
        <w:r w:rsidRPr="00FC0966" w:rsidDel="006550EA">
          <w:rPr>
            <w:rFonts w:asciiTheme="minorHAnsi" w:eastAsiaTheme="minorHAnsi" w:hAnsiTheme="minorHAnsi" w:cstheme="minorBidi"/>
          </w:rPr>
          <w:delText> for businesses every year. Those numbers reflect all types of companies, but it’s still an important figure to know. </w:delText>
        </w:r>
        <w:commentRangeEnd w:id="950"/>
        <w:r w:rsidR="00261391" w:rsidDel="006550EA">
          <w:rPr>
            <w:rStyle w:val="CommentReference"/>
            <w:rFonts w:asciiTheme="minorHAnsi" w:eastAsiaTheme="minorHAnsi" w:hAnsiTheme="minorHAnsi" w:cstheme="minorBidi"/>
          </w:rPr>
          <w:commentReference w:id="950"/>
        </w:r>
      </w:del>
    </w:p>
    <w:p w14:paraId="0761AA39" w14:textId="62CAB181" w:rsidR="004F2EC5" w:rsidRPr="00FC0966" w:rsidDel="006550EA" w:rsidRDefault="004F2EC5">
      <w:pPr>
        <w:pStyle w:val="NormalWeb"/>
        <w:shd w:val="clear" w:color="auto" w:fill="FFFFFF"/>
        <w:spacing w:before="240" w:beforeAutospacing="0" w:after="240" w:afterAutospacing="0" w:line="450" w:lineRule="atLeast"/>
        <w:jc w:val="both"/>
        <w:rPr>
          <w:del w:id="952" w:author="nikolas moutsopoulos" w:date="2021-06-05T22:24:00Z"/>
          <w:rFonts w:asciiTheme="minorHAnsi" w:eastAsiaTheme="minorHAnsi" w:hAnsiTheme="minorHAnsi" w:cstheme="minorBidi"/>
        </w:rPr>
        <w:pPrChange w:id="953" w:author="nikolas moutsopoulos" w:date="2021-05-22T22:14:00Z">
          <w:pPr>
            <w:pStyle w:val="NormalWeb"/>
            <w:shd w:val="clear" w:color="auto" w:fill="FFFFFF"/>
            <w:spacing w:before="240" w:beforeAutospacing="0" w:after="240" w:afterAutospacing="0" w:line="450" w:lineRule="atLeast"/>
          </w:pPr>
        </w:pPrChange>
      </w:pPr>
      <w:del w:id="954" w:author="nikolas moutsopoulos" w:date="2021-06-05T22:24:00Z">
        <w:r w:rsidRPr="00FC0966" w:rsidDel="006550EA">
          <w:rPr>
            <w:rFonts w:asciiTheme="minorHAnsi" w:eastAsiaTheme="minorHAnsi" w:hAnsiTheme="minorHAnsi" w:cstheme="minorBidi"/>
          </w:rPr>
          <w:delText>Where do these losses come from? For healthcare, it could be from several things, such as opportunity costs associated with being able to launch new applications to the higher hard costs of unpaid reimbursements from payers and additional labor needed to strip out the bad data. </w:delText>
        </w:r>
      </w:del>
    </w:p>
    <w:p w14:paraId="48CC09A0" w14:textId="263E2380" w:rsidR="004F2EC5" w:rsidRPr="00FC0966" w:rsidDel="006550EA" w:rsidRDefault="004F2EC5">
      <w:pPr>
        <w:pStyle w:val="NormalWeb"/>
        <w:shd w:val="clear" w:color="auto" w:fill="FFFFFF"/>
        <w:spacing w:before="240" w:beforeAutospacing="0" w:after="240" w:afterAutospacing="0" w:line="450" w:lineRule="atLeast"/>
        <w:jc w:val="both"/>
        <w:rPr>
          <w:del w:id="955" w:author="nikolas moutsopoulos" w:date="2021-06-05T22:26:00Z"/>
          <w:rFonts w:asciiTheme="minorHAnsi" w:eastAsiaTheme="minorHAnsi" w:hAnsiTheme="minorHAnsi" w:cstheme="minorBidi"/>
        </w:rPr>
        <w:pPrChange w:id="956" w:author="nikolas moutsopoulos" w:date="2021-05-22T22:14:00Z">
          <w:pPr>
            <w:pStyle w:val="NormalWeb"/>
            <w:shd w:val="clear" w:color="auto" w:fill="FFFFFF"/>
            <w:spacing w:before="240" w:beforeAutospacing="0" w:after="240" w:afterAutospacing="0" w:line="450" w:lineRule="atLeast"/>
          </w:pPr>
        </w:pPrChange>
      </w:pPr>
      <w:commentRangeStart w:id="957"/>
      <w:del w:id="958" w:author="nikolas moutsopoulos" w:date="2021-06-05T22:26:00Z">
        <w:r w:rsidRPr="00FC0966" w:rsidDel="006550EA">
          <w:rPr>
            <w:rFonts w:asciiTheme="minorHAnsi" w:eastAsiaTheme="minorHAnsi" w:hAnsiTheme="minorHAnsi" w:cstheme="minorBidi"/>
          </w:rPr>
          <w:delText>The costs are more than fiscal. You’ll lose time because you can’t seamlessly convert data into new platforms. You’ll miss out on insights that could help you find ways to cut costs and work more efficiently. Worst of all, it could impact patient care. </w:delText>
        </w:r>
        <w:commentRangeEnd w:id="957"/>
        <w:r w:rsidR="002D56D2" w:rsidDel="006550EA">
          <w:rPr>
            <w:rStyle w:val="CommentReference"/>
            <w:rFonts w:asciiTheme="minorHAnsi" w:eastAsiaTheme="minorHAnsi" w:hAnsiTheme="minorHAnsi" w:cstheme="minorBidi"/>
          </w:rPr>
          <w:commentReference w:id="957"/>
        </w:r>
      </w:del>
    </w:p>
    <w:p w14:paraId="569A0C73" w14:textId="4096FFF4" w:rsidR="004F2EC5" w:rsidRDefault="00786915">
      <w:pPr>
        <w:pStyle w:val="Heading1"/>
        <w:jc w:val="both"/>
        <w:rPr>
          <w:rFonts w:eastAsiaTheme="minorHAnsi"/>
        </w:rPr>
        <w:pPrChange w:id="959" w:author="nikolas moutsopoulos" w:date="2021-05-22T22:14:00Z">
          <w:pPr>
            <w:pStyle w:val="Heading1"/>
          </w:pPr>
        </w:pPrChange>
      </w:pPr>
      <w:bookmarkStart w:id="960" w:name="_Toc69423304"/>
      <w:del w:id="961" w:author="nikolas moutsopoulos" w:date="2021-05-22T22:06:00Z">
        <w:r w:rsidDel="00AC175C">
          <w:rPr>
            <w:rFonts w:eastAsiaTheme="minorHAnsi"/>
          </w:rPr>
          <w:delText xml:space="preserve">4. </w:delText>
        </w:r>
      </w:del>
      <w:commentRangeStart w:id="962"/>
      <w:r>
        <w:rPr>
          <w:rFonts w:eastAsiaTheme="minorHAnsi"/>
        </w:rPr>
        <w:t>Our Approach</w:t>
      </w:r>
      <w:bookmarkEnd w:id="960"/>
      <w:commentRangeEnd w:id="962"/>
      <w:r w:rsidR="007157D9">
        <w:rPr>
          <w:rStyle w:val="CommentReference"/>
          <w:rFonts w:asciiTheme="minorHAnsi" w:eastAsiaTheme="minorHAnsi" w:hAnsiTheme="minorHAnsi" w:cstheme="minorBidi"/>
          <w:color w:val="auto"/>
        </w:rPr>
        <w:commentReference w:id="962"/>
      </w:r>
    </w:p>
    <w:p w14:paraId="6EDC82FF" w14:textId="77777777" w:rsidR="00786915" w:rsidRDefault="00786915">
      <w:pPr>
        <w:jc w:val="both"/>
        <w:pPrChange w:id="963" w:author="nikolas moutsopoulos" w:date="2021-05-22T22:14:00Z">
          <w:pPr/>
        </w:pPrChange>
      </w:pPr>
    </w:p>
    <w:p w14:paraId="1C9A6E12" w14:textId="77777777" w:rsidR="00786915" w:rsidRDefault="00786915">
      <w:pPr>
        <w:pStyle w:val="Heading2"/>
        <w:jc w:val="both"/>
        <w:pPrChange w:id="964" w:author="nikolas moutsopoulos" w:date="2021-05-22T22:14:00Z">
          <w:pPr>
            <w:pStyle w:val="Heading2"/>
          </w:pPr>
        </w:pPrChange>
      </w:pPr>
      <w:bookmarkStart w:id="965" w:name="_Toc69423305"/>
      <w:r>
        <w:t>4.1 Introduction</w:t>
      </w:r>
      <w:bookmarkEnd w:id="965"/>
    </w:p>
    <w:p w14:paraId="6B7D5EB6" w14:textId="77777777" w:rsidR="00001DC8" w:rsidRPr="00001DC8" w:rsidRDefault="00001DC8">
      <w:pPr>
        <w:jc w:val="both"/>
        <w:pPrChange w:id="966" w:author="nikolas moutsopoulos" w:date="2021-05-22T22:14:00Z">
          <w:pPr/>
        </w:pPrChange>
      </w:pPr>
    </w:p>
    <w:p w14:paraId="43A75278" w14:textId="77777777" w:rsidR="00786915" w:rsidRDefault="00786915">
      <w:pPr>
        <w:spacing w:line="360" w:lineRule="auto"/>
        <w:jc w:val="both"/>
        <w:rPr>
          <w:sz w:val="24"/>
          <w:szCs w:val="24"/>
        </w:rPr>
      </w:pPr>
      <w:r w:rsidRPr="00786915">
        <w:rPr>
          <w:sz w:val="24"/>
          <w:szCs w:val="24"/>
        </w:rPr>
        <w:t>As we already</w:t>
      </w:r>
      <w:r w:rsidR="00485551">
        <w:rPr>
          <w:sz w:val="24"/>
          <w:szCs w:val="24"/>
        </w:rPr>
        <w:t xml:space="preserve"> </w:t>
      </w:r>
      <w:r w:rsidR="00485551" w:rsidRPr="00485551">
        <w:rPr>
          <w:sz w:val="24"/>
          <w:szCs w:val="24"/>
        </w:rPr>
        <w:t>have</w:t>
      </w:r>
      <w:r w:rsidRPr="00786915">
        <w:rPr>
          <w:sz w:val="24"/>
          <w:szCs w:val="24"/>
        </w:rPr>
        <w:t xml:space="preserve"> mentioned the health care </w:t>
      </w:r>
      <w:r>
        <w:rPr>
          <w:sz w:val="24"/>
          <w:szCs w:val="24"/>
        </w:rPr>
        <w:t xml:space="preserve">is an industry where data </w:t>
      </w:r>
      <w:r w:rsidR="006E19B9">
        <w:rPr>
          <w:sz w:val="24"/>
          <w:szCs w:val="24"/>
        </w:rPr>
        <w:t>mining</w:t>
      </w:r>
      <w:r>
        <w:rPr>
          <w:sz w:val="24"/>
          <w:szCs w:val="24"/>
        </w:rPr>
        <w:t xml:space="preserve"> has a great value and mainly </w:t>
      </w:r>
      <w:r w:rsidR="001F5A55">
        <w:rPr>
          <w:sz w:val="24"/>
          <w:szCs w:val="24"/>
        </w:rPr>
        <w:t>its</w:t>
      </w:r>
      <w:r>
        <w:rPr>
          <w:sz w:val="24"/>
          <w:szCs w:val="24"/>
        </w:rPr>
        <w:t xml:space="preserve"> scope intends to offer us a better standard of living. </w:t>
      </w:r>
      <w:r w:rsidR="00485551">
        <w:rPr>
          <w:sz w:val="24"/>
          <w:szCs w:val="24"/>
        </w:rPr>
        <w:t xml:space="preserve">Consequently we </w:t>
      </w:r>
      <w:r w:rsidR="006E19B9">
        <w:rPr>
          <w:sz w:val="24"/>
          <w:szCs w:val="24"/>
        </w:rPr>
        <w:t>focus our research on this industry in order to gain knowledge about how different types of data cleaning techniques affect the cleaning process.</w:t>
      </w:r>
    </w:p>
    <w:p w14:paraId="0513A43B" w14:textId="77777777" w:rsidR="00786915" w:rsidRDefault="001F5A55">
      <w:pPr>
        <w:spacing w:line="360" w:lineRule="auto"/>
        <w:jc w:val="both"/>
        <w:rPr>
          <w:sz w:val="24"/>
          <w:szCs w:val="24"/>
        </w:rPr>
      </w:pPr>
      <w:r>
        <w:rPr>
          <w:sz w:val="24"/>
          <w:szCs w:val="24"/>
        </w:rPr>
        <w:t>The thesis’s scope</w:t>
      </w:r>
      <w:r w:rsidR="006E19B9">
        <w:rPr>
          <w:sz w:val="24"/>
          <w:szCs w:val="24"/>
        </w:rPr>
        <w:t>, more specifically, focuses on two different techniques which are used to clean two different datasets</w:t>
      </w:r>
      <w:r>
        <w:rPr>
          <w:sz w:val="24"/>
          <w:szCs w:val="24"/>
        </w:rPr>
        <w:t xml:space="preserve">. </w:t>
      </w:r>
      <w:r w:rsidR="006E19B9">
        <w:rPr>
          <w:sz w:val="24"/>
          <w:szCs w:val="24"/>
        </w:rPr>
        <w:t xml:space="preserve">Namely during the project we used statistical and </w:t>
      </w:r>
      <w:r w:rsidR="002F6204">
        <w:rPr>
          <w:sz w:val="24"/>
          <w:szCs w:val="24"/>
        </w:rPr>
        <w:t>algorithmic</w:t>
      </w:r>
      <w:r w:rsidR="006E19B9">
        <w:rPr>
          <w:sz w:val="24"/>
          <w:szCs w:val="24"/>
        </w:rPr>
        <w:t xml:space="preserve"> data cleaning methods. </w:t>
      </w:r>
    </w:p>
    <w:p w14:paraId="5D902EB8" w14:textId="77777777" w:rsidR="009724B6" w:rsidRDefault="009724B6">
      <w:pPr>
        <w:spacing w:line="360" w:lineRule="auto"/>
        <w:jc w:val="both"/>
        <w:rPr>
          <w:sz w:val="24"/>
          <w:szCs w:val="24"/>
        </w:rPr>
      </w:pPr>
      <w:r>
        <w:rPr>
          <w:sz w:val="24"/>
          <w:szCs w:val="24"/>
        </w:rPr>
        <w:t>The programming language used for the project is python and its libraries regarding data cleaning and data analysis.</w:t>
      </w:r>
    </w:p>
    <w:p w14:paraId="7F5D2706" w14:textId="77777777" w:rsidR="006E19B9" w:rsidRDefault="006E19B9">
      <w:pPr>
        <w:spacing w:line="360" w:lineRule="auto"/>
        <w:jc w:val="both"/>
        <w:rPr>
          <w:sz w:val="24"/>
          <w:szCs w:val="24"/>
        </w:rPr>
      </w:pPr>
      <w:r>
        <w:rPr>
          <w:sz w:val="24"/>
          <w:szCs w:val="24"/>
        </w:rPr>
        <w:t xml:space="preserve">Below will be described in detail the </w:t>
      </w:r>
      <w:r w:rsidR="009724B6">
        <w:rPr>
          <w:sz w:val="24"/>
          <w:szCs w:val="24"/>
        </w:rPr>
        <w:t xml:space="preserve">datasets that we worked on and the work that we made on them in order to load it on python </w:t>
      </w:r>
      <w:proofErr w:type="spellStart"/>
      <w:r w:rsidR="009724B6">
        <w:rPr>
          <w:sz w:val="24"/>
          <w:szCs w:val="24"/>
        </w:rPr>
        <w:t>dataframes</w:t>
      </w:r>
      <w:proofErr w:type="spellEnd"/>
      <w:r w:rsidR="009724B6">
        <w:rPr>
          <w:sz w:val="24"/>
          <w:szCs w:val="24"/>
        </w:rPr>
        <w:t xml:space="preserve"> and proceed with data cleaning. </w:t>
      </w:r>
    </w:p>
    <w:p w14:paraId="33AF1DBF" w14:textId="77777777" w:rsidR="009724B6" w:rsidRDefault="009724B6">
      <w:pPr>
        <w:spacing w:line="360" w:lineRule="auto"/>
        <w:jc w:val="both"/>
        <w:rPr>
          <w:sz w:val="24"/>
          <w:szCs w:val="24"/>
        </w:rPr>
      </w:pPr>
      <w:r>
        <w:rPr>
          <w:sz w:val="24"/>
          <w:szCs w:val="24"/>
        </w:rPr>
        <w:t xml:space="preserve">Also will be described the methods that we used in each step of the data cleaning process, will be displayed some plots that we used to understand data anomalies or outcomes. </w:t>
      </w:r>
    </w:p>
    <w:p w14:paraId="6014F8EF" w14:textId="775BF691" w:rsidR="009724B6" w:rsidRPr="005864EF" w:rsidRDefault="009724B6">
      <w:pPr>
        <w:spacing w:line="360" w:lineRule="auto"/>
        <w:jc w:val="both"/>
        <w:rPr>
          <w:sz w:val="24"/>
          <w:szCs w:val="24"/>
        </w:rPr>
      </w:pPr>
      <w:r>
        <w:rPr>
          <w:sz w:val="24"/>
          <w:szCs w:val="24"/>
        </w:rPr>
        <w:t>Finally</w:t>
      </w:r>
      <w:ins w:id="967" w:author="GEORGIOS MANIAS" w:date="2021-05-18T18:09:00Z">
        <w:r w:rsidR="007157D9">
          <w:rPr>
            <w:sz w:val="24"/>
            <w:szCs w:val="24"/>
          </w:rPr>
          <w:t>,</w:t>
        </w:r>
      </w:ins>
      <w:r>
        <w:rPr>
          <w:sz w:val="24"/>
          <w:szCs w:val="24"/>
        </w:rPr>
        <w:t xml:space="preserve"> will be described our results about the effectiveness and the quality of the outcome of each method used.</w:t>
      </w:r>
    </w:p>
    <w:p w14:paraId="1F9ECCC8" w14:textId="77777777" w:rsidR="009724B6" w:rsidRDefault="009724B6">
      <w:pPr>
        <w:pStyle w:val="Heading2"/>
        <w:jc w:val="both"/>
        <w:pPrChange w:id="968" w:author="nikolas moutsopoulos" w:date="2021-05-22T22:14:00Z">
          <w:pPr>
            <w:pStyle w:val="Heading2"/>
          </w:pPr>
        </w:pPrChange>
      </w:pPr>
      <w:bookmarkStart w:id="969" w:name="_Toc69423306"/>
      <w:r>
        <w:t>4.2 Dataset Presentation</w:t>
      </w:r>
      <w:bookmarkEnd w:id="969"/>
    </w:p>
    <w:p w14:paraId="2A22D3F9" w14:textId="77777777" w:rsidR="00001DC8" w:rsidRPr="00001DC8" w:rsidRDefault="00001DC8">
      <w:pPr>
        <w:jc w:val="both"/>
        <w:pPrChange w:id="970" w:author="nikolas moutsopoulos" w:date="2021-05-22T22:14:00Z">
          <w:pPr/>
        </w:pPrChange>
      </w:pPr>
    </w:p>
    <w:p w14:paraId="152ABD98" w14:textId="77777777" w:rsidR="00D84044" w:rsidRPr="007F3258" w:rsidRDefault="00D84044">
      <w:pPr>
        <w:spacing w:line="360" w:lineRule="auto"/>
        <w:jc w:val="both"/>
        <w:rPr>
          <w:sz w:val="24"/>
          <w:szCs w:val="24"/>
        </w:rPr>
        <w:pPrChange w:id="971" w:author="nikolas moutsopoulos" w:date="2021-05-22T22:14:00Z">
          <w:pPr>
            <w:spacing w:line="360" w:lineRule="auto"/>
          </w:pPr>
        </w:pPrChange>
      </w:pPr>
      <w:r w:rsidRPr="007F3258">
        <w:rPr>
          <w:sz w:val="24"/>
          <w:szCs w:val="24"/>
        </w:rPr>
        <w:t>As we have already mentioned for the project scope we used two real life datasets produced by the health care industry. Below will be examined separately each one of them in order to explain their content, the problems that we cope with and the outcome that we want to produce</w:t>
      </w:r>
      <w:r w:rsidR="008B040F" w:rsidRPr="007F3258">
        <w:rPr>
          <w:sz w:val="24"/>
          <w:szCs w:val="24"/>
        </w:rPr>
        <w:t>.</w:t>
      </w:r>
    </w:p>
    <w:p w14:paraId="23B8244C" w14:textId="77777777" w:rsidR="00001DC8" w:rsidRPr="00001DC8" w:rsidRDefault="008B040F">
      <w:pPr>
        <w:pStyle w:val="Heading3"/>
        <w:jc w:val="both"/>
        <w:pPrChange w:id="972" w:author="nikolas moutsopoulos" w:date="2021-05-22T22:14:00Z">
          <w:pPr>
            <w:pStyle w:val="Heading3"/>
          </w:pPr>
        </w:pPrChange>
      </w:pPr>
      <w:bookmarkStart w:id="973" w:name="_Toc69423307"/>
      <w:r>
        <w:lastRenderedPageBreak/>
        <w:t>4.2.1 United States Big Cities Data</w:t>
      </w:r>
      <w:bookmarkEnd w:id="973"/>
    </w:p>
    <w:p w14:paraId="6A55344D" w14:textId="77777777" w:rsidR="00643D83" w:rsidRDefault="007F3258">
      <w:pPr>
        <w:spacing w:line="360" w:lineRule="auto"/>
        <w:jc w:val="both"/>
        <w:rPr>
          <w:sz w:val="24"/>
          <w:szCs w:val="24"/>
        </w:rPr>
        <w:pPrChange w:id="974" w:author="nikolas moutsopoulos" w:date="2021-05-22T22:14:00Z">
          <w:pPr>
            <w:spacing w:line="360" w:lineRule="auto"/>
          </w:pPr>
        </w:pPrChange>
      </w:pPr>
      <w:r w:rsidRPr="00643D83">
        <w:rPr>
          <w:sz w:val="24"/>
          <w:szCs w:val="24"/>
        </w:rPr>
        <w:t xml:space="preserve">The dataset that will be examined below is a .csv file </w:t>
      </w:r>
      <w:r w:rsidR="00643D83" w:rsidRPr="00643D83">
        <w:rPr>
          <w:sz w:val="24"/>
          <w:szCs w:val="24"/>
        </w:rPr>
        <w:t>and</w:t>
      </w:r>
      <w:r w:rsidRPr="00643D83">
        <w:rPr>
          <w:sz w:val="24"/>
          <w:szCs w:val="24"/>
        </w:rPr>
        <w:t xml:space="preserve"> illustrates health status of 26 of the nation’s largest and most urban cities as captured by 34 health (and six demographics-related) indicators. </w:t>
      </w:r>
    </w:p>
    <w:p w14:paraId="61C44CC1" w14:textId="77777777" w:rsidR="008B040F" w:rsidRDefault="007F3258">
      <w:pPr>
        <w:spacing w:line="360" w:lineRule="auto"/>
        <w:jc w:val="both"/>
        <w:rPr>
          <w:sz w:val="24"/>
          <w:szCs w:val="24"/>
        </w:rPr>
        <w:pPrChange w:id="975" w:author="nikolas moutsopoulos" w:date="2021-05-22T22:14:00Z">
          <w:pPr>
            <w:spacing w:line="360" w:lineRule="auto"/>
          </w:pPr>
        </w:pPrChange>
      </w:pPr>
      <w:r w:rsidRPr="00643D83">
        <w:rPr>
          <w:sz w:val="24"/>
          <w:szCs w:val="24"/>
        </w:rPr>
        <w:t>These indicators represent some of the leading causes of morbidity and mortality in the United States and leading priorities of national, state, and local health agencies. Public health data were captured in nine overarching categories: HIV/AIDS, cancer, nutrition/physical activity/obesity, food safety, infectious disease, maternal and child health, tobacco, injury/violence, and behavioral health/substance abuse.</w:t>
      </w:r>
    </w:p>
    <w:p w14:paraId="42C17FB3" w14:textId="77777777" w:rsidR="00643D83" w:rsidRPr="00643D83" w:rsidRDefault="00D61D74">
      <w:pPr>
        <w:spacing w:line="360" w:lineRule="auto"/>
        <w:jc w:val="both"/>
        <w:rPr>
          <w:sz w:val="24"/>
          <w:szCs w:val="24"/>
        </w:rPr>
        <w:pPrChange w:id="976" w:author="nikolas moutsopoulos" w:date="2021-05-22T22:14:00Z">
          <w:pPr>
            <w:spacing w:line="360" w:lineRule="auto"/>
          </w:pPr>
        </w:pPrChange>
      </w:pPr>
      <w:r>
        <w:rPr>
          <w:sz w:val="24"/>
          <w:szCs w:val="24"/>
        </w:rPr>
        <w:t xml:space="preserve">Below </w:t>
      </w:r>
      <w:r w:rsidR="00643D83">
        <w:rPr>
          <w:sz w:val="24"/>
          <w:szCs w:val="24"/>
        </w:rPr>
        <w:t xml:space="preserve">displayed a screenshot from the header and the first 5 records of the dataset in order to give a better view of the data that we have in our disposal. </w:t>
      </w:r>
    </w:p>
    <w:p w14:paraId="330F64E6" w14:textId="77777777" w:rsidR="00B3241B" w:rsidRDefault="00643D83">
      <w:pPr>
        <w:keepNext/>
        <w:jc w:val="both"/>
        <w:rPr>
          <w:ins w:id="977" w:author="nikolas moutsopoulos" w:date="2021-05-27T18:21:00Z"/>
        </w:rPr>
        <w:pPrChange w:id="978" w:author="nikolas moutsopoulos" w:date="2021-05-27T18:21:00Z">
          <w:pPr>
            <w:jc w:val="both"/>
          </w:pPr>
        </w:pPrChange>
      </w:pPr>
      <w:r>
        <w:rPr>
          <w:noProof/>
        </w:rPr>
        <w:drawing>
          <wp:inline distT="0" distB="0" distL="0" distR="0" wp14:anchorId="141E594D" wp14:editId="6B54ADA5">
            <wp:extent cx="5943600" cy="4508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50850"/>
                    </a:xfrm>
                    <a:prstGeom prst="rect">
                      <a:avLst/>
                    </a:prstGeom>
                  </pic:spPr>
                </pic:pic>
              </a:graphicData>
            </a:graphic>
          </wp:inline>
        </w:drawing>
      </w:r>
    </w:p>
    <w:p w14:paraId="144CCBF9" w14:textId="26AA66DC" w:rsidR="00786915" w:rsidRDefault="00B3241B">
      <w:pPr>
        <w:pStyle w:val="Caption"/>
        <w:jc w:val="both"/>
        <w:pPrChange w:id="979" w:author="nikolas moutsopoulos" w:date="2021-05-27T18:21:00Z">
          <w:pPr/>
        </w:pPrChange>
      </w:pPr>
      <w:bookmarkStart w:id="980" w:name="_Toc73033250"/>
      <w:ins w:id="981" w:author="nikolas moutsopoulos" w:date="2021-05-27T18:21:00Z">
        <w:r>
          <w:t xml:space="preserve">Figure </w:t>
        </w:r>
      </w:ins>
      <w:ins w:id="982" w:author="nikolas moutsopoulos" w:date="2021-05-27T18:32:00Z">
        <w:r w:rsidR="0029427C">
          <w:fldChar w:fldCharType="begin"/>
        </w:r>
        <w:r w:rsidR="0029427C">
          <w:instrText xml:space="preserve"> STYLEREF 1 \s </w:instrText>
        </w:r>
      </w:ins>
      <w:r w:rsidR="0029427C">
        <w:fldChar w:fldCharType="separate"/>
      </w:r>
      <w:r w:rsidR="0029427C">
        <w:rPr>
          <w:noProof/>
        </w:rPr>
        <w:t>4</w:t>
      </w:r>
      <w:ins w:id="983" w:author="nikolas moutsopoulos" w:date="2021-05-27T18:32:00Z">
        <w:r w:rsidR="0029427C">
          <w:fldChar w:fldCharType="end"/>
        </w:r>
        <w:r w:rsidR="0029427C">
          <w:t>.</w:t>
        </w:r>
        <w:r w:rsidR="0029427C">
          <w:fldChar w:fldCharType="begin"/>
        </w:r>
        <w:r w:rsidR="0029427C">
          <w:instrText xml:space="preserve"> SEQ Figure \* ARABIC \s 1 </w:instrText>
        </w:r>
      </w:ins>
      <w:r w:rsidR="0029427C">
        <w:fldChar w:fldCharType="separate"/>
      </w:r>
      <w:ins w:id="984" w:author="nikolas moutsopoulos" w:date="2021-05-27T18:32:00Z">
        <w:r w:rsidR="0029427C">
          <w:rPr>
            <w:noProof/>
          </w:rPr>
          <w:t>1</w:t>
        </w:r>
        <w:r w:rsidR="0029427C">
          <w:fldChar w:fldCharType="end"/>
        </w:r>
      </w:ins>
      <w:ins w:id="985" w:author="nikolas moutsopoulos" w:date="2021-05-27T18:22:00Z">
        <w:r w:rsidR="00F1423B">
          <w:t xml:space="preserve"> </w:t>
        </w:r>
      </w:ins>
      <w:ins w:id="986" w:author="nikolas moutsopoulos" w:date="2021-05-27T18:21:00Z">
        <w:r>
          <w:t>Caption of United States Big Cities Dataset</w:t>
        </w:r>
      </w:ins>
      <w:bookmarkEnd w:id="980"/>
    </w:p>
    <w:p w14:paraId="6139D00B" w14:textId="77777777" w:rsidR="00643D83" w:rsidRDefault="00643D83">
      <w:pPr>
        <w:jc w:val="both"/>
        <w:pPrChange w:id="987" w:author="nikolas moutsopoulos" w:date="2021-05-22T22:14:00Z">
          <w:pPr/>
        </w:pPrChange>
      </w:pPr>
      <w:r>
        <w:t>This dataset is consisted of 9 columns</w:t>
      </w:r>
      <w:r w:rsidR="00A42AE0">
        <w:t>:</w:t>
      </w:r>
    </w:p>
    <w:p w14:paraId="01EF25DE" w14:textId="77777777" w:rsidR="00A42AE0" w:rsidRDefault="00A42AE0">
      <w:pPr>
        <w:pStyle w:val="ListParagraph"/>
        <w:numPr>
          <w:ilvl w:val="0"/>
          <w:numId w:val="3"/>
        </w:numPr>
        <w:jc w:val="both"/>
        <w:pPrChange w:id="988" w:author="nikolas moutsopoulos" w:date="2021-05-22T22:14:00Z">
          <w:pPr>
            <w:pStyle w:val="ListParagraph"/>
            <w:numPr>
              <w:numId w:val="3"/>
            </w:numPr>
            <w:ind w:hanging="360"/>
          </w:pPr>
        </w:pPrChange>
      </w:pPr>
      <w:r>
        <w:t>Indicator Category</w:t>
      </w:r>
    </w:p>
    <w:p w14:paraId="4E8C7064" w14:textId="77777777" w:rsidR="00A42AE0" w:rsidRDefault="00A42AE0">
      <w:pPr>
        <w:pStyle w:val="ListParagraph"/>
        <w:numPr>
          <w:ilvl w:val="0"/>
          <w:numId w:val="3"/>
        </w:numPr>
        <w:jc w:val="both"/>
        <w:pPrChange w:id="989" w:author="nikolas moutsopoulos" w:date="2021-05-22T22:14:00Z">
          <w:pPr>
            <w:pStyle w:val="ListParagraph"/>
            <w:numPr>
              <w:numId w:val="3"/>
            </w:numPr>
            <w:ind w:hanging="360"/>
          </w:pPr>
        </w:pPrChange>
      </w:pPr>
      <w:r>
        <w:t>Indicator</w:t>
      </w:r>
    </w:p>
    <w:p w14:paraId="7CC095C0" w14:textId="77777777" w:rsidR="00A42AE0" w:rsidRDefault="00A42AE0">
      <w:pPr>
        <w:pStyle w:val="ListParagraph"/>
        <w:numPr>
          <w:ilvl w:val="0"/>
          <w:numId w:val="3"/>
        </w:numPr>
        <w:jc w:val="both"/>
        <w:pPrChange w:id="990" w:author="nikolas moutsopoulos" w:date="2021-05-22T22:14:00Z">
          <w:pPr>
            <w:pStyle w:val="ListParagraph"/>
            <w:numPr>
              <w:numId w:val="3"/>
            </w:numPr>
            <w:ind w:hanging="360"/>
          </w:pPr>
        </w:pPrChange>
      </w:pPr>
      <w:r>
        <w:t>Year</w:t>
      </w:r>
    </w:p>
    <w:p w14:paraId="033DED66" w14:textId="77777777" w:rsidR="00A42AE0" w:rsidRDefault="00A42AE0">
      <w:pPr>
        <w:pStyle w:val="ListParagraph"/>
        <w:numPr>
          <w:ilvl w:val="0"/>
          <w:numId w:val="3"/>
        </w:numPr>
        <w:jc w:val="both"/>
        <w:pPrChange w:id="991" w:author="nikolas moutsopoulos" w:date="2021-05-22T22:14:00Z">
          <w:pPr>
            <w:pStyle w:val="ListParagraph"/>
            <w:numPr>
              <w:numId w:val="3"/>
            </w:numPr>
            <w:ind w:hanging="360"/>
          </w:pPr>
        </w:pPrChange>
      </w:pPr>
      <w:r>
        <w:t>Gender</w:t>
      </w:r>
    </w:p>
    <w:p w14:paraId="79C92543" w14:textId="77777777" w:rsidR="00A42AE0" w:rsidRDefault="00A42AE0">
      <w:pPr>
        <w:pStyle w:val="ListParagraph"/>
        <w:numPr>
          <w:ilvl w:val="0"/>
          <w:numId w:val="3"/>
        </w:numPr>
        <w:jc w:val="both"/>
        <w:pPrChange w:id="992" w:author="nikolas moutsopoulos" w:date="2021-05-22T22:14:00Z">
          <w:pPr>
            <w:pStyle w:val="ListParagraph"/>
            <w:numPr>
              <w:numId w:val="3"/>
            </w:numPr>
            <w:ind w:hanging="360"/>
          </w:pPr>
        </w:pPrChange>
      </w:pPr>
      <w:r>
        <w:t>Race/ Ethnicity</w:t>
      </w:r>
    </w:p>
    <w:p w14:paraId="34A778EC" w14:textId="77777777" w:rsidR="00A42AE0" w:rsidRDefault="00A42AE0">
      <w:pPr>
        <w:pStyle w:val="ListParagraph"/>
        <w:numPr>
          <w:ilvl w:val="0"/>
          <w:numId w:val="3"/>
        </w:numPr>
        <w:jc w:val="both"/>
        <w:pPrChange w:id="993" w:author="nikolas moutsopoulos" w:date="2021-05-22T22:14:00Z">
          <w:pPr>
            <w:pStyle w:val="ListParagraph"/>
            <w:numPr>
              <w:numId w:val="3"/>
            </w:numPr>
            <w:ind w:hanging="360"/>
          </w:pPr>
        </w:pPrChange>
      </w:pPr>
      <w:r>
        <w:t>Value</w:t>
      </w:r>
    </w:p>
    <w:p w14:paraId="17D6D0C6" w14:textId="77777777" w:rsidR="00A42AE0" w:rsidRDefault="00A42AE0">
      <w:pPr>
        <w:pStyle w:val="ListParagraph"/>
        <w:numPr>
          <w:ilvl w:val="0"/>
          <w:numId w:val="3"/>
        </w:numPr>
        <w:jc w:val="both"/>
        <w:pPrChange w:id="994" w:author="nikolas moutsopoulos" w:date="2021-05-22T22:14:00Z">
          <w:pPr>
            <w:pStyle w:val="ListParagraph"/>
            <w:numPr>
              <w:numId w:val="3"/>
            </w:numPr>
            <w:ind w:hanging="360"/>
          </w:pPr>
        </w:pPrChange>
      </w:pPr>
      <w:r>
        <w:t>Place</w:t>
      </w:r>
    </w:p>
    <w:p w14:paraId="27140A02" w14:textId="77777777" w:rsidR="00A42AE0" w:rsidRDefault="00A42AE0">
      <w:pPr>
        <w:pStyle w:val="ListParagraph"/>
        <w:numPr>
          <w:ilvl w:val="0"/>
          <w:numId w:val="3"/>
        </w:numPr>
        <w:jc w:val="both"/>
        <w:pPrChange w:id="995" w:author="nikolas moutsopoulos" w:date="2021-05-22T22:14:00Z">
          <w:pPr>
            <w:pStyle w:val="ListParagraph"/>
            <w:numPr>
              <w:numId w:val="3"/>
            </w:numPr>
            <w:ind w:hanging="360"/>
          </w:pPr>
        </w:pPrChange>
      </w:pPr>
      <w:r w:rsidRPr="00A42AE0">
        <w:t>BCHC Requested Methodology</w:t>
      </w:r>
    </w:p>
    <w:p w14:paraId="46D0AC8B" w14:textId="77777777" w:rsidR="00A42AE0" w:rsidRDefault="00A42AE0">
      <w:pPr>
        <w:pStyle w:val="ListParagraph"/>
        <w:numPr>
          <w:ilvl w:val="0"/>
          <w:numId w:val="3"/>
        </w:numPr>
        <w:jc w:val="both"/>
        <w:pPrChange w:id="996" w:author="nikolas moutsopoulos" w:date="2021-05-22T22:14:00Z">
          <w:pPr>
            <w:pStyle w:val="ListParagraph"/>
            <w:numPr>
              <w:numId w:val="3"/>
            </w:numPr>
            <w:ind w:hanging="360"/>
          </w:pPr>
        </w:pPrChange>
      </w:pPr>
      <w:r>
        <w:t>Source</w:t>
      </w:r>
    </w:p>
    <w:p w14:paraId="4E7824B7" w14:textId="77777777" w:rsidR="00A42AE0" w:rsidRDefault="00A42AE0">
      <w:pPr>
        <w:pStyle w:val="ListParagraph"/>
        <w:numPr>
          <w:ilvl w:val="0"/>
          <w:numId w:val="3"/>
        </w:numPr>
        <w:jc w:val="both"/>
        <w:pPrChange w:id="997" w:author="nikolas moutsopoulos" w:date="2021-05-22T22:14:00Z">
          <w:pPr>
            <w:pStyle w:val="ListParagraph"/>
            <w:numPr>
              <w:numId w:val="3"/>
            </w:numPr>
            <w:ind w:hanging="360"/>
          </w:pPr>
        </w:pPrChange>
      </w:pPr>
      <w:r>
        <w:t>Methods</w:t>
      </w:r>
    </w:p>
    <w:p w14:paraId="7225609C" w14:textId="77777777" w:rsidR="00A42AE0" w:rsidRPr="00786915" w:rsidRDefault="00A42AE0">
      <w:pPr>
        <w:pStyle w:val="ListParagraph"/>
        <w:numPr>
          <w:ilvl w:val="0"/>
          <w:numId w:val="3"/>
        </w:numPr>
        <w:jc w:val="both"/>
        <w:pPrChange w:id="998" w:author="nikolas moutsopoulos" w:date="2021-05-22T22:14:00Z">
          <w:pPr>
            <w:pStyle w:val="ListParagraph"/>
            <w:numPr>
              <w:numId w:val="3"/>
            </w:numPr>
            <w:ind w:hanging="360"/>
          </w:pPr>
        </w:pPrChange>
      </w:pPr>
      <w:r>
        <w:t>Notes</w:t>
      </w:r>
    </w:p>
    <w:p w14:paraId="1EF8429A" w14:textId="77777777" w:rsidR="00D61D74" w:rsidRPr="002F5B28" w:rsidRDefault="00D61D74">
      <w:pPr>
        <w:spacing w:line="360" w:lineRule="auto"/>
        <w:jc w:val="both"/>
        <w:rPr>
          <w:sz w:val="24"/>
          <w:szCs w:val="24"/>
        </w:rPr>
        <w:pPrChange w:id="999" w:author="nikolas moutsopoulos" w:date="2021-05-22T22:14:00Z">
          <w:pPr>
            <w:spacing w:line="360" w:lineRule="auto"/>
          </w:pPr>
        </w:pPrChange>
      </w:pPr>
      <w:r w:rsidRPr="002F5B28">
        <w:rPr>
          <w:sz w:val="24"/>
          <w:szCs w:val="24"/>
        </w:rPr>
        <w:t xml:space="preserve">One of the first decisions we made was to remove the last four columns from our study, namely: </w:t>
      </w:r>
      <w:r w:rsidRPr="002F5B28">
        <w:rPr>
          <w:i/>
          <w:sz w:val="24"/>
          <w:szCs w:val="24"/>
        </w:rPr>
        <w:t xml:space="preserve">BCHC Requested Methodology, Source, Methods, </w:t>
      </w:r>
      <w:proofErr w:type="gramStart"/>
      <w:r w:rsidRPr="002F5B28">
        <w:rPr>
          <w:i/>
          <w:sz w:val="24"/>
          <w:szCs w:val="24"/>
        </w:rPr>
        <w:t>Notes</w:t>
      </w:r>
      <w:proofErr w:type="gramEnd"/>
      <w:r w:rsidRPr="002F5B28">
        <w:rPr>
          <w:i/>
          <w:sz w:val="24"/>
          <w:szCs w:val="24"/>
        </w:rPr>
        <w:t xml:space="preserve">. </w:t>
      </w:r>
      <w:r w:rsidRPr="002F5B28">
        <w:rPr>
          <w:sz w:val="24"/>
          <w:szCs w:val="24"/>
        </w:rPr>
        <w:t>Although those four columns contain useful info, in raw text, regarding the source or some extra info about our indicators we decided that there was not value to cut or aggregate any data for these. Despite the fact that we did not make any data cleaning process, we managed to apply methods that would prepare those columns to be able to read by an NLP algorithm.</w:t>
      </w:r>
    </w:p>
    <w:p w14:paraId="351FC039" w14:textId="77777777" w:rsidR="00D61D74" w:rsidRDefault="00D61D74">
      <w:pPr>
        <w:spacing w:line="360" w:lineRule="auto"/>
        <w:jc w:val="both"/>
        <w:rPr>
          <w:sz w:val="24"/>
          <w:szCs w:val="24"/>
        </w:rPr>
        <w:pPrChange w:id="1000" w:author="nikolas moutsopoulos" w:date="2021-05-22T22:14:00Z">
          <w:pPr>
            <w:spacing w:line="360" w:lineRule="auto"/>
          </w:pPr>
        </w:pPrChange>
      </w:pPr>
      <w:r w:rsidRPr="002F5B28">
        <w:rPr>
          <w:sz w:val="24"/>
          <w:szCs w:val="24"/>
        </w:rPr>
        <w:lastRenderedPageBreak/>
        <w:t xml:space="preserve">On the </w:t>
      </w:r>
      <w:r w:rsidR="00A23E70" w:rsidRPr="002F5B28">
        <w:rPr>
          <w:sz w:val="24"/>
          <w:szCs w:val="24"/>
        </w:rPr>
        <w:t xml:space="preserve">other hand we focused on cleaning our valuable data. We emphasized in </w:t>
      </w:r>
      <w:r w:rsidR="00287BEA" w:rsidRPr="002F5B28">
        <w:rPr>
          <w:sz w:val="24"/>
          <w:szCs w:val="24"/>
        </w:rPr>
        <w:t xml:space="preserve">removing duplicate values, filling some null values in order to receive a more accurate result and we narrowed down the data in order to produce our reports </w:t>
      </w:r>
      <w:r w:rsidR="00672F9E" w:rsidRPr="002F5B28">
        <w:rPr>
          <w:sz w:val="24"/>
          <w:szCs w:val="24"/>
        </w:rPr>
        <w:t>with the indicators that had more value for us.</w:t>
      </w:r>
    </w:p>
    <w:p w14:paraId="1E1E1FFA" w14:textId="77777777" w:rsidR="002F5B28" w:rsidRDefault="002F5B28">
      <w:pPr>
        <w:pStyle w:val="Heading3"/>
        <w:jc w:val="both"/>
        <w:pPrChange w:id="1001" w:author="nikolas moutsopoulos" w:date="2021-05-22T22:14:00Z">
          <w:pPr>
            <w:pStyle w:val="Heading3"/>
          </w:pPr>
        </w:pPrChange>
      </w:pPr>
      <w:bookmarkStart w:id="1002" w:name="_Toc69423308"/>
      <w:r>
        <w:t xml:space="preserve">4.2.2 </w:t>
      </w:r>
      <w:r w:rsidR="002E3C06">
        <w:t xml:space="preserve">United States Hospitals - </w:t>
      </w:r>
      <w:r>
        <w:t>Cancer Events</w:t>
      </w:r>
      <w:bookmarkEnd w:id="1002"/>
    </w:p>
    <w:p w14:paraId="04BD886D" w14:textId="77777777" w:rsidR="002F5B28" w:rsidRPr="007A6E0B" w:rsidRDefault="00346856">
      <w:pPr>
        <w:spacing w:line="360" w:lineRule="auto"/>
        <w:jc w:val="both"/>
        <w:rPr>
          <w:sz w:val="24"/>
          <w:szCs w:val="24"/>
        </w:rPr>
        <w:pPrChange w:id="1003" w:author="nikolas moutsopoulos" w:date="2021-05-22T22:14:00Z">
          <w:pPr>
            <w:spacing w:line="360" w:lineRule="auto"/>
          </w:pPr>
        </w:pPrChange>
      </w:pPr>
      <w:r>
        <w:rPr>
          <w:sz w:val="24"/>
          <w:szCs w:val="24"/>
        </w:rPr>
        <w:t>The</w:t>
      </w:r>
      <w:r w:rsidR="002E3C06" w:rsidRPr="007A6E0B">
        <w:rPr>
          <w:sz w:val="24"/>
          <w:szCs w:val="24"/>
        </w:rPr>
        <w:t xml:space="preserve"> second dataset is an .</w:t>
      </w:r>
      <w:proofErr w:type="spellStart"/>
      <w:r w:rsidR="002E3C06" w:rsidRPr="007A6E0B">
        <w:rPr>
          <w:sz w:val="24"/>
          <w:szCs w:val="24"/>
        </w:rPr>
        <w:t>xls</w:t>
      </w:r>
      <w:proofErr w:type="spellEnd"/>
      <w:r w:rsidR="002E3C06" w:rsidRPr="007A6E0B">
        <w:rPr>
          <w:sz w:val="24"/>
          <w:szCs w:val="24"/>
        </w:rPr>
        <w:t xml:space="preserve"> file which illustrates specific events about cancer patients from 938 hospitals of the United States. </w:t>
      </w:r>
    </w:p>
    <w:p w14:paraId="76275F76" w14:textId="77777777" w:rsidR="005531DD" w:rsidRPr="007A6E0B" w:rsidRDefault="005531DD">
      <w:pPr>
        <w:spacing w:line="360" w:lineRule="auto"/>
        <w:jc w:val="both"/>
        <w:rPr>
          <w:sz w:val="24"/>
          <w:szCs w:val="24"/>
        </w:rPr>
        <w:pPrChange w:id="1004" w:author="nikolas moutsopoulos" w:date="2021-05-22T22:14:00Z">
          <w:pPr>
            <w:spacing w:line="360" w:lineRule="auto"/>
          </w:pPr>
        </w:pPrChange>
      </w:pPr>
      <w:r w:rsidRPr="007A6E0B">
        <w:rPr>
          <w:sz w:val="24"/>
          <w:szCs w:val="24"/>
        </w:rPr>
        <w:t>This dataset gives information about the hospital name along with the city, the state, the number of deaths among cancer patients</w:t>
      </w:r>
      <w:r w:rsidR="007A6E0B" w:rsidRPr="007A6E0B">
        <w:rPr>
          <w:sz w:val="24"/>
          <w:szCs w:val="24"/>
        </w:rPr>
        <w:t xml:space="preserve"> and 11 eleven other indicators</w:t>
      </w:r>
      <w:r w:rsidRPr="007A6E0B">
        <w:rPr>
          <w:sz w:val="24"/>
          <w:szCs w:val="24"/>
        </w:rPr>
        <w:t xml:space="preserve"> which are displayed with their point esti</w:t>
      </w:r>
      <w:r w:rsidR="007A6E0B" w:rsidRPr="007A6E0B">
        <w:rPr>
          <w:sz w:val="24"/>
          <w:szCs w:val="24"/>
        </w:rPr>
        <w:t>mate, the lower conf. limit and the upper conf. limit. Below the indicators will be described distinctively.</w:t>
      </w:r>
    </w:p>
    <w:p w14:paraId="5F8635F7" w14:textId="77777777" w:rsidR="007A6E0B" w:rsidRPr="007A6E0B" w:rsidRDefault="007A6E0B">
      <w:pPr>
        <w:pStyle w:val="ListParagraph"/>
        <w:numPr>
          <w:ilvl w:val="0"/>
          <w:numId w:val="4"/>
        </w:numPr>
        <w:spacing w:line="360" w:lineRule="auto"/>
        <w:jc w:val="both"/>
        <w:rPr>
          <w:sz w:val="24"/>
          <w:szCs w:val="24"/>
        </w:rPr>
        <w:pPrChange w:id="1005" w:author="nikolas moutsopoulos" w:date="2021-05-22T22:14:00Z">
          <w:pPr>
            <w:pStyle w:val="ListParagraph"/>
            <w:numPr>
              <w:numId w:val="4"/>
            </w:numPr>
            <w:spacing w:line="360" w:lineRule="auto"/>
            <w:ind w:hanging="360"/>
          </w:pPr>
        </w:pPrChange>
      </w:pPr>
      <w:r w:rsidRPr="007A6E0B">
        <w:rPr>
          <w:sz w:val="24"/>
          <w:szCs w:val="24"/>
        </w:rPr>
        <w:t>Percent of cancer patients dying in hospital (2003-07)</w:t>
      </w:r>
    </w:p>
    <w:p w14:paraId="3AD12790" w14:textId="77777777" w:rsidR="007A6E0B" w:rsidRPr="007A6E0B" w:rsidRDefault="007A6E0B">
      <w:pPr>
        <w:pStyle w:val="ListParagraph"/>
        <w:numPr>
          <w:ilvl w:val="0"/>
          <w:numId w:val="4"/>
        </w:numPr>
        <w:spacing w:line="360" w:lineRule="auto"/>
        <w:jc w:val="both"/>
        <w:rPr>
          <w:sz w:val="24"/>
          <w:szCs w:val="24"/>
        </w:rPr>
        <w:pPrChange w:id="1006" w:author="nikolas moutsopoulos" w:date="2021-05-22T22:14:00Z">
          <w:pPr>
            <w:pStyle w:val="ListParagraph"/>
            <w:numPr>
              <w:numId w:val="4"/>
            </w:numPr>
            <w:spacing w:line="360" w:lineRule="auto"/>
            <w:ind w:hanging="360"/>
          </w:pPr>
        </w:pPrChange>
      </w:pPr>
      <w:r w:rsidRPr="007A6E0B">
        <w:rPr>
          <w:sz w:val="24"/>
          <w:szCs w:val="24"/>
        </w:rPr>
        <w:t>Percent of cancer patients admitted to hospital during the last month of life (deaths 2003-07)</w:t>
      </w:r>
    </w:p>
    <w:p w14:paraId="04E78932" w14:textId="77777777" w:rsidR="007A6E0B" w:rsidRPr="007A6E0B" w:rsidRDefault="007A6E0B">
      <w:pPr>
        <w:pStyle w:val="ListParagraph"/>
        <w:numPr>
          <w:ilvl w:val="0"/>
          <w:numId w:val="4"/>
        </w:numPr>
        <w:spacing w:line="360" w:lineRule="auto"/>
        <w:jc w:val="both"/>
        <w:rPr>
          <w:sz w:val="24"/>
          <w:szCs w:val="24"/>
        </w:rPr>
        <w:pPrChange w:id="1007" w:author="nikolas moutsopoulos" w:date="2021-05-22T22:14:00Z">
          <w:pPr>
            <w:pStyle w:val="ListParagraph"/>
            <w:numPr>
              <w:numId w:val="4"/>
            </w:numPr>
            <w:spacing w:line="360" w:lineRule="auto"/>
            <w:ind w:hanging="360"/>
          </w:pPr>
        </w:pPrChange>
      </w:pPr>
      <w:r w:rsidRPr="007A6E0B">
        <w:rPr>
          <w:sz w:val="24"/>
          <w:szCs w:val="24"/>
        </w:rPr>
        <w:t>Hospital days per cancer patient during the last month of life (deaths 2003-07)</w:t>
      </w:r>
    </w:p>
    <w:p w14:paraId="4186FA63" w14:textId="77777777" w:rsidR="007A6E0B" w:rsidRPr="007A6E0B" w:rsidRDefault="007A6E0B">
      <w:pPr>
        <w:pStyle w:val="ListParagraph"/>
        <w:numPr>
          <w:ilvl w:val="0"/>
          <w:numId w:val="4"/>
        </w:numPr>
        <w:spacing w:line="360" w:lineRule="auto"/>
        <w:jc w:val="both"/>
        <w:rPr>
          <w:sz w:val="24"/>
          <w:szCs w:val="24"/>
        </w:rPr>
        <w:pPrChange w:id="1008" w:author="nikolas moutsopoulos" w:date="2021-05-22T22:14:00Z">
          <w:pPr>
            <w:pStyle w:val="ListParagraph"/>
            <w:numPr>
              <w:numId w:val="4"/>
            </w:numPr>
            <w:spacing w:line="360" w:lineRule="auto"/>
            <w:ind w:hanging="360"/>
          </w:pPr>
        </w:pPrChange>
      </w:pPr>
      <w:r w:rsidRPr="007A6E0B">
        <w:rPr>
          <w:sz w:val="24"/>
          <w:szCs w:val="24"/>
        </w:rPr>
        <w:t>Percent of cancer patients admitted to intensive care during the last month of life (deaths 2003-07)</w:t>
      </w:r>
    </w:p>
    <w:p w14:paraId="72407CC8" w14:textId="77777777" w:rsidR="007A6E0B" w:rsidRPr="007A6E0B" w:rsidRDefault="007A6E0B">
      <w:pPr>
        <w:pStyle w:val="ListParagraph"/>
        <w:numPr>
          <w:ilvl w:val="0"/>
          <w:numId w:val="4"/>
        </w:numPr>
        <w:spacing w:line="360" w:lineRule="auto"/>
        <w:jc w:val="both"/>
        <w:rPr>
          <w:sz w:val="24"/>
          <w:szCs w:val="24"/>
        </w:rPr>
        <w:pPrChange w:id="1009" w:author="nikolas moutsopoulos" w:date="2021-05-22T22:14:00Z">
          <w:pPr>
            <w:pStyle w:val="ListParagraph"/>
            <w:numPr>
              <w:numId w:val="4"/>
            </w:numPr>
            <w:spacing w:line="360" w:lineRule="auto"/>
            <w:ind w:hanging="360"/>
          </w:pPr>
        </w:pPrChange>
      </w:pPr>
      <w:r w:rsidRPr="007A6E0B">
        <w:rPr>
          <w:sz w:val="24"/>
          <w:szCs w:val="24"/>
        </w:rPr>
        <w:t>ICU days per cancer patient during the last month of life (deaths 2003-07)</w:t>
      </w:r>
    </w:p>
    <w:p w14:paraId="2EFFF62D" w14:textId="77777777" w:rsidR="007A6E0B" w:rsidRPr="007A6E0B" w:rsidRDefault="007A6E0B">
      <w:pPr>
        <w:pStyle w:val="ListParagraph"/>
        <w:numPr>
          <w:ilvl w:val="0"/>
          <w:numId w:val="4"/>
        </w:numPr>
        <w:spacing w:line="360" w:lineRule="auto"/>
        <w:jc w:val="both"/>
        <w:rPr>
          <w:sz w:val="24"/>
          <w:szCs w:val="24"/>
        </w:rPr>
        <w:pPrChange w:id="1010" w:author="nikolas moutsopoulos" w:date="2021-05-22T22:14:00Z">
          <w:pPr>
            <w:pStyle w:val="ListParagraph"/>
            <w:numPr>
              <w:numId w:val="4"/>
            </w:numPr>
            <w:spacing w:line="360" w:lineRule="auto"/>
            <w:ind w:hanging="360"/>
          </w:pPr>
        </w:pPrChange>
      </w:pPr>
      <w:r w:rsidRPr="007A6E0B">
        <w:rPr>
          <w:sz w:val="24"/>
          <w:szCs w:val="24"/>
        </w:rPr>
        <w:t>Percent of cancer patients receiving life-sustaining treatment during the last month of life (deaths 2003-07)</w:t>
      </w:r>
    </w:p>
    <w:p w14:paraId="2C93D705" w14:textId="77777777" w:rsidR="007A6E0B" w:rsidRPr="007A6E0B" w:rsidRDefault="007A6E0B">
      <w:pPr>
        <w:pStyle w:val="ListParagraph"/>
        <w:numPr>
          <w:ilvl w:val="0"/>
          <w:numId w:val="4"/>
        </w:numPr>
        <w:spacing w:line="360" w:lineRule="auto"/>
        <w:jc w:val="both"/>
        <w:rPr>
          <w:sz w:val="24"/>
          <w:szCs w:val="24"/>
        </w:rPr>
        <w:pPrChange w:id="1011" w:author="nikolas moutsopoulos" w:date="2021-05-22T22:14:00Z">
          <w:pPr>
            <w:pStyle w:val="ListParagraph"/>
            <w:numPr>
              <w:numId w:val="4"/>
            </w:numPr>
            <w:spacing w:line="360" w:lineRule="auto"/>
            <w:ind w:hanging="360"/>
          </w:pPr>
        </w:pPrChange>
      </w:pPr>
      <w:r w:rsidRPr="007A6E0B">
        <w:rPr>
          <w:sz w:val="24"/>
          <w:szCs w:val="24"/>
        </w:rPr>
        <w:t>Percent of cancer patients receiving chemotherapy during the last two weeks of life (deaths 2003-07)</w:t>
      </w:r>
    </w:p>
    <w:p w14:paraId="3EAC96E9" w14:textId="77777777" w:rsidR="007A6E0B" w:rsidRPr="007A6E0B" w:rsidRDefault="007A6E0B">
      <w:pPr>
        <w:pStyle w:val="ListParagraph"/>
        <w:numPr>
          <w:ilvl w:val="0"/>
          <w:numId w:val="4"/>
        </w:numPr>
        <w:spacing w:line="360" w:lineRule="auto"/>
        <w:jc w:val="both"/>
        <w:rPr>
          <w:sz w:val="24"/>
          <w:szCs w:val="24"/>
        </w:rPr>
        <w:pPrChange w:id="1012" w:author="nikolas moutsopoulos" w:date="2021-05-22T22:14:00Z">
          <w:pPr>
            <w:pStyle w:val="ListParagraph"/>
            <w:numPr>
              <w:numId w:val="4"/>
            </w:numPr>
            <w:spacing w:line="360" w:lineRule="auto"/>
            <w:ind w:hanging="360"/>
          </w:pPr>
        </w:pPrChange>
      </w:pPr>
      <w:r w:rsidRPr="007A6E0B">
        <w:rPr>
          <w:sz w:val="24"/>
          <w:szCs w:val="24"/>
        </w:rPr>
        <w:t>Percent of cancer patients enrolled in hospice during the last month of life (deaths 2003-07)</w:t>
      </w:r>
    </w:p>
    <w:p w14:paraId="7E26360B" w14:textId="77777777" w:rsidR="007A6E0B" w:rsidRPr="007A6E0B" w:rsidRDefault="007A6E0B">
      <w:pPr>
        <w:pStyle w:val="ListParagraph"/>
        <w:numPr>
          <w:ilvl w:val="0"/>
          <w:numId w:val="4"/>
        </w:numPr>
        <w:spacing w:line="360" w:lineRule="auto"/>
        <w:jc w:val="both"/>
        <w:rPr>
          <w:sz w:val="24"/>
          <w:szCs w:val="24"/>
        </w:rPr>
        <w:pPrChange w:id="1013" w:author="nikolas moutsopoulos" w:date="2021-05-22T22:14:00Z">
          <w:pPr>
            <w:pStyle w:val="ListParagraph"/>
            <w:numPr>
              <w:numId w:val="4"/>
            </w:numPr>
            <w:spacing w:line="360" w:lineRule="auto"/>
            <w:ind w:hanging="360"/>
          </w:pPr>
        </w:pPrChange>
      </w:pPr>
      <w:r w:rsidRPr="007A6E0B">
        <w:rPr>
          <w:sz w:val="24"/>
          <w:szCs w:val="24"/>
        </w:rPr>
        <w:t>Hospice days per cancer patient during the last month of life (deaths 2003-07)</w:t>
      </w:r>
    </w:p>
    <w:p w14:paraId="1AF43630" w14:textId="77777777" w:rsidR="007A6E0B" w:rsidRPr="007A6E0B" w:rsidRDefault="007A6E0B">
      <w:pPr>
        <w:pStyle w:val="ListParagraph"/>
        <w:numPr>
          <w:ilvl w:val="0"/>
          <w:numId w:val="4"/>
        </w:numPr>
        <w:spacing w:line="360" w:lineRule="auto"/>
        <w:jc w:val="both"/>
        <w:rPr>
          <w:sz w:val="24"/>
          <w:szCs w:val="24"/>
        </w:rPr>
        <w:pPrChange w:id="1014" w:author="nikolas moutsopoulos" w:date="2021-05-22T22:14:00Z">
          <w:pPr>
            <w:pStyle w:val="ListParagraph"/>
            <w:numPr>
              <w:numId w:val="4"/>
            </w:numPr>
            <w:spacing w:line="360" w:lineRule="auto"/>
            <w:ind w:hanging="360"/>
          </w:pPr>
        </w:pPrChange>
      </w:pPr>
      <w:r w:rsidRPr="007A6E0B">
        <w:rPr>
          <w:sz w:val="24"/>
          <w:szCs w:val="24"/>
        </w:rPr>
        <w:t>Percent of cancer patients enrolled in hospice during the last three days of life (deaths 2003-07)</w:t>
      </w:r>
    </w:p>
    <w:p w14:paraId="25CFA263" w14:textId="77777777" w:rsidR="007A6E0B" w:rsidRPr="007A6E0B" w:rsidRDefault="007A6E0B">
      <w:pPr>
        <w:pStyle w:val="ListParagraph"/>
        <w:numPr>
          <w:ilvl w:val="0"/>
          <w:numId w:val="4"/>
        </w:numPr>
        <w:spacing w:line="360" w:lineRule="auto"/>
        <w:jc w:val="both"/>
        <w:rPr>
          <w:sz w:val="24"/>
          <w:szCs w:val="24"/>
        </w:rPr>
        <w:pPrChange w:id="1015" w:author="nikolas moutsopoulos" w:date="2021-05-22T22:14:00Z">
          <w:pPr>
            <w:pStyle w:val="ListParagraph"/>
            <w:numPr>
              <w:numId w:val="4"/>
            </w:numPr>
            <w:spacing w:line="360" w:lineRule="auto"/>
            <w:ind w:hanging="360"/>
          </w:pPr>
        </w:pPrChange>
      </w:pPr>
      <w:r w:rsidRPr="007A6E0B">
        <w:rPr>
          <w:sz w:val="24"/>
          <w:szCs w:val="24"/>
        </w:rPr>
        <w:lastRenderedPageBreak/>
        <w:t>Percent of cancer patients seeing ten or more physicians during the last six months of life (deaths 2003-07)</w:t>
      </w:r>
    </w:p>
    <w:p w14:paraId="2995665D" w14:textId="77777777" w:rsidR="00827927" w:rsidRDefault="00346856">
      <w:pPr>
        <w:jc w:val="both"/>
        <w:rPr>
          <w:sz w:val="24"/>
          <w:szCs w:val="24"/>
        </w:rPr>
        <w:pPrChange w:id="1016" w:author="nikolas moutsopoulos" w:date="2021-05-22T22:14:00Z">
          <w:pPr/>
        </w:pPrChange>
      </w:pPr>
      <w:r>
        <w:rPr>
          <w:sz w:val="24"/>
          <w:szCs w:val="24"/>
        </w:rPr>
        <w:t xml:space="preserve">The layout of this specific dataset made it difficult to be loaded on a python </w:t>
      </w:r>
      <w:proofErr w:type="spellStart"/>
      <w:r>
        <w:rPr>
          <w:sz w:val="24"/>
          <w:szCs w:val="24"/>
        </w:rPr>
        <w:t>dataframe</w:t>
      </w:r>
      <w:proofErr w:type="spellEnd"/>
      <w:r>
        <w:rPr>
          <w:sz w:val="24"/>
          <w:szCs w:val="24"/>
        </w:rPr>
        <w:t>, thus some actions made in order to simplify its layout.</w:t>
      </w:r>
    </w:p>
    <w:p w14:paraId="6384D2AD" w14:textId="77777777" w:rsidR="00346856" w:rsidRDefault="00346856">
      <w:pPr>
        <w:jc w:val="both"/>
        <w:rPr>
          <w:sz w:val="24"/>
          <w:szCs w:val="24"/>
        </w:rPr>
        <w:pPrChange w:id="1017" w:author="nikolas moutsopoulos" w:date="2021-05-22T22:14:00Z">
          <w:pPr/>
        </w:pPrChange>
      </w:pPr>
      <w:r>
        <w:rPr>
          <w:sz w:val="24"/>
          <w:szCs w:val="24"/>
        </w:rPr>
        <w:t xml:space="preserve">The anomaly of this dataset was that its header was split </w:t>
      </w:r>
      <w:r w:rsidR="002E210F">
        <w:rPr>
          <w:sz w:val="24"/>
          <w:szCs w:val="24"/>
        </w:rPr>
        <w:t>in two lines as show</w:t>
      </w:r>
      <w:r w:rsidR="00AB5476">
        <w:rPr>
          <w:sz w:val="24"/>
          <w:szCs w:val="24"/>
        </w:rPr>
        <w:t>n</w:t>
      </w:r>
      <w:r w:rsidR="002E210F">
        <w:rPr>
          <w:sz w:val="24"/>
          <w:szCs w:val="24"/>
        </w:rPr>
        <w:t xml:space="preserve"> on the screenshot below.</w:t>
      </w:r>
    </w:p>
    <w:p w14:paraId="123ABF68" w14:textId="77777777" w:rsidR="00F1423B" w:rsidRDefault="002E210F">
      <w:pPr>
        <w:keepNext/>
        <w:jc w:val="both"/>
        <w:rPr>
          <w:ins w:id="1018" w:author="nikolas moutsopoulos" w:date="2021-05-27T18:22:00Z"/>
        </w:rPr>
        <w:pPrChange w:id="1019" w:author="nikolas moutsopoulos" w:date="2021-05-27T18:22:00Z">
          <w:pPr>
            <w:jc w:val="both"/>
          </w:pPr>
        </w:pPrChange>
      </w:pPr>
      <w:r>
        <w:rPr>
          <w:noProof/>
        </w:rPr>
        <w:drawing>
          <wp:inline distT="0" distB="0" distL="0" distR="0" wp14:anchorId="2A968881" wp14:editId="6BFF968D">
            <wp:extent cx="5943600" cy="8648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864870"/>
                    </a:xfrm>
                    <a:prstGeom prst="rect">
                      <a:avLst/>
                    </a:prstGeom>
                  </pic:spPr>
                </pic:pic>
              </a:graphicData>
            </a:graphic>
          </wp:inline>
        </w:drawing>
      </w:r>
    </w:p>
    <w:p w14:paraId="79932F54" w14:textId="2CE76DE7" w:rsidR="002E210F" w:rsidRDefault="00F1423B">
      <w:pPr>
        <w:pStyle w:val="Caption"/>
        <w:jc w:val="both"/>
        <w:rPr>
          <w:sz w:val="24"/>
          <w:szCs w:val="24"/>
        </w:rPr>
        <w:pPrChange w:id="1020" w:author="nikolas moutsopoulos" w:date="2021-05-27T18:22:00Z">
          <w:pPr/>
        </w:pPrChange>
      </w:pPr>
      <w:bookmarkStart w:id="1021" w:name="_Toc73033251"/>
      <w:ins w:id="1022" w:author="nikolas moutsopoulos" w:date="2021-05-27T18:22:00Z">
        <w:r>
          <w:t xml:space="preserve">Figure </w:t>
        </w:r>
      </w:ins>
      <w:ins w:id="1023" w:author="nikolas moutsopoulos" w:date="2021-05-27T18:32:00Z">
        <w:r w:rsidR="0029427C">
          <w:fldChar w:fldCharType="begin"/>
        </w:r>
        <w:r w:rsidR="0029427C">
          <w:instrText xml:space="preserve"> STYLEREF 1 \s </w:instrText>
        </w:r>
      </w:ins>
      <w:r w:rsidR="0029427C">
        <w:fldChar w:fldCharType="separate"/>
      </w:r>
      <w:r w:rsidR="0029427C">
        <w:rPr>
          <w:noProof/>
        </w:rPr>
        <w:t>4</w:t>
      </w:r>
      <w:ins w:id="1024" w:author="nikolas moutsopoulos" w:date="2021-05-27T18:32:00Z">
        <w:r w:rsidR="0029427C">
          <w:fldChar w:fldCharType="end"/>
        </w:r>
        <w:r w:rsidR="0029427C">
          <w:t>.</w:t>
        </w:r>
        <w:r w:rsidR="0029427C">
          <w:fldChar w:fldCharType="begin"/>
        </w:r>
        <w:r w:rsidR="0029427C">
          <w:instrText xml:space="preserve"> SEQ Figure \* ARABIC \s 1 </w:instrText>
        </w:r>
      </w:ins>
      <w:r w:rsidR="0029427C">
        <w:fldChar w:fldCharType="separate"/>
      </w:r>
      <w:ins w:id="1025" w:author="nikolas moutsopoulos" w:date="2021-05-27T18:32:00Z">
        <w:r w:rsidR="0029427C">
          <w:rPr>
            <w:noProof/>
          </w:rPr>
          <w:t>2</w:t>
        </w:r>
        <w:r w:rsidR="0029427C">
          <w:fldChar w:fldCharType="end"/>
        </w:r>
      </w:ins>
      <w:ins w:id="1026" w:author="nikolas moutsopoulos" w:date="2021-05-27T18:22:00Z">
        <w:r>
          <w:t xml:space="preserve"> Caption of U.S Hospitals - Cancer Events</w:t>
        </w:r>
      </w:ins>
      <w:bookmarkEnd w:id="1021"/>
    </w:p>
    <w:p w14:paraId="1E8BACB8" w14:textId="77777777" w:rsidR="002E210F" w:rsidRDefault="00AB5476">
      <w:pPr>
        <w:jc w:val="both"/>
        <w:rPr>
          <w:sz w:val="24"/>
          <w:szCs w:val="24"/>
        </w:rPr>
        <w:pPrChange w:id="1027" w:author="nikolas moutsopoulos" w:date="2021-05-22T22:14:00Z">
          <w:pPr/>
        </w:pPrChange>
      </w:pPr>
      <w:r>
        <w:rPr>
          <w:sz w:val="24"/>
          <w:szCs w:val="24"/>
        </w:rPr>
        <w:t>Thus the split lines merged into by keeping the whole information into each cell. As a consequence the dataset loaded successfully on python data frame.</w:t>
      </w:r>
    </w:p>
    <w:p w14:paraId="6F6DC46A" w14:textId="77777777" w:rsidR="004E22DA" w:rsidRPr="00BB728C" w:rsidRDefault="00846380">
      <w:pPr>
        <w:pStyle w:val="Heading2"/>
        <w:jc w:val="both"/>
        <w:rPr>
          <w:rFonts w:asciiTheme="minorHAnsi" w:eastAsiaTheme="minorHAnsi" w:hAnsiTheme="minorHAnsi" w:cstheme="minorBidi"/>
          <w:color w:val="auto"/>
          <w:sz w:val="22"/>
          <w:szCs w:val="22"/>
        </w:rPr>
        <w:pPrChange w:id="1028" w:author="nikolas moutsopoulos" w:date="2021-05-22T22:14:00Z">
          <w:pPr>
            <w:pStyle w:val="Heading2"/>
          </w:pPr>
        </w:pPrChange>
      </w:pPr>
      <w:bookmarkStart w:id="1029" w:name="_Toc69423309"/>
      <w:r>
        <w:rPr>
          <w:color w:val="1F4D78" w:themeColor="accent1" w:themeShade="7F"/>
          <w:sz w:val="24"/>
          <w:szCs w:val="24"/>
        </w:rPr>
        <w:t>4.3 Overall Pipeline</w:t>
      </w:r>
      <w:bookmarkEnd w:id="1029"/>
    </w:p>
    <w:p w14:paraId="611511D7" w14:textId="77777777" w:rsidR="00846380" w:rsidRPr="00966F21" w:rsidRDefault="00BB728C">
      <w:pPr>
        <w:spacing w:line="360" w:lineRule="auto"/>
        <w:jc w:val="both"/>
        <w:rPr>
          <w:sz w:val="24"/>
          <w:szCs w:val="24"/>
        </w:rPr>
        <w:pPrChange w:id="1030" w:author="nikolas moutsopoulos" w:date="2021-05-22T22:14:00Z">
          <w:pPr>
            <w:spacing w:line="360" w:lineRule="auto"/>
          </w:pPr>
        </w:pPrChange>
      </w:pPr>
      <w:r w:rsidRPr="00966F21">
        <w:rPr>
          <w:sz w:val="24"/>
          <w:szCs w:val="24"/>
        </w:rPr>
        <w:t xml:space="preserve">For the needs of data cleaning the data should go throw a data pipeline, namely a series of steps that the data moves through and the output of one step in the process becomes the input of the next. </w:t>
      </w:r>
    </w:p>
    <w:p w14:paraId="005A3E59" w14:textId="77777777" w:rsidR="00BB728C" w:rsidRPr="00966F21" w:rsidRDefault="00BB728C">
      <w:pPr>
        <w:spacing w:line="360" w:lineRule="auto"/>
        <w:jc w:val="both"/>
        <w:rPr>
          <w:sz w:val="24"/>
          <w:szCs w:val="24"/>
        </w:rPr>
        <w:pPrChange w:id="1031" w:author="nikolas moutsopoulos" w:date="2021-05-22T22:14:00Z">
          <w:pPr>
            <w:spacing w:line="360" w:lineRule="auto"/>
          </w:pPr>
        </w:pPrChange>
      </w:pPr>
      <w:r w:rsidRPr="00966F21">
        <w:rPr>
          <w:sz w:val="24"/>
          <w:szCs w:val="24"/>
        </w:rPr>
        <w:t>The steps of a data cleaning process are based on various factors, such as the type of data, the quality of the data, the accuracy of the expected etc. Also a big part of the pipeline is based on the assumptions that been made from the development team in collaboration with the business users who will analyzed the data.</w:t>
      </w:r>
    </w:p>
    <w:p w14:paraId="21169C9F" w14:textId="77777777" w:rsidR="00E2241D" w:rsidRPr="00966F21" w:rsidRDefault="00E2241D">
      <w:pPr>
        <w:spacing w:line="360" w:lineRule="auto"/>
        <w:jc w:val="both"/>
        <w:rPr>
          <w:sz w:val="24"/>
          <w:szCs w:val="24"/>
        </w:rPr>
        <w:pPrChange w:id="1032" w:author="nikolas moutsopoulos" w:date="2021-05-22T22:14:00Z">
          <w:pPr>
            <w:spacing w:line="360" w:lineRule="auto"/>
          </w:pPr>
        </w:pPrChange>
      </w:pPr>
      <w:r w:rsidRPr="00966F21">
        <w:rPr>
          <w:sz w:val="24"/>
          <w:szCs w:val="24"/>
        </w:rPr>
        <w:t xml:space="preserve">The steps which followed in this specific project are described on the </w:t>
      </w:r>
      <w:r w:rsidR="00966F21" w:rsidRPr="00966F21">
        <w:rPr>
          <w:sz w:val="24"/>
          <w:szCs w:val="24"/>
        </w:rPr>
        <w:t>diagram</w:t>
      </w:r>
      <w:r w:rsidRPr="00966F21">
        <w:rPr>
          <w:sz w:val="24"/>
          <w:szCs w:val="24"/>
        </w:rPr>
        <w:t xml:space="preserve"> below:</w:t>
      </w:r>
    </w:p>
    <w:p w14:paraId="3180F18D" w14:textId="77777777" w:rsidR="00E368D7" w:rsidRDefault="00AC4255">
      <w:pPr>
        <w:keepNext/>
        <w:jc w:val="center"/>
        <w:rPr>
          <w:ins w:id="1033" w:author="nikolas moutsopoulos" w:date="2021-05-27T18:22:00Z"/>
        </w:rPr>
        <w:pPrChange w:id="1034" w:author="nikolas moutsopoulos" w:date="2021-05-27T18:22:00Z">
          <w:pPr>
            <w:jc w:val="center"/>
          </w:pPr>
        </w:pPrChange>
      </w:pPr>
      <w:r>
        <w:lastRenderedPageBreak/>
        <w:pict w14:anchorId="473F89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7.75pt;height:9in">
            <v:imagedata r:id="rId13" o:title="Data Cleaning Flow"/>
          </v:shape>
        </w:pict>
      </w:r>
    </w:p>
    <w:p w14:paraId="7B8353C1" w14:textId="041D280A" w:rsidR="00E2241D" w:rsidRPr="00BB728C" w:rsidRDefault="00E368D7">
      <w:pPr>
        <w:pStyle w:val="Caption"/>
        <w:jc w:val="center"/>
        <w:pPrChange w:id="1035" w:author="nikolas moutsopoulos" w:date="2021-05-27T18:22:00Z">
          <w:pPr>
            <w:jc w:val="center"/>
          </w:pPr>
        </w:pPrChange>
      </w:pPr>
      <w:bookmarkStart w:id="1036" w:name="_Toc73033252"/>
      <w:ins w:id="1037" w:author="nikolas moutsopoulos" w:date="2021-05-27T18:22:00Z">
        <w:r>
          <w:lastRenderedPageBreak/>
          <w:t xml:space="preserve">Figure </w:t>
        </w:r>
      </w:ins>
      <w:ins w:id="1038" w:author="nikolas moutsopoulos" w:date="2021-05-27T18:32:00Z">
        <w:r w:rsidR="0029427C">
          <w:fldChar w:fldCharType="begin"/>
        </w:r>
        <w:r w:rsidR="0029427C">
          <w:instrText xml:space="preserve"> STYLEREF 1 \s </w:instrText>
        </w:r>
      </w:ins>
      <w:r w:rsidR="0029427C">
        <w:fldChar w:fldCharType="separate"/>
      </w:r>
      <w:r w:rsidR="0029427C">
        <w:rPr>
          <w:noProof/>
        </w:rPr>
        <w:t>4</w:t>
      </w:r>
      <w:ins w:id="1039" w:author="nikolas moutsopoulos" w:date="2021-05-27T18:32:00Z">
        <w:r w:rsidR="0029427C">
          <w:fldChar w:fldCharType="end"/>
        </w:r>
        <w:r w:rsidR="0029427C">
          <w:t>.</w:t>
        </w:r>
        <w:r w:rsidR="0029427C">
          <w:fldChar w:fldCharType="begin"/>
        </w:r>
        <w:r w:rsidR="0029427C">
          <w:instrText xml:space="preserve"> SEQ Figure \* ARABIC \s 1 </w:instrText>
        </w:r>
      </w:ins>
      <w:r w:rsidR="0029427C">
        <w:fldChar w:fldCharType="separate"/>
      </w:r>
      <w:ins w:id="1040" w:author="nikolas moutsopoulos" w:date="2021-05-27T18:32:00Z">
        <w:r w:rsidR="0029427C">
          <w:rPr>
            <w:noProof/>
          </w:rPr>
          <w:t>3</w:t>
        </w:r>
        <w:r w:rsidR="0029427C">
          <w:fldChar w:fldCharType="end"/>
        </w:r>
      </w:ins>
      <w:ins w:id="1041" w:author="nikolas moutsopoulos" w:date="2021-05-27T18:22:00Z">
        <w:r>
          <w:t xml:space="preserve"> </w:t>
        </w:r>
      </w:ins>
      <w:ins w:id="1042" w:author="nikolas moutsopoulos" w:date="2021-05-27T18:23:00Z">
        <w:r>
          <w:t>Project Pipeline</w:t>
        </w:r>
      </w:ins>
      <w:bookmarkEnd w:id="1036"/>
    </w:p>
    <w:p w14:paraId="78311316" w14:textId="77777777" w:rsidR="002F5B28" w:rsidRPr="00BB728C" w:rsidRDefault="00966F21">
      <w:pPr>
        <w:spacing w:line="360" w:lineRule="auto"/>
        <w:jc w:val="both"/>
        <w:rPr>
          <w:sz w:val="24"/>
          <w:szCs w:val="24"/>
        </w:rPr>
        <w:pPrChange w:id="1043" w:author="nikolas moutsopoulos" w:date="2021-05-22T22:15:00Z">
          <w:pPr>
            <w:spacing w:line="360" w:lineRule="auto"/>
          </w:pPr>
        </w:pPrChange>
      </w:pPr>
      <w:r>
        <w:rPr>
          <w:sz w:val="24"/>
          <w:szCs w:val="24"/>
        </w:rPr>
        <w:t xml:space="preserve">As shown on the diagram firstly the data are loaded on Pandas </w:t>
      </w:r>
      <w:proofErr w:type="spellStart"/>
      <w:r>
        <w:rPr>
          <w:sz w:val="24"/>
          <w:szCs w:val="24"/>
        </w:rPr>
        <w:t>Dataframe</w:t>
      </w:r>
      <w:proofErr w:type="spellEnd"/>
      <w:r>
        <w:rPr>
          <w:sz w:val="24"/>
          <w:szCs w:val="24"/>
        </w:rPr>
        <w:t xml:space="preserve">, later on some actions are made in order to eliminate duplicate values, perform data validation, fill or exclude null values, find outliers in the dataset and plot the results. On the </w:t>
      </w:r>
      <w:r w:rsidR="00A831E2">
        <w:rPr>
          <w:sz w:val="24"/>
          <w:szCs w:val="24"/>
        </w:rPr>
        <w:t>next</w:t>
      </w:r>
      <w:r>
        <w:rPr>
          <w:sz w:val="24"/>
          <w:szCs w:val="24"/>
        </w:rPr>
        <w:t xml:space="preserve"> chapters those actions will be examined in detail.</w:t>
      </w:r>
    </w:p>
    <w:p w14:paraId="0DB63C7D" w14:textId="77777777" w:rsidR="00672F9E" w:rsidRDefault="006A62D0">
      <w:pPr>
        <w:pStyle w:val="Heading2"/>
        <w:jc w:val="both"/>
        <w:pPrChange w:id="1044" w:author="nikolas moutsopoulos" w:date="2021-05-22T22:15:00Z">
          <w:pPr>
            <w:pStyle w:val="Heading2"/>
          </w:pPr>
        </w:pPrChange>
      </w:pPr>
      <w:bookmarkStart w:id="1045" w:name="_Toc69423310"/>
      <w:r>
        <w:t>4.4 Load Data</w:t>
      </w:r>
      <w:bookmarkEnd w:id="1045"/>
    </w:p>
    <w:p w14:paraId="233B46E0" w14:textId="77777777" w:rsidR="00001DC8" w:rsidRPr="00001DC8" w:rsidRDefault="00001DC8">
      <w:pPr>
        <w:jc w:val="both"/>
        <w:pPrChange w:id="1046" w:author="nikolas moutsopoulos" w:date="2021-05-22T22:15:00Z">
          <w:pPr/>
        </w:pPrChange>
      </w:pPr>
    </w:p>
    <w:p w14:paraId="341AD372" w14:textId="77777777" w:rsidR="003349A5" w:rsidRDefault="003349A5">
      <w:pPr>
        <w:spacing w:line="360" w:lineRule="auto"/>
        <w:jc w:val="both"/>
        <w:rPr>
          <w:sz w:val="24"/>
          <w:szCs w:val="24"/>
        </w:rPr>
        <w:pPrChange w:id="1047" w:author="nikolas moutsopoulos" w:date="2021-05-22T22:15:00Z">
          <w:pPr>
            <w:spacing w:line="360" w:lineRule="auto"/>
          </w:pPr>
        </w:pPrChange>
      </w:pPr>
      <w:r>
        <w:rPr>
          <w:sz w:val="24"/>
          <w:szCs w:val="24"/>
        </w:rPr>
        <w:t xml:space="preserve">The first action is being made when </w:t>
      </w:r>
      <w:r w:rsidR="00B3403A">
        <w:rPr>
          <w:sz w:val="24"/>
          <w:szCs w:val="24"/>
        </w:rPr>
        <w:t>there is the need</w:t>
      </w:r>
      <w:r>
        <w:rPr>
          <w:sz w:val="24"/>
          <w:szCs w:val="24"/>
        </w:rPr>
        <w:t xml:space="preserve"> to work with data which are in a raw format (</w:t>
      </w:r>
      <w:proofErr w:type="spellStart"/>
      <w:r>
        <w:rPr>
          <w:sz w:val="24"/>
          <w:szCs w:val="24"/>
        </w:rPr>
        <w:t>e.g</w:t>
      </w:r>
      <w:proofErr w:type="spellEnd"/>
      <w:r>
        <w:rPr>
          <w:sz w:val="24"/>
          <w:szCs w:val="24"/>
        </w:rPr>
        <w:t>: excel file, comma separated value file) is to load them</w:t>
      </w:r>
      <w:r w:rsidRPr="003349A5">
        <w:rPr>
          <w:sz w:val="24"/>
          <w:szCs w:val="24"/>
        </w:rPr>
        <w:t xml:space="preserve"> </w:t>
      </w:r>
      <w:r>
        <w:rPr>
          <w:sz w:val="24"/>
          <w:szCs w:val="24"/>
        </w:rPr>
        <w:t xml:space="preserve">on a structure or a database which offers the ability to make actions on a dataset, such as aggregation, filtering etc. </w:t>
      </w:r>
    </w:p>
    <w:p w14:paraId="042E8E9D" w14:textId="77777777" w:rsidR="006A62D0" w:rsidRPr="006A62D0" w:rsidRDefault="003349A5">
      <w:pPr>
        <w:spacing w:line="360" w:lineRule="auto"/>
        <w:jc w:val="both"/>
        <w:rPr>
          <w:sz w:val="24"/>
          <w:szCs w:val="24"/>
        </w:rPr>
        <w:pPrChange w:id="1048" w:author="nikolas moutsopoulos" w:date="2021-05-22T22:15:00Z">
          <w:pPr>
            <w:spacing w:line="360" w:lineRule="auto"/>
          </w:pPr>
        </w:pPrChange>
      </w:pPr>
      <w:r>
        <w:rPr>
          <w:sz w:val="24"/>
          <w:szCs w:val="24"/>
        </w:rPr>
        <w:t xml:space="preserve">As already has been mentioned for the scope of this project the programming language used for the data manipulation is the Python and consequently the Python </w:t>
      </w:r>
      <w:proofErr w:type="spellStart"/>
      <w:r>
        <w:rPr>
          <w:sz w:val="24"/>
          <w:szCs w:val="24"/>
        </w:rPr>
        <w:t>Dataframes</w:t>
      </w:r>
      <w:proofErr w:type="spellEnd"/>
      <w:r>
        <w:rPr>
          <w:sz w:val="24"/>
          <w:szCs w:val="24"/>
        </w:rPr>
        <w:t xml:space="preserve">. </w:t>
      </w:r>
    </w:p>
    <w:p w14:paraId="0921DA7B" w14:textId="77777777" w:rsidR="00B3403A" w:rsidRPr="00B3403A" w:rsidRDefault="00B3403A">
      <w:pPr>
        <w:pStyle w:val="NormalWeb"/>
        <w:shd w:val="clear" w:color="auto" w:fill="FFFFFF"/>
        <w:spacing w:before="0" w:beforeAutospacing="0" w:after="0" w:afterAutospacing="0" w:line="360" w:lineRule="auto"/>
        <w:jc w:val="both"/>
        <w:textAlignment w:val="baseline"/>
        <w:rPr>
          <w:rFonts w:asciiTheme="minorHAnsi" w:eastAsiaTheme="minorHAnsi" w:hAnsiTheme="minorHAnsi" w:cstheme="minorBidi"/>
        </w:rPr>
        <w:pPrChange w:id="1049" w:author="nikolas moutsopoulos" w:date="2021-05-22T22:15:00Z">
          <w:pPr>
            <w:pStyle w:val="NormalWeb"/>
            <w:shd w:val="clear" w:color="auto" w:fill="FFFFFF"/>
            <w:spacing w:before="0" w:beforeAutospacing="0" w:after="0" w:afterAutospacing="0" w:line="360" w:lineRule="auto"/>
            <w:textAlignment w:val="baseline"/>
          </w:pPr>
        </w:pPrChange>
      </w:pPr>
      <w:r w:rsidRPr="00B3403A">
        <w:rPr>
          <w:rFonts w:asciiTheme="minorHAnsi" w:eastAsiaTheme="minorHAnsi" w:hAnsiTheme="minorHAnsi" w:cstheme="minorBidi"/>
        </w:rPr>
        <w:t>The </w:t>
      </w:r>
      <w:r w:rsidR="00AC4B29">
        <w:fldChar w:fldCharType="begin"/>
      </w:r>
      <w:r w:rsidR="00AC4B29">
        <w:instrText xml:space="preserve"> HYPERLINK "https://pandas.pydata.org/pandas-docs/stable/generated/pandas.DataFrame.html" </w:instrText>
      </w:r>
      <w:r w:rsidR="00AC4B29">
        <w:fldChar w:fldCharType="separate"/>
      </w:r>
      <w:r w:rsidRPr="00B3403A">
        <w:rPr>
          <w:rFonts w:asciiTheme="minorHAnsi" w:eastAsiaTheme="minorHAnsi" w:hAnsiTheme="minorHAnsi" w:cstheme="minorBidi"/>
        </w:rPr>
        <w:t>Pandas library documentation</w:t>
      </w:r>
      <w:r w:rsidR="00AC4B29">
        <w:rPr>
          <w:rFonts w:asciiTheme="minorHAnsi" w:eastAsiaTheme="minorHAnsi" w:hAnsiTheme="minorHAnsi" w:cstheme="minorBidi"/>
        </w:rPr>
        <w:fldChar w:fldCharType="end"/>
      </w:r>
      <w:r w:rsidRPr="00B3403A">
        <w:rPr>
          <w:rFonts w:asciiTheme="minorHAnsi" w:eastAsiaTheme="minorHAnsi" w:hAnsiTheme="minorHAnsi" w:cstheme="minorBidi"/>
        </w:rPr>
        <w:t xml:space="preserve"> defines a </w:t>
      </w:r>
      <w:proofErr w:type="spellStart"/>
      <w:r w:rsidRPr="00B3403A">
        <w:rPr>
          <w:rFonts w:asciiTheme="minorHAnsi" w:eastAsiaTheme="minorHAnsi" w:hAnsiTheme="minorHAnsi" w:cstheme="minorBidi"/>
        </w:rPr>
        <w:t>DataFrame</w:t>
      </w:r>
      <w:proofErr w:type="spellEnd"/>
      <w:r w:rsidRPr="00B3403A">
        <w:rPr>
          <w:rFonts w:asciiTheme="minorHAnsi" w:eastAsiaTheme="minorHAnsi" w:hAnsiTheme="minorHAnsi" w:cstheme="minorBidi"/>
        </w:rPr>
        <w:t xml:space="preserve"> as a “two-dimensional, size-mutable, potentially heterogeneous tabular data structure with labeled axes (rows</w:t>
      </w:r>
      <w:r>
        <w:rPr>
          <w:rFonts w:asciiTheme="minorHAnsi" w:eastAsiaTheme="minorHAnsi" w:hAnsiTheme="minorHAnsi" w:cstheme="minorBidi"/>
        </w:rPr>
        <w:t xml:space="preserve"> and columns)”. In plain terms,</w:t>
      </w:r>
      <w:r w:rsidRPr="00B3403A">
        <w:rPr>
          <w:rFonts w:asciiTheme="minorHAnsi" w:eastAsiaTheme="minorHAnsi" w:hAnsiTheme="minorHAnsi" w:cstheme="minorBidi"/>
        </w:rPr>
        <w:t xml:space="preserve"> </w:t>
      </w:r>
      <w:r>
        <w:rPr>
          <w:rFonts w:asciiTheme="minorHAnsi" w:eastAsiaTheme="minorHAnsi" w:hAnsiTheme="minorHAnsi" w:cstheme="minorBidi"/>
        </w:rPr>
        <w:t xml:space="preserve">the </w:t>
      </w:r>
      <w:proofErr w:type="spellStart"/>
      <w:r w:rsidRPr="00B3403A">
        <w:rPr>
          <w:rFonts w:asciiTheme="minorHAnsi" w:eastAsiaTheme="minorHAnsi" w:hAnsiTheme="minorHAnsi" w:cstheme="minorBidi"/>
        </w:rPr>
        <w:t>DataFrame</w:t>
      </w:r>
      <w:proofErr w:type="spellEnd"/>
      <w:r w:rsidRPr="00B3403A">
        <w:rPr>
          <w:rFonts w:asciiTheme="minorHAnsi" w:eastAsiaTheme="minorHAnsi" w:hAnsiTheme="minorHAnsi" w:cstheme="minorBidi"/>
        </w:rPr>
        <w:t xml:space="preserve"> </w:t>
      </w:r>
      <w:r>
        <w:rPr>
          <w:rFonts w:asciiTheme="minorHAnsi" w:eastAsiaTheme="minorHAnsi" w:hAnsiTheme="minorHAnsi" w:cstheme="minorBidi"/>
        </w:rPr>
        <w:t xml:space="preserve">can be described </w:t>
      </w:r>
      <w:r w:rsidRPr="00B3403A">
        <w:rPr>
          <w:rFonts w:asciiTheme="minorHAnsi" w:eastAsiaTheme="minorHAnsi" w:hAnsiTheme="minorHAnsi" w:cstheme="minorBidi"/>
        </w:rPr>
        <w:t>as a table of data, i.e. a single set of formatted two-dimensional data, with the following characteristics:</w:t>
      </w:r>
    </w:p>
    <w:p w14:paraId="72C7520F" w14:textId="77777777" w:rsidR="00B3403A" w:rsidRPr="00B3403A" w:rsidRDefault="00B3403A">
      <w:pPr>
        <w:numPr>
          <w:ilvl w:val="0"/>
          <w:numId w:val="7"/>
        </w:numPr>
        <w:shd w:val="clear" w:color="auto" w:fill="FFFFFF"/>
        <w:spacing w:after="0" w:line="360" w:lineRule="auto"/>
        <w:jc w:val="both"/>
        <w:textAlignment w:val="baseline"/>
        <w:rPr>
          <w:sz w:val="24"/>
          <w:szCs w:val="24"/>
        </w:rPr>
        <w:pPrChange w:id="1050" w:author="nikolas moutsopoulos" w:date="2021-05-22T22:15:00Z">
          <w:pPr>
            <w:numPr>
              <w:numId w:val="7"/>
            </w:numPr>
            <w:shd w:val="clear" w:color="auto" w:fill="FFFFFF"/>
            <w:tabs>
              <w:tab w:val="num" w:pos="720"/>
            </w:tabs>
            <w:spacing w:after="0" w:line="360" w:lineRule="auto"/>
            <w:ind w:left="720" w:hanging="360"/>
            <w:textAlignment w:val="baseline"/>
          </w:pPr>
        </w:pPrChange>
      </w:pPr>
      <w:r w:rsidRPr="00B3403A">
        <w:rPr>
          <w:sz w:val="24"/>
          <w:szCs w:val="24"/>
        </w:rPr>
        <w:t>There can be multiple rows and columns in the data.</w:t>
      </w:r>
    </w:p>
    <w:p w14:paraId="63A3FE30" w14:textId="77777777" w:rsidR="00B3403A" w:rsidRPr="00B3403A" w:rsidRDefault="00B3403A">
      <w:pPr>
        <w:numPr>
          <w:ilvl w:val="0"/>
          <w:numId w:val="7"/>
        </w:numPr>
        <w:shd w:val="clear" w:color="auto" w:fill="FFFFFF"/>
        <w:spacing w:after="0" w:line="360" w:lineRule="auto"/>
        <w:jc w:val="both"/>
        <w:textAlignment w:val="baseline"/>
        <w:rPr>
          <w:sz w:val="24"/>
          <w:szCs w:val="24"/>
        </w:rPr>
        <w:pPrChange w:id="1051" w:author="nikolas moutsopoulos" w:date="2021-05-22T22:15:00Z">
          <w:pPr>
            <w:numPr>
              <w:numId w:val="7"/>
            </w:numPr>
            <w:shd w:val="clear" w:color="auto" w:fill="FFFFFF"/>
            <w:tabs>
              <w:tab w:val="num" w:pos="720"/>
            </w:tabs>
            <w:spacing w:after="0" w:line="360" w:lineRule="auto"/>
            <w:ind w:left="720" w:hanging="360"/>
            <w:textAlignment w:val="baseline"/>
          </w:pPr>
        </w:pPrChange>
      </w:pPr>
      <w:r w:rsidRPr="00B3403A">
        <w:rPr>
          <w:sz w:val="24"/>
          <w:szCs w:val="24"/>
        </w:rPr>
        <w:t>Each row represents a sample of data,</w:t>
      </w:r>
    </w:p>
    <w:p w14:paraId="255B5147" w14:textId="77777777" w:rsidR="00B3403A" w:rsidRPr="00B3403A" w:rsidRDefault="00B3403A">
      <w:pPr>
        <w:numPr>
          <w:ilvl w:val="0"/>
          <w:numId w:val="7"/>
        </w:numPr>
        <w:shd w:val="clear" w:color="auto" w:fill="FFFFFF"/>
        <w:spacing w:after="0" w:line="360" w:lineRule="auto"/>
        <w:jc w:val="both"/>
        <w:textAlignment w:val="baseline"/>
        <w:rPr>
          <w:sz w:val="24"/>
          <w:szCs w:val="24"/>
        </w:rPr>
        <w:pPrChange w:id="1052" w:author="nikolas moutsopoulos" w:date="2021-05-22T22:15:00Z">
          <w:pPr>
            <w:numPr>
              <w:numId w:val="7"/>
            </w:numPr>
            <w:shd w:val="clear" w:color="auto" w:fill="FFFFFF"/>
            <w:tabs>
              <w:tab w:val="num" w:pos="720"/>
            </w:tabs>
            <w:spacing w:after="0" w:line="360" w:lineRule="auto"/>
            <w:ind w:left="720" w:hanging="360"/>
            <w:textAlignment w:val="baseline"/>
          </w:pPr>
        </w:pPrChange>
      </w:pPr>
      <w:r w:rsidRPr="00B3403A">
        <w:rPr>
          <w:sz w:val="24"/>
          <w:szCs w:val="24"/>
        </w:rPr>
        <w:t>Each column contains a different variable that describes the samples (rows).</w:t>
      </w:r>
    </w:p>
    <w:p w14:paraId="3B49E277" w14:textId="77777777" w:rsidR="00B3403A" w:rsidRPr="00B3403A" w:rsidRDefault="00B3403A">
      <w:pPr>
        <w:numPr>
          <w:ilvl w:val="0"/>
          <w:numId w:val="7"/>
        </w:numPr>
        <w:shd w:val="clear" w:color="auto" w:fill="FFFFFF"/>
        <w:spacing w:after="0" w:line="360" w:lineRule="auto"/>
        <w:jc w:val="both"/>
        <w:textAlignment w:val="baseline"/>
        <w:rPr>
          <w:sz w:val="24"/>
          <w:szCs w:val="24"/>
        </w:rPr>
        <w:pPrChange w:id="1053" w:author="nikolas moutsopoulos" w:date="2021-05-22T22:15:00Z">
          <w:pPr>
            <w:numPr>
              <w:numId w:val="7"/>
            </w:numPr>
            <w:shd w:val="clear" w:color="auto" w:fill="FFFFFF"/>
            <w:tabs>
              <w:tab w:val="num" w:pos="720"/>
            </w:tabs>
            <w:spacing w:after="0" w:line="360" w:lineRule="auto"/>
            <w:ind w:left="720" w:hanging="360"/>
            <w:textAlignment w:val="baseline"/>
          </w:pPr>
        </w:pPrChange>
      </w:pPr>
      <w:r w:rsidRPr="00B3403A">
        <w:rPr>
          <w:sz w:val="24"/>
          <w:szCs w:val="24"/>
        </w:rPr>
        <w:t>The data in every column is usually the same type of data – e.g. numbers, strings, dates.</w:t>
      </w:r>
    </w:p>
    <w:p w14:paraId="1C81C89F" w14:textId="77777777" w:rsidR="00B3403A" w:rsidRDefault="00B3403A">
      <w:pPr>
        <w:numPr>
          <w:ilvl w:val="0"/>
          <w:numId w:val="7"/>
        </w:numPr>
        <w:shd w:val="clear" w:color="auto" w:fill="FFFFFF"/>
        <w:spacing w:after="0" w:line="360" w:lineRule="auto"/>
        <w:jc w:val="both"/>
        <w:textAlignment w:val="baseline"/>
        <w:rPr>
          <w:sz w:val="24"/>
          <w:szCs w:val="24"/>
        </w:rPr>
        <w:pPrChange w:id="1054" w:author="nikolas moutsopoulos" w:date="2021-05-22T22:15:00Z">
          <w:pPr>
            <w:numPr>
              <w:numId w:val="7"/>
            </w:numPr>
            <w:shd w:val="clear" w:color="auto" w:fill="FFFFFF"/>
            <w:tabs>
              <w:tab w:val="num" w:pos="720"/>
            </w:tabs>
            <w:spacing w:after="0" w:line="360" w:lineRule="auto"/>
            <w:ind w:left="720" w:hanging="360"/>
            <w:textAlignment w:val="baseline"/>
          </w:pPr>
        </w:pPrChange>
      </w:pPr>
      <w:r w:rsidRPr="00B3403A">
        <w:rPr>
          <w:sz w:val="24"/>
          <w:szCs w:val="24"/>
        </w:rPr>
        <w:t xml:space="preserve">Usually, unlike an excel data set, </w:t>
      </w:r>
      <w:proofErr w:type="spellStart"/>
      <w:r w:rsidRPr="00B3403A">
        <w:rPr>
          <w:sz w:val="24"/>
          <w:szCs w:val="24"/>
        </w:rPr>
        <w:t>DataFrames</w:t>
      </w:r>
      <w:proofErr w:type="spellEnd"/>
      <w:r w:rsidRPr="00B3403A">
        <w:rPr>
          <w:sz w:val="24"/>
          <w:szCs w:val="24"/>
        </w:rPr>
        <w:t xml:space="preserve"> avoid having missing values, and there are no gaps and empty values between rows or columns.</w:t>
      </w:r>
    </w:p>
    <w:p w14:paraId="39FA49FD" w14:textId="77777777" w:rsidR="00B3403A" w:rsidRDefault="00B3403A">
      <w:pPr>
        <w:shd w:val="clear" w:color="auto" w:fill="FFFFFF"/>
        <w:spacing w:after="0" w:line="360" w:lineRule="auto"/>
        <w:jc w:val="both"/>
        <w:textAlignment w:val="baseline"/>
        <w:rPr>
          <w:sz w:val="24"/>
          <w:szCs w:val="24"/>
        </w:rPr>
        <w:pPrChange w:id="1055" w:author="nikolas moutsopoulos" w:date="2021-05-22T22:15:00Z">
          <w:pPr>
            <w:shd w:val="clear" w:color="auto" w:fill="FFFFFF"/>
            <w:spacing w:after="0" w:line="360" w:lineRule="auto"/>
            <w:textAlignment w:val="baseline"/>
          </w:pPr>
        </w:pPrChange>
      </w:pPr>
      <w:r>
        <w:rPr>
          <w:sz w:val="24"/>
          <w:szCs w:val="24"/>
        </w:rPr>
        <w:t xml:space="preserve">For the scope of this research the data actually loaded on a Python </w:t>
      </w:r>
      <w:proofErr w:type="spellStart"/>
      <w:r>
        <w:rPr>
          <w:sz w:val="24"/>
          <w:szCs w:val="24"/>
        </w:rPr>
        <w:t>Dataframe</w:t>
      </w:r>
      <w:proofErr w:type="spellEnd"/>
      <w:r>
        <w:rPr>
          <w:sz w:val="24"/>
          <w:szCs w:val="24"/>
        </w:rPr>
        <w:t xml:space="preserve"> in order to apply action and achieve the expected result.</w:t>
      </w:r>
    </w:p>
    <w:p w14:paraId="51F53AA9" w14:textId="77777777" w:rsidR="00E04F9A" w:rsidRDefault="00B3403A">
      <w:pPr>
        <w:shd w:val="clear" w:color="auto" w:fill="FFFFFF"/>
        <w:spacing w:after="0" w:line="360" w:lineRule="auto"/>
        <w:jc w:val="both"/>
        <w:textAlignment w:val="baseline"/>
        <w:rPr>
          <w:sz w:val="24"/>
          <w:szCs w:val="24"/>
        </w:rPr>
        <w:pPrChange w:id="1056" w:author="nikolas moutsopoulos" w:date="2021-05-22T22:15:00Z">
          <w:pPr>
            <w:shd w:val="clear" w:color="auto" w:fill="FFFFFF"/>
            <w:spacing w:after="0" w:line="360" w:lineRule="auto"/>
            <w:textAlignment w:val="baseline"/>
          </w:pPr>
        </w:pPrChange>
      </w:pPr>
      <w:r w:rsidRPr="00B3403A">
        <w:rPr>
          <w:sz w:val="24"/>
          <w:szCs w:val="24"/>
        </w:rPr>
        <w:t xml:space="preserve">Creating </w:t>
      </w:r>
      <w:proofErr w:type="spellStart"/>
      <w:r w:rsidRPr="00B3403A">
        <w:rPr>
          <w:sz w:val="24"/>
          <w:szCs w:val="24"/>
        </w:rPr>
        <w:t>DataFrames</w:t>
      </w:r>
      <w:proofErr w:type="spellEnd"/>
      <w:r w:rsidRPr="00B3403A">
        <w:rPr>
          <w:sz w:val="24"/>
          <w:szCs w:val="24"/>
        </w:rPr>
        <w:t xml:space="preserve"> from CSV (comma-separated value)</w:t>
      </w:r>
      <w:proofErr w:type="gramStart"/>
      <w:r w:rsidRPr="00B3403A">
        <w:rPr>
          <w:sz w:val="24"/>
          <w:szCs w:val="24"/>
        </w:rPr>
        <w:t> </w:t>
      </w:r>
      <w:r>
        <w:rPr>
          <w:sz w:val="24"/>
          <w:szCs w:val="24"/>
        </w:rPr>
        <w:t xml:space="preserve"> or</w:t>
      </w:r>
      <w:proofErr w:type="gramEnd"/>
      <w:r>
        <w:rPr>
          <w:sz w:val="24"/>
          <w:szCs w:val="24"/>
        </w:rPr>
        <w:t xml:space="preserve"> XLSX (Microsoft Excel) files is a task in Python code </w:t>
      </w:r>
      <w:r w:rsidR="00E04F9A">
        <w:rPr>
          <w:sz w:val="24"/>
          <w:szCs w:val="24"/>
        </w:rPr>
        <w:t>which is executed with specific commands of Pandas Library such as:</w:t>
      </w:r>
    </w:p>
    <w:p w14:paraId="47D857BC" w14:textId="77777777" w:rsidR="00B3403A" w:rsidRPr="00E04F9A" w:rsidRDefault="00AC4B29">
      <w:pPr>
        <w:pStyle w:val="ListParagraph"/>
        <w:numPr>
          <w:ilvl w:val="0"/>
          <w:numId w:val="8"/>
        </w:numPr>
        <w:shd w:val="clear" w:color="auto" w:fill="FFFFFF"/>
        <w:spacing w:after="0" w:line="360" w:lineRule="auto"/>
        <w:jc w:val="both"/>
        <w:textAlignment w:val="baseline"/>
        <w:rPr>
          <w:sz w:val="24"/>
          <w:szCs w:val="24"/>
        </w:rPr>
        <w:pPrChange w:id="1057" w:author="nikolas moutsopoulos" w:date="2021-05-22T22:15:00Z">
          <w:pPr>
            <w:pStyle w:val="ListParagraph"/>
            <w:numPr>
              <w:numId w:val="8"/>
            </w:numPr>
            <w:shd w:val="clear" w:color="auto" w:fill="FFFFFF"/>
            <w:spacing w:after="0" w:line="360" w:lineRule="auto"/>
            <w:ind w:left="780" w:hanging="360"/>
            <w:textAlignment w:val="baseline"/>
          </w:pPr>
        </w:pPrChange>
      </w:pPr>
      <w:r>
        <w:fldChar w:fldCharType="begin"/>
      </w:r>
      <w:r>
        <w:instrText xml:space="preserve"> HYPERLINK "https://pandas.pydata.org/pandas-docs/stable/generated/pandas.read_csv.html" </w:instrText>
      </w:r>
      <w:r>
        <w:fldChar w:fldCharType="separate"/>
      </w:r>
      <w:proofErr w:type="spellStart"/>
      <w:r w:rsidR="00E04F9A" w:rsidRPr="00E04F9A">
        <w:rPr>
          <w:sz w:val="24"/>
          <w:szCs w:val="24"/>
        </w:rPr>
        <w:t>read_csv</w:t>
      </w:r>
      <w:proofErr w:type="spellEnd"/>
      <w:r>
        <w:rPr>
          <w:sz w:val="24"/>
          <w:szCs w:val="24"/>
        </w:rPr>
        <w:fldChar w:fldCharType="end"/>
      </w:r>
      <w:r w:rsidR="00E04F9A" w:rsidRPr="00E04F9A">
        <w:rPr>
          <w:sz w:val="24"/>
          <w:szCs w:val="24"/>
        </w:rPr>
        <w:t>()</w:t>
      </w:r>
    </w:p>
    <w:p w14:paraId="51AAA82E" w14:textId="77777777" w:rsidR="00E04F9A" w:rsidRDefault="00E04F9A">
      <w:pPr>
        <w:pStyle w:val="ListParagraph"/>
        <w:numPr>
          <w:ilvl w:val="0"/>
          <w:numId w:val="8"/>
        </w:numPr>
        <w:shd w:val="clear" w:color="auto" w:fill="FFFFFF"/>
        <w:spacing w:after="0" w:line="360" w:lineRule="auto"/>
        <w:jc w:val="both"/>
        <w:textAlignment w:val="baseline"/>
        <w:rPr>
          <w:sz w:val="24"/>
          <w:szCs w:val="24"/>
        </w:rPr>
        <w:pPrChange w:id="1058" w:author="nikolas moutsopoulos" w:date="2021-05-22T22:15:00Z">
          <w:pPr>
            <w:pStyle w:val="ListParagraph"/>
            <w:numPr>
              <w:numId w:val="8"/>
            </w:numPr>
            <w:shd w:val="clear" w:color="auto" w:fill="FFFFFF"/>
            <w:spacing w:after="0" w:line="360" w:lineRule="auto"/>
            <w:ind w:left="780" w:hanging="360"/>
            <w:textAlignment w:val="baseline"/>
          </w:pPr>
        </w:pPrChange>
      </w:pPr>
      <w:proofErr w:type="spellStart"/>
      <w:r w:rsidRPr="00E04F9A">
        <w:rPr>
          <w:sz w:val="24"/>
          <w:szCs w:val="24"/>
        </w:rPr>
        <w:t>Read_excel</w:t>
      </w:r>
      <w:proofErr w:type="spellEnd"/>
      <w:r w:rsidRPr="00E04F9A">
        <w:rPr>
          <w:sz w:val="24"/>
          <w:szCs w:val="24"/>
        </w:rPr>
        <w:t>()</w:t>
      </w:r>
    </w:p>
    <w:p w14:paraId="1B02C13C" w14:textId="77777777" w:rsidR="00101FD2" w:rsidRDefault="00101FD2">
      <w:pPr>
        <w:shd w:val="clear" w:color="auto" w:fill="FFFFFF"/>
        <w:spacing w:after="0" w:line="360" w:lineRule="auto"/>
        <w:jc w:val="both"/>
        <w:textAlignment w:val="baseline"/>
        <w:rPr>
          <w:ins w:id="1059" w:author="nikolas moutsopoulos" w:date="2021-06-18T00:26:00Z"/>
          <w:sz w:val="24"/>
          <w:szCs w:val="24"/>
        </w:rPr>
        <w:pPrChange w:id="1060" w:author="nikolas moutsopoulos" w:date="2021-05-22T22:15:00Z">
          <w:pPr>
            <w:shd w:val="clear" w:color="auto" w:fill="FFFFFF"/>
            <w:spacing w:after="0" w:line="360" w:lineRule="auto"/>
            <w:textAlignment w:val="baseline"/>
          </w:pPr>
        </w:pPrChange>
      </w:pPr>
      <w:r>
        <w:rPr>
          <w:sz w:val="24"/>
          <w:szCs w:val="24"/>
        </w:rPr>
        <w:lastRenderedPageBreak/>
        <w:t xml:space="preserve">Moreover a </w:t>
      </w:r>
      <w:r w:rsidR="0021614E">
        <w:rPr>
          <w:sz w:val="24"/>
          <w:szCs w:val="24"/>
        </w:rPr>
        <w:t>useful information regarding the</w:t>
      </w:r>
      <w:r>
        <w:rPr>
          <w:sz w:val="24"/>
          <w:szCs w:val="24"/>
        </w:rPr>
        <w:t>se functions</w:t>
      </w:r>
      <w:r w:rsidR="0021614E">
        <w:rPr>
          <w:sz w:val="24"/>
          <w:szCs w:val="24"/>
        </w:rPr>
        <w:t xml:space="preserve"> is that the data can be loaded either from a file on the local pc or from a file located on a web site. The great advantage of the ability of Python to read remotely located files, is that it makes easier the process of co-working and co-operation. </w:t>
      </w:r>
    </w:p>
    <w:p w14:paraId="2A545C4F" w14:textId="4DDCA1CE" w:rsidR="00F342A7" w:rsidRDefault="00F342A7">
      <w:pPr>
        <w:shd w:val="clear" w:color="auto" w:fill="FFFFFF"/>
        <w:spacing w:after="0" w:line="360" w:lineRule="auto"/>
        <w:jc w:val="both"/>
        <w:textAlignment w:val="baseline"/>
        <w:rPr>
          <w:ins w:id="1061" w:author="nikolas moutsopoulos" w:date="2021-06-18T00:28:00Z"/>
          <w:sz w:val="24"/>
          <w:szCs w:val="24"/>
        </w:rPr>
        <w:pPrChange w:id="1062" w:author="nikolas moutsopoulos" w:date="2021-05-22T22:15:00Z">
          <w:pPr>
            <w:shd w:val="clear" w:color="auto" w:fill="FFFFFF"/>
            <w:spacing w:after="0" w:line="360" w:lineRule="auto"/>
            <w:textAlignment w:val="baseline"/>
          </w:pPr>
        </w:pPrChange>
      </w:pPr>
      <w:ins w:id="1063" w:author="nikolas moutsopoulos" w:date="2021-06-18T00:27:00Z">
        <w:r>
          <w:rPr>
            <w:sz w:val="24"/>
            <w:szCs w:val="24"/>
          </w:rPr>
          <w:t>The Python code used for the implementation of the data load is appended below</w:t>
        </w:r>
      </w:ins>
      <w:ins w:id="1064" w:author="nikolas moutsopoulos" w:date="2021-06-18T00:28:00Z">
        <w:r>
          <w:rPr>
            <w:sz w:val="24"/>
            <w:szCs w:val="24"/>
          </w:rPr>
          <w:t>:</w:t>
        </w:r>
      </w:ins>
    </w:p>
    <w:p w14:paraId="538C70F8" w14:textId="77777777" w:rsidR="002334AC" w:rsidRPr="002334AC" w:rsidRDefault="002334AC" w:rsidP="002334AC">
      <w:pPr>
        <w:shd w:val="clear" w:color="auto" w:fill="1E1E1E"/>
        <w:spacing w:after="0" w:line="285" w:lineRule="atLeast"/>
        <w:rPr>
          <w:ins w:id="1065" w:author="nikolas moutsopoulos" w:date="2021-06-18T00:30:00Z"/>
          <w:rFonts w:ascii="Consolas" w:eastAsia="Times New Roman" w:hAnsi="Consolas" w:cs="Times New Roman"/>
          <w:color w:val="D4D4D4"/>
          <w:sz w:val="21"/>
          <w:szCs w:val="21"/>
          <w:rPrChange w:id="1066" w:author="nikolas moutsopoulos" w:date="2021-06-18T00:31:00Z">
            <w:rPr>
              <w:ins w:id="1067" w:author="nikolas moutsopoulos" w:date="2021-06-18T00:30:00Z"/>
              <w:rFonts w:ascii="Consolas" w:eastAsia="Times New Roman" w:hAnsi="Consolas" w:cs="Times New Roman"/>
              <w:color w:val="D4D4D4"/>
              <w:sz w:val="21"/>
              <w:szCs w:val="21"/>
            </w:rPr>
          </w:rPrChange>
        </w:rPr>
      </w:pPr>
      <w:proofErr w:type="gramStart"/>
      <w:ins w:id="1068" w:author="nikolas moutsopoulos" w:date="2021-06-18T00:30:00Z">
        <w:r w:rsidRPr="002334AC">
          <w:rPr>
            <w:rFonts w:ascii="Consolas" w:eastAsia="Times New Roman" w:hAnsi="Consolas" w:cs="Times New Roman"/>
            <w:color w:val="9CDCFE"/>
            <w:sz w:val="21"/>
            <w:szCs w:val="21"/>
            <w:rPrChange w:id="1069" w:author="nikolas moutsopoulos" w:date="2021-06-18T00:31:00Z">
              <w:rPr>
                <w:rFonts w:ascii="Consolas" w:eastAsia="Times New Roman" w:hAnsi="Consolas" w:cs="Times New Roman"/>
                <w:color w:val="9CDCFE"/>
                <w:sz w:val="21"/>
                <w:szCs w:val="21"/>
              </w:rPr>
            </w:rPrChange>
          </w:rPr>
          <w:t>bigCts</w:t>
        </w:r>
        <w:proofErr w:type="gramEnd"/>
        <w:r w:rsidRPr="002334AC">
          <w:rPr>
            <w:rFonts w:ascii="Consolas" w:eastAsia="Times New Roman" w:hAnsi="Consolas" w:cs="Times New Roman"/>
            <w:color w:val="D4D4D4"/>
            <w:sz w:val="21"/>
            <w:szCs w:val="21"/>
            <w:rPrChange w:id="1070" w:author="nikolas moutsopoulos" w:date="2021-06-18T00:31:00Z">
              <w:rPr>
                <w:rFonts w:ascii="Consolas" w:eastAsia="Times New Roman" w:hAnsi="Consolas" w:cs="Times New Roman"/>
                <w:color w:val="D4D4D4"/>
                <w:sz w:val="21"/>
                <w:szCs w:val="21"/>
              </w:rPr>
            </w:rPrChange>
          </w:rPr>
          <w:t> = </w:t>
        </w:r>
        <w:r w:rsidRPr="002334AC">
          <w:rPr>
            <w:rFonts w:ascii="Consolas" w:eastAsia="Times New Roman" w:hAnsi="Consolas" w:cs="Times New Roman"/>
            <w:color w:val="4EC9B0"/>
            <w:sz w:val="21"/>
            <w:szCs w:val="21"/>
            <w:rPrChange w:id="1071" w:author="nikolas moutsopoulos" w:date="2021-06-18T00:31:00Z">
              <w:rPr>
                <w:rFonts w:ascii="Consolas" w:eastAsia="Times New Roman" w:hAnsi="Consolas" w:cs="Times New Roman"/>
                <w:color w:val="4EC9B0"/>
                <w:sz w:val="21"/>
                <w:szCs w:val="21"/>
              </w:rPr>
            </w:rPrChange>
          </w:rPr>
          <w:t>pd</w:t>
        </w:r>
        <w:r w:rsidRPr="002334AC">
          <w:rPr>
            <w:rFonts w:ascii="Consolas" w:eastAsia="Times New Roman" w:hAnsi="Consolas" w:cs="Times New Roman"/>
            <w:color w:val="D4D4D4"/>
            <w:sz w:val="21"/>
            <w:szCs w:val="21"/>
            <w:rPrChange w:id="1072" w:author="nikolas moutsopoulos" w:date="2021-06-18T00:31:00Z">
              <w:rPr>
                <w:rFonts w:ascii="Consolas" w:eastAsia="Times New Roman" w:hAnsi="Consolas" w:cs="Times New Roman"/>
                <w:color w:val="D4D4D4"/>
                <w:sz w:val="21"/>
                <w:szCs w:val="21"/>
              </w:rPr>
            </w:rPrChange>
          </w:rPr>
          <w:t>.</w:t>
        </w:r>
        <w:r w:rsidRPr="002334AC">
          <w:rPr>
            <w:rFonts w:ascii="Consolas" w:eastAsia="Times New Roman" w:hAnsi="Consolas" w:cs="Times New Roman"/>
            <w:color w:val="DCDCAA"/>
            <w:sz w:val="21"/>
            <w:szCs w:val="21"/>
            <w:rPrChange w:id="1073" w:author="nikolas moutsopoulos" w:date="2021-06-18T00:31:00Z">
              <w:rPr>
                <w:rFonts w:ascii="Consolas" w:eastAsia="Times New Roman" w:hAnsi="Consolas" w:cs="Times New Roman"/>
                <w:color w:val="DCDCAA"/>
                <w:sz w:val="21"/>
                <w:szCs w:val="21"/>
              </w:rPr>
            </w:rPrChange>
          </w:rPr>
          <w:t>read_csv</w:t>
        </w:r>
        <w:r w:rsidRPr="002334AC">
          <w:rPr>
            <w:rFonts w:ascii="Consolas" w:eastAsia="Times New Roman" w:hAnsi="Consolas" w:cs="Times New Roman"/>
            <w:color w:val="D4D4D4"/>
            <w:sz w:val="21"/>
            <w:szCs w:val="21"/>
            <w:rPrChange w:id="1074" w:author="nikolas moutsopoulos" w:date="2021-06-18T00:31:00Z">
              <w:rPr>
                <w:rFonts w:ascii="Consolas" w:eastAsia="Times New Roman" w:hAnsi="Consolas" w:cs="Times New Roman"/>
                <w:color w:val="D4D4D4"/>
                <w:sz w:val="21"/>
                <w:szCs w:val="21"/>
              </w:rPr>
            </w:rPrChange>
          </w:rPr>
          <w:t>(</w:t>
        </w:r>
        <w:r w:rsidRPr="002334AC">
          <w:rPr>
            <w:rFonts w:ascii="Consolas" w:eastAsia="Times New Roman" w:hAnsi="Consolas" w:cs="Times New Roman"/>
            <w:color w:val="CE9178"/>
            <w:sz w:val="21"/>
            <w:szCs w:val="21"/>
            <w:rPrChange w:id="1075" w:author="nikolas moutsopoulos" w:date="2021-06-18T00:31:00Z">
              <w:rPr>
                <w:rFonts w:ascii="Consolas" w:eastAsia="Times New Roman" w:hAnsi="Consolas" w:cs="Times New Roman"/>
                <w:color w:val="CE9178"/>
                <w:sz w:val="21"/>
                <w:szCs w:val="21"/>
              </w:rPr>
            </w:rPrChange>
          </w:rPr>
          <w:t>"https://raw.githubusercontent.com/surping/thesis/master/Big_Cities_Health_Data_Inventory.csv"</w:t>
        </w:r>
        <w:r w:rsidRPr="002334AC">
          <w:rPr>
            <w:rFonts w:ascii="Consolas" w:eastAsia="Times New Roman" w:hAnsi="Consolas" w:cs="Times New Roman"/>
            <w:color w:val="D4D4D4"/>
            <w:sz w:val="21"/>
            <w:szCs w:val="21"/>
            <w:rPrChange w:id="1076" w:author="nikolas moutsopoulos" w:date="2021-06-18T00:31:00Z">
              <w:rPr>
                <w:rFonts w:ascii="Consolas" w:eastAsia="Times New Roman" w:hAnsi="Consolas" w:cs="Times New Roman"/>
                <w:color w:val="D4D4D4"/>
                <w:sz w:val="21"/>
                <w:szCs w:val="21"/>
              </w:rPr>
            </w:rPrChange>
          </w:rPr>
          <w:t>)</w:t>
        </w:r>
      </w:ins>
    </w:p>
    <w:p w14:paraId="4DD6C1B8" w14:textId="77777777" w:rsidR="002334AC" w:rsidRPr="002334AC" w:rsidRDefault="002334AC" w:rsidP="002334AC">
      <w:pPr>
        <w:shd w:val="clear" w:color="auto" w:fill="1E1E1E"/>
        <w:spacing w:after="0" w:line="285" w:lineRule="atLeast"/>
        <w:rPr>
          <w:ins w:id="1077" w:author="nikolas moutsopoulos" w:date="2021-06-18T00:30:00Z"/>
          <w:rFonts w:ascii="Consolas" w:eastAsia="Times New Roman" w:hAnsi="Consolas" w:cs="Times New Roman"/>
          <w:color w:val="D4D4D4"/>
          <w:sz w:val="21"/>
          <w:szCs w:val="21"/>
        </w:rPr>
      </w:pPr>
      <w:ins w:id="1078" w:author="nikolas moutsopoulos" w:date="2021-06-18T00:30:00Z">
        <w:r w:rsidRPr="002334AC">
          <w:rPr>
            <w:rFonts w:ascii="Consolas" w:eastAsia="Times New Roman" w:hAnsi="Consolas" w:cs="Times New Roman"/>
            <w:color w:val="9CDCFE"/>
            <w:sz w:val="21"/>
            <w:szCs w:val="21"/>
            <w:rPrChange w:id="1079" w:author="nikolas moutsopoulos" w:date="2021-06-18T00:31:00Z">
              <w:rPr>
                <w:rFonts w:ascii="Consolas" w:eastAsia="Times New Roman" w:hAnsi="Consolas" w:cs="Times New Roman"/>
                <w:color w:val="9CDCFE"/>
                <w:sz w:val="21"/>
                <w:szCs w:val="21"/>
              </w:rPr>
            </w:rPrChange>
          </w:rPr>
          <w:t>bigCts</w:t>
        </w:r>
        <w:r w:rsidRPr="002334AC">
          <w:rPr>
            <w:rFonts w:ascii="Consolas" w:eastAsia="Times New Roman" w:hAnsi="Consolas" w:cs="Times New Roman"/>
            <w:color w:val="D4D4D4"/>
            <w:sz w:val="21"/>
            <w:szCs w:val="21"/>
            <w:rPrChange w:id="1080" w:author="nikolas moutsopoulos" w:date="2021-06-18T00:31:00Z">
              <w:rPr>
                <w:rFonts w:ascii="Consolas" w:eastAsia="Times New Roman" w:hAnsi="Consolas" w:cs="Times New Roman"/>
                <w:color w:val="D4D4D4"/>
                <w:sz w:val="21"/>
                <w:szCs w:val="21"/>
              </w:rPr>
            </w:rPrChange>
          </w:rPr>
          <w:t> = </w:t>
        </w:r>
        <w:r w:rsidRPr="002334AC">
          <w:rPr>
            <w:rFonts w:ascii="Consolas" w:eastAsia="Times New Roman" w:hAnsi="Consolas" w:cs="Times New Roman"/>
            <w:color w:val="4EC9B0"/>
            <w:sz w:val="21"/>
            <w:szCs w:val="21"/>
            <w:rPrChange w:id="1081" w:author="nikolas moutsopoulos" w:date="2021-06-18T00:31:00Z">
              <w:rPr>
                <w:rFonts w:ascii="Consolas" w:eastAsia="Times New Roman" w:hAnsi="Consolas" w:cs="Times New Roman"/>
                <w:color w:val="4EC9B0"/>
                <w:sz w:val="21"/>
                <w:szCs w:val="21"/>
              </w:rPr>
            </w:rPrChange>
          </w:rPr>
          <w:t>pd</w:t>
        </w:r>
        <w:r w:rsidRPr="002334AC">
          <w:rPr>
            <w:rFonts w:ascii="Consolas" w:eastAsia="Times New Roman" w:hAnsi="Consolas" w:cs="Times New Roman"/>
            <w:color w:val="D4D4D4"/>
            <w:sz w:val="21"/>
            <w:szCs w:val="21"/>
            <w:rPrChange w:id="1082" w:author="nikolas moutsopoulos" w:date="2021-06-18T00:31:00Z">
              <w:rPr>
                <w:rFonts w:ascii="Consolas" w:eastAsia="Times New Roman" w:hAnsi="Consolas" w:cs="Times New Roman"/>
                <w:color w:val="D4D4D4"/>
                <w:sz w:val="21"/>
                <w:szCs w:val="21"/>
              </w:rPr>
            </w:rPrChange>
          </w:rPr>
          <w:t>.</w:t>
        </w:r>
        <w:r w:rsidRPr="002334AC">
          <w:rPr>
            <w:rFonts w:ascii="Consolas" w:eastAsia="Times New Roman" w:hAnsi="Consolas" w:cs="Times New Roman"/>
            <w:color w:val="4EC9B0"/>
            <w:sz w:val="21"/>
            <w:szCs w:val="21"/>
            <w:rPrChange w:id="1083" w:author="nikolas moutsopoulos" w:date="2021-06-18T00:31:00Z">
              <w:rPr>
                <w:rFonts w:ascii="Consolas" w:eastAsia="Times New Roman" w:hAnsi="Consolas" w:cs="Times New Roman"/>
                <w:color w:val="4EC9B0"/>
                <w:sz w:val="21"/>
                <w:szCs w:val="21"/>
              </w:rPr>
            </w:rPrChange>
          </w:rPr>
          <w:t>DataFrame</w:t>
        </w:r>
        <w:r w:rsidRPr="002334AC">
          <w:rPr>
            <w:rFonts w:ascii="Consolas" w:eastAsia="Times New Roman" w:hAnsi="Consolas" w:cs="Times New Roman"/>
            <w:color w:val="D4D4D4"/>
            <w:sz w:val="21"/>
            <w:szCs w:val="21"/>
            <w:rPrChange w:id="1084" w:author="nikolas moutsopoulos" w:date="2021-06-18T00:31:00Z">
              <w:rPr>
                <w:rFonts w:ascii="Consolas" w:eastAsia="Times New Roman" w:hAnsi="Consolas" w:cs="Times New Roman"/>
                <w:color w:val="D4D4D4"/>
                <w:sz w:val="21"/>
                <w:szCs w:val="21"/>
              </w:rPr>
            </w:rPrChange>
          </w:rPr>
          <w:t>(</w:t>
        </w:r>
        <w:r w:rsidRPr="002334AC">
          <w:rPr>
            <w:rFonts w:ascii="Consolas" w:eastAsia="Times New Roman" w:hAnsi="Consolas" w:cs="Times New Roman"/>
            <w:color w:val="9CDCFE"/>
            <w:sz w:val="21"/>
            <w:szCs w:val="21"/>
            <w:rPrChange w:id="1085" w:author="nikolas moutsopoulos" w:date="2021-06-18T00:31:00Z">
              <w:rPr>
                <w:rFonts w:ascii="Consolas" w:eastAsia="Times New Roman" w:hAnsi="Consolas" w:cs="Times New Roman"/>
                <w:color w:val="9CDCFE"/>
                <w:sz w:val="21"/>
                <w:szCs w:val="21"/>
              </w:rPr>
            </w:rPrChange>
          </w:rPr>
          <w:t>bigCts</w:t>
        </w:r>
        <w:r w:rsidRPr="002334AC">
          <w:rPr>
            <w:rFonts w:ascii="Consolas" w:eastAsia="Times New Roman" w:hAnsi="Consolas" w:cs="Times New Roman"/>
            <w:color w:val="D4D4D4"/>
            <w:sz w:val="21"/>
            <w:szCs w:val="21"/>
            <w:rPrChange w:id="1086" w:author="nikolas moutsopoulos" w:date="2021-06-18T00:31:00Z">
              <w:rPr>
                <w:rFonts w:ascii="Consolas" w:eastAsia="Times New Roman" w:hAnsi="Consolas" w:cs="Times New Roman"/>
                <w:color w:val="D4D4D4"/>
                <w:sz w:val="21"/>
                <w:szCs w:val="21"/>
              </w:rPr>
            </w:rPrChange>
          </w:rPr>
          <w:t>,</w:t>
        </w:r>
        <w:r w:rsidRPr="002334AC">
          <w:rPr>
            <w:rFonts w:ascii="Consolas" w:eastAsia="Times New Roman" w:hAnsi="Consolas" w:cs="Times New Roman"/>
            <w:color w:val="9CDCFE"/>
            <w:sz w:val="21"/>
            <w:szCs w:val="21"/>
            <w:rPrChange w:id="1087" w:author="nikolas moutsopoulos" w:date="2021-06-18T00:31:00Z">
              <w:rPr>
                <w:rFonts w:ascii="Consolas" w:eastAsia="Times New Roman" w:hAnsi="Consolas" w:cs="Times New Roman"/>
                <w:color w:val="9CDCFE"/>
                <w:sz w:val="21"/>
                <w:szCs w:val="21"/>
              </w:rPr>
            </w:rPrChange>
          </w:rPr>
          <w:t>columns</w:t>
        </w:r>
        <w:r w:rsidRPr="002334AC">
          <w:rPr>
            <w:rFonts w:ascii="Consolas" w:eastAsia="Times New Roman" w:hAnsi="Consolas" w:cs="Times New Roman"/>
            <w:color w:val="D4D4D4"/>
            <w:sz w:val="21"/>
            <w:szCs w:val="21"/>
            <w:rPrChange w:id="1088" w:author="nikolas moutsopoulos" w:date="2021-06-18T00:31:00Z">
              <w:rPr>
                <w:rFonts w:ascii="Consolas" w:eastAsia="Times New Roman" w:hAnsi="Consolas" w:cs="Times New Roman"/>
                <w:color w:val="D4D4D4"/>
                <w:sz w:val="21"/>
                <w:szCs w:val="21"/>
              </w:rPr>
            </w:rPrChange>
          </w:rPr>
          <w:t>=[</w:t>
        </w:r>
        <w:r w:rsidRPr="002334AC">
          <w:rPr>
            <w:rFonts w:ascii="Consolas" w:eastAsia="Times New Roman" w:hAnsi="Consolas" w:cs="Times New Roman"/>
            <w:color w:val="CE9178"/>
            <w:sz w:val="21"/>
            <w:szCs w:val="21"/>
            <w:rPrChange w:id="1089" w:author="nikolas moutsopoulos" w:date="2021-06-18T00:31:00Z">
              <w:rPr>
                <w:rFonts w:ascii="Consolas" w:eastAsia="Times New Roman" w:hAnsi="Consolas" w:cs="Times New Roman"/>
                <w:color w:val="CE9178"/>
                <w:sz w:val="21"/>
                <w:szCs w:val="21"/>
              </w:rPr>
            </w:rPrChange>
          </w:rPr>
          <w:t>'Indicator Category'</w:t>
        </w:r>
        <w:r w:rsidRPr="002334AC">
          <w:rPr>
            <w:rFonts w:ascii="Consolas" w:eastAsia="Times New Roman" w:hAnsi="Consolas" w:cs="Times New Roman"/>
            <w:color w:val="D4D4D4"/>
            <w:sz w:val="21"/>
            <w:szCs w:val="21"/>
            <w:rPrChange w:id="1090" w:author="nikolas moutsopoulos" w:date="2021-06-18T00:31:00Z">
              <w:rPr>
                <w:rFonts w:ascii="Consolas" w:eastAsia="Times New Roman" w:hAnsi="Consolas" w:cs="Times New Roman"/>
                <w:color w:val="D4D4D4"/>
                <w:sz w:val="21"/>
                <w:szCs w:val="21"/>
              </w:rPr>
            </w:rPrChange>
          </w:rPr>
          <w:t>, </w:t>
        </w:r>
        <w:r w:rsidRPr="002334AC">
          <w:rPr>
            <w:rFonts w:ascii="Consolas" w:eastAsia="Times New Roman" w:hAnsi="Consolas" w:cs="Times New Roman"/>
            <w:color w:val="CE9178"/>
            <w:sz w:val="21"/>
            <w:szCs w:val="21"/>
            <w:rPrChange w:id="1091" w:author="nikolas moutsopoulos" w:date="2021-06-18T00:31:00Z">
              <w:rPr>
                <w:rFonts w:ascii="Consolas" w:eastAsia="Times New Roman" w:hAnsi="Consolas" w:cs="Times New Roman"/>
                <w:color w:val="CE9178"/>
                <w:sz w:val="21"/>
                <w:szCs w:val="21"/>
              </w:rPr>
            </w:rPrChange>
          </w:rPr>
          <w:t>'Indicator'</w:t>
        </w:r>
        <w:r w:rsidRPr="002334AC">
          <w:rPr>
            <w:rFonts w:ascii="Consolas" w:eastAsia="Times New Roman" w:hAnsi="Consolas" w:cs="Times New Roman"/>
            <w:color w:val="D4D4D4"/>
            <w:sz w:val="21"/>
            <w:szCs w:val="21"/>
            <w:rPrChange w:id="1092" w:author="nikolas moutsopoulos" w:date="2021-06-18T00:31:00Z">
              <w:rPr>
                <w:rFonts w:ascii="Consolas" w:eastAsia="Times New Roman" w:hAnsi="Consolas" w:cs="Times New Roman"/>
                <w:color w:val="D4D4D4"/>
                <w:sz w:val="21"/>
                <w:szCs w:val="21"/>
              </w:rPr>
            </w:rPrChange>
          </w:rPr>
          <w:t>, </w:t>
        </w:r>
        <w:r w:rsidRPr="002334AC">
          <w:rPr>
            <w:rFonts w:ascii="Consolas" w:eastAsia="Times New Roman" w:hAnsi="Consolas" w:cs="Times New Roman"/>
            <w:color w:val="CE9178"/>
            <w:sz w:val="21"/>
            <w:szCs w:val="21"/>
            <w:rPrChange w:id="1093" w:author="nikolas moutsopoulos" w:date="2021-06-18T00:31:00Z">
              <w:rPr>
                <w:rFonts w:ascii="Consolas" w:eastAsia="Times New Roman" w:hAnsi="Consolas" w:cs="Times New Roman"/>
                <w:color w:val="CE9178"/>
                <w:sz w:val="21"/>
                <w:szCs w:val="21"/>
              </w:rPr>
            </w:rPrChange>
          </w:rPr>
          <w:t>'Year'</w:t>
        </w:r>
        <w:r w:rsidRPr="002334AC">
          <w:rPr>
            <w:rFonts w:ascii="Consolas" w:eastAsia="Times New Roman" w:hAnsi="Consolas" w:cs="Times New Roman"/>
            <w:color w:val="D4D4D4"/>
            <w:sz w:val="21"/>
            <w:szCs w:val="21"/>
            <w:rPrChange w:id="1094" w:author="nikolas moutsopoulos" w:date="2021-06-18T00:31:00Z">
              <w:rPr>
                <w:rFonts w:ascii="Consolas" w:eastAsia="Times New Roman" w:hAnsi="Consolas" w:cs="Times New Roman"/>
                <w:color w:val="D4D4D4"/>
                <w:sz w:val="21"/>
                <w:szCs w:val="21"/>
              </w:rPr>
            </w:rPrChange>
          </w:rPr>
          <w:t>, </w:t>
        </w:r>
        <w:r w:rsidRPr="002334AC">
          <w:rPr>
            <w:rFonts w:ascii="Consolas" w:eastAsia="Times New Roman" w:hAnsi="Consolas" w:cs="Times New Roman"/>
            <w:color w:val="CE9178"/>
            <w:sz w:val="21"/>
            <w:szCs w:val="21"/>
            <w:rPrChange w:id="1095" w:author="nikolas moutsopoulos" w:date="2021-06-18T00:31:00Z">
              <w:rPr>
                <w:rFonts w:ascii="Consolas" w:eastAsia="Times New Roman" w:hAnsi="Consolas" w:cs="Times New Roman"/>
                <w:color w:val="CE9178"/>
                <w:sz w:val="21"/>
                <w:szCs w:val="21"/>
              </w:rPr>
            </w:rPrChange>
          </w:rPr>
          <w:t>'Gender'</w:t>
        </w:r>
        <w:r w:rsidRPr="002334AC">
          <w:rPr>
            <w:rFonts w:ascii="Consolas" w:eastAsia="Times New Roman" w:hAnsi="Consolas" w:cs="Times New Roman"/>
            <w:color w:val="D4D4D4"/>
            <w:sz w:val="21"/>
            <w:szCs w:val="21"/>
            <w:rPrChange w:id="1096" w:author="nikolas moutsopoulos" w:date="2021-06-18T00:31:00Z">
              <w:rPr>
                <w:rFonts w:ascii="Consolas" w:eastAsia="Times New Roman" w:hAnsi="Consolas" w:cs="Times New Roman"/>
                <w:color w:val="D4D4D4"/>
                <w:sz w:val="21"/>
                <w:szCs w:val="21"/>
              </w:rPr>
            </w:rPrChange>
          </w:rPr>
          <w:t>, </w:t>
        </w:r>
        <w:r w:rsidRPr="002334AC">
          <w:rPr>
            <w:rFonts w:ascii="Consolas" w:eastAsia="Times New Roman" w:hAnsi="Consolas" w:cs="Times New Roman"/>
            <w:color w:val="CE9178"/>
            <w:sz w:val="21"/>
            <w:szCs w:val="21"/>
            <w:rPrChange w:id="1097" w:author="nikolas moutsopoulos" w:date="2021-06-18T00:31:00Z">
              <w:rPr>
                <w:rFonts w:ascii="Consolas" w:eastAsia="Times New Roman" w:hAnsi="Consolas" w:cs="Times New Roman"/>
                <w:color w:val="CE9178"/>
                <w:sz w:val="21"/>
                <w:szCs w:val="21"/>
              </w:rPr>
            </w:rPrChange>
          </w:rPr>
          <w:t>'Race/ Ethnicity'</w:t>
        </w:r>
        <w:r w:rsidRPr="002334AC">
          <w:rPr>
            <w:rFonts w:ascii="Consolas" w:eastAsia="Times New Roman" w:hAnsi="Consolas" w:cs="Times New Roman"/>
            <w:color w:val="D4D4D4"/>
            <w:sz w:val="21"/>
            <w:szCs w:val="21"/>
            <w:rPrChange w:id="1098" w:author="nikolas moutsopoulos" w:date="2021-06-18T00:31:00Z">
              <w:rPr>
                <w:rFonts w:ascii="Consolas" w:eastAsia="Times New Roman" w:hAnsi="Consolas" w:cs="Times New Roman"/>
                <w:color w:val="D4D4D4"/>
                <w:sz w:val="21"/>
                <w:szCs w:val="21"/>
              </w:rPr>
            </w:rPrChange>
          </w:rPr>
          <w:t>, </w:t>
        </w:r>
        <w:r w:rsidRPr="002334AC">
          <w:rPr>
            <w:rFonts w:ascii="Consolas" w:eastAsia="Times New Roman" w:hAnsi="Consolas" w:cs="Times New Roman"/>
            <w:color w:val="CE9178"/>
            <w:sz w:val="21"/>
            <w:szCs w:val="21"/>
            <w:rPrChange w:id="1099" w:author="nikolas moutsopoulos" w:date="2021-06-18T00:31:00Z">
              <w:rPr>
                <w:rFonts w:ascii="Consolas" w:eastAsia="Times New Roman" w:hAnsi="Consolas" w:cs="Times New Roman"/>
                <w:color w:val="CE9178"/>
                <w:sz w:val="21"/>
                <w:szCs w:val="21"/>
              </w:rPr>
            </w:rPrChange>
          </w:rPr>
          <w:t>'Place'</w:t>
        </w:r>
        <w:r w:rsidRPr="002334AC">
          <w:rPr>
            <w:rFonts w:ascii="Consolas" w:eastAsia="Times New Roman" w:hAnsi="Consolas" w:cs="Times New Roman"/>
            <w:color w:val="D4D4D4"/>
            <w:sz w:val="21"/>
            <w:szCs w:val="21"/>
            <w:rPrChange w:id="1100" w:author="nikolas moutsopoulos" w:date="2021-06-18T00:31:00Z">
              <w:rPr>
                <w:rFonts w:ascii="Consolas" w:eastAsia="Times New Roman" w:hAnsi="Consolas" w:cs="Times New Roman"/>
                <w:color w:val="D4D4D4"/>
                <w:sz w:val="21"/>
                <w:szCs w:val="21"/>
              </w:rPr>
            </w:rPrChange>
          </w:rPr>
          <w:t>, </w:t>
        </w:r>
        <w:r w:rsidRPr="002334AC">
          <w:rPr>
            <w:rFonts w:ascii="Consolas" w:eastAsia="Times New Roman" w:hAnsi="Consolas" w:cs="Times New Roman"/>
            <w:color w:val="CE9178"/>
            <w:sz w:val="21"/>
            <w:szCs w:val="21"/>
            <w:rPrChange w:id="1101" w:author="nikolas moutsopoulos" w:date="2021-06-18T00:31:00Z">
              <w:rPr>
                <w:rFonts w:ascii="Consolas" w:eastAsia="Times New Roman" w:hAnsi="Consolas" w:cs="Times New Roman"/>
                <w:color w:val="CE9178"/>
                <w:sz w:val="21"/>
                <w:szCs w:val="21"/>
              </w:rPr>
            </w:rPrChange>
          </w:rPr>
          <w:t>'Value'</w:t>
        </w:r>
        <w:r w:rsidRPr="002334AC">
          <w:rPr>
            <w:rFonts w:ascii="Consolas" w:eastAsia="Times New Roman" w:hAnsi="Consolas" w:cs="Times New Roman"/>
            <w:color w:val="D4D4D4"/>
            <w:sz w:val="21"/>
            <w:szCs w:val="21"/>
            <w:rPrChange w:id="1102" w:author="nikolas moutsopoulos" w:date="2021-06-18T00:31:00Z">
              <w:rPr>
                <w:rFonts w:ascii="Consolas" w:eastAsia="Times New Roman" w:hAnsi="Consolas" w:cs="Times New Roman"/>
                <w:color w:val="D4D4D4"/>
                <w:sz w:val="21"/>
                <w:szCs w:val="21"/>
              </w:rPr>
            </w:rPrChange>
          </w:rPr>
          <w:t>, </w:t>
        </w:r>
        <w:r w:rsidRPr="002334AC">
          <w:rPr>
            <w:rFonts w:ascii="Consolas" w:eastAsia="Times New Roman" w:hAnsi="Consolas" w:cs="Times New Roman"/>
            <w:color w:val="CE9178"/>
            <w:sz w:val="21"/>
            <w:szCs w:val="21"/>
            <w:rPrChange w:id="1103" w:author="nikolas moutsopoulos" w:date="2021-06-18T00:31:00Z">
              <w:rPr>
                <w:rFonts w:ascii="Consolas" w:eastAsia="Times New Roman" w:hAnsi="Consolas" w:cs="Times New Roman"/>
                <w:color w:val="CE9178"/>
                <w:sz w:val="21"/>
                <w:szCs w:val="21"/>
              </w:rPr>
            </w:rPrChange>
          </w:rPr>
          <w:t>'Source'</w:t>
        </w:r>
        <w:r w:rsidRPr="002334AC">
          <w:rPr>
            <w:rFonts w:ascii="Consolas" w:eastAsia="Times New Roman" w:hAnsi="Consolas" w:cs="Times New Roman"/>
            <w:color w:val="D4D4D4"/>
            <w:sz w:val="21"/>
            <w:szCs w:val="21"/>
            <w:rPrChange w:id="1104" w:author="nikolas moutsopoulos" w:date="2021-06-18T00:31:00Z">
              <w:rPr>
                <w:rFonts w:ascii="Consolas" w:eastAsia="Times New Roman" w:hAnsi="Consolas" w:cs="Times New Roman"/>
                <w:color w:val="D4D4D4"/>
                <w:sz w:val="21"/>
                <w:szCs w:val="21"/>
              </w:rPr>
            </w:rPrChange>
          </w:rPr>
          <w:t>, </w:t>
        </w:r>
        <w:r w:rsidRPr="002334AC">
          <w:rPr>
            <w:rFonts w:ascii="Consolas" w:eastAsia="Times New Roman" w:hAnsi="Consolas" w:cs="Times New Roman"/>
            <w:color w:val="CE9178"/>
            <w:sz w:val="21"/>
            <w:szCs w:val="21"/>
            <w:rPrChange w:id="1105" w:author="nikolas moutsopoulos" w:date="2021-06-18T00:31:00Z">
              <w:rPr>
                <w:rFonts w:ascii="Consolas" w:eastAsia="Times New Roman" w:hAnsi="Consolas" w:cs="Times New Roman"/>
                <w:color w:val="CE9178"/>
                <w:sz w:val="21"/>
                <w:szCs w:val="21"/>
              </w:rPr>
            </w:rPrChange>
          </w:rPr>
          <w:t>'Methods'</w:t>
        </w:r>
        <w:r w:rsidRPr="002334AC">
          <w:rPr>
            <w:rFonts w:ascii="Consolas" w:eastAsia="Times New Roman" w:hAnsi="Consolas" w:cs="Times New Roman"/>
            <w:color w:val="D4D4D4"/>
            <w:sz w:val="21"/>
            <w:szCs w:val="21"/>
            <w:rPrChange w:id="1106" w:author="nikolas moutsopoulos" w:date="2021-06-18T00:31:00Z">
              <w:rPr>
                <w:rFonts w:ascii="Consolas" w:eastAsia="Times New Roman" w:hAnsi="Consolas" w:cs="Times New Roman"/>
                <w:color w:val="D4D4D4"/>
                <w:sz w:val="21"/>
                <w:szCs w:val="21"/>
              </w:rPr>
            </w:rPrChange>
          </w:rPr>
          <w:t>])</w:t>
        </w:r>
      </w:ins>
    </w:p>
    <w:p w14:paraId="24382F62" w14:textId="7D94E119" w:rsidR="00F342A7" w:rsidDel="002334AC" w:rsidRDefault="00F342A7">
      <w:pPr>
        <w:shd w:val="clear" w:color="auto" w:fill="FFFFFF"/>
        <w:spacing w:after="0" w:line="360" w:lineRule="auto"/>
        <w:jc w:val="both"/>
        <w:textAlignment w:val="baseline"/>
        <w:rPr>
          <w:del w:id="1107" w:author="nikolas moutsopoulos" w:date="2021-06-18T00:30:00Z"/>
          <w:i/>
          <w:sz w:val="24"/>
          <w:szCs w:val="24"/>
        </w:rPr>
        <w:pPrChange w:id="1108" w:author="nikolas moutsopoulos" w:date="2021-05-22T22:15:00Z">
          <w:pPr>
            <w:shd w:val="clear" w:color="auto" w:fill="FFFFFF"/>
            <w:spacing w:after="0" w:line="360" w:lineRule="auto"/>
            <w:textAlignment w:val="baseline"/>
          </w:pPr>
        </w:pPrChange>
      </w:pPr>
    </w:p>
    <w:p w14:paraId="53BBCA13" w14:textId="77777777" w:rsidR="002B7901" w:rsidRPr="00101FD2" w:rsidRDefault="002B7901">
      <w:pPr>
        <w:shd w:val="clear" w:color="auto" w:fill="FFFFFF"/>
        <w:spacing w:after="0" w:line="360" w:lineRule="auto"/>
        <w:jc w:val="both"/>
        <w:textAlignment w:val="baseline"/>
        <w:rPr>
          <w:sz w:val="24"/>
          <w:szCs w:val="24"/>
        </w:rPr>
        <w:pPrChange w:id="1109" w:author="nikolas moutsopoulos" w:date="2021-05-22T22:15:00Z">
          <w:pPr>
            <w:shd w:val="clear" w:color="auto" w:fill="FFFFFF"/>
            <w:spacing w:after="0" w:line="360" w:lineRule="auto"/>
            <w:textAlignment w:val="baseline"/>
          </w:pPr>
        </w:pPrChange>
      </w:pPr>
    </w:p>
    <w:p w14:paraId="66442C57" w14:textId="77777777" w:rsidR="003554E2" w:rsidRDefault="006D4898">
      <w:pPr>
        <w:spacing w:line="360" w:lineRule="auto"/>
        <w:jc w:val="both"/>
        <w:rPr>
          <w:sz w:val="24"/>
          <w:szCs w:val="24"/>
        </w:rPr>
        <w:pPrChange w:id="1110" w:author="nikolas moutsopoulos" w:date="2021-05-22T22:15:00Z">
          <w:pPr>
            <w:spacing w:line="360" w:lineRule="auto"/>
          </w:pPr>
        </w:pPrChange>
      </w:pPr>
      <w:r w:rsidRPr="0052204B">
        <w:rPr>
          <w:sz w:val="24"/>
          <w:szCs w:val="24"/>
        </w:rPr>
        <w:t xml:space="preserve">When data are loaded on a Pandas </w:t>
      </w:r>
      <w:proofErr w:type="spellStart"/>
      <w:r w:rsidRPr="0052204B">
        <w:rPr>
          <w:sz w:val="24"/>
          <w:szCs w:val="24"/>
        </w:rPr>
        <w:t>Dataframe</w:t>
      </w:r>
      <w:proofErr w:type="spellEnd"/>
      <w:r w:rsidRPr="0052204B">
        <w:rPr>
          <w:sz w:val="24"/>
          <w:szCs w:val="24"/>
        </w:rPr>
        <w:t xml:space="preserve"> the process </w:t>
      </w:r>
      <w:r w:rsidR="00725FE6">
        <w:rPr>
          <w:sz w:val="24"/>
          <w:szCs w:val="24"/>
        </w:rPr>
        <w:t>will</w:t>
      </w:r>
      <w:r w:rsidRPr="0052204B">
        <w:rPr>
          <w:sz w:val="24"/>
          <w:szCs w:val="24"/>
        </w:rPr>
        <w:t xml:space="preserve"> continue by applying </w:t>
      </w:r>
      <w:r w:rsidR="00725FE6">
        <w:rPr>
          <w:sz w:val="24"/>
          <w:szCs w:val="24"/>
        </w:rPr>
        <w:t>the</w:t>
      </w:r>
      <w:r w:rsidRPr="0052204B">
        <w:rPr>
          <w:sz w:val="24"/>
          <w:szCs w:val="24"/>
        </w:rPr>
        <w:t xml:space="preserve"> actions needed </w:t>
      </w:r>
      <w:r w:rsidR="00725FE6">
        <w:rPr>
          <w:sz w:val="24"/>
          <w:szCs w:val="24"/>
        </w:rPr>
        <w:t xml:space="preserve">regarding cleaning </w:t>
      </w:r>
      <w:r w:rsidRPr="0052204B">
        <w:rPr>
          <w:sz w:val="24"/>
          <w:szCs w:val="24"/>
        </w:rPr>
        <w:t xml:space="preserve">on the </w:t>
      </w:r>
      <w:proofErr w:type="spellStart"/>
      <w:r w:rsidRPr="0052204B">
        <w:rPr>
          <w:sz w:val="24"/>
          <w:szCs w:val="24"/>
        </w:rPr>
        <w:t>dataframe</w:t>
      </w:r>
      <w:proofErr w:type="spellEnd"/>
      <w:r w:rsidRPr="0052204B">
        <w:rPr>
          <w:sz w:val="24"/>
          <w:szCs w:val="24"/>
        </w:rPr>
        <w:t>.</w:t>
      </w:r>
    </w:p>
    <w:p w14:paraId="606605F5" w14:textId="77777777" w:rsidR="00666F84" w:rsidRDefault="00666F84">
      <w:pPr>
        <w:pStyle w:val="Heading2"/>
        <w:jc w:val="both"/>
        <w:pPrChange w:id="1111" w:author="nikolas moutsopoulos" w:date="2021-05-22T22:15:00Z">
          <w:pPr>
            <w:pStyle w:val="Heading2"/>
          </w:pPr>
        </w:pPrChange>
      </w:pPr>
      <w:bookmarkStart w:id="1112" w:name="_Toc69423311"/>
      <w:r>
        <w:t>4.5 Dataset Format</w:t>
      </w:r>
      <w:bookmarkEnd w:id="1112"/>
    </w:p>
    <w:p w14:paraId="44FF679D" w14:textId="77777777" w:rsidR="00001DC8" w:rsidRPr="00001DC8" w:rsidRDefault="00001DC8">
      <w:pPr>
        <w:jc w:val="both"/>
        <w:pPrChange w:id="1113" w:author="nikolas moutsopoulos" w:date="2021-05-22T22:15:00Z">
          <w:pPr/>
        </w:pPrChange>
      </w:pPr>
    </w:p>
    <w:p w14:paraId="1536C32F" w14:textId="77777777" w:rsidR="00666F84" w:rsidRPr="00157A5F" w:rsidRDefault="00666F84">
      <w:pPr>
        <w:spacing w:line="360" w:lineRule="auto"/>
        <w:jc w:val="both"/>
        <w:rPr>
          <w:sz w:val="24"/>
          <w:szCs w:val="24"/>
        </w:rPr>
        <w:pPrChange w:id="1114" w:author="nikolas moutsopoulos" w:date="2021-05-22T22:15:00Z">
          <w:pPr>
            <w:spacing w:line="360" w:lineRule="auto"/>
          </w:pPr>
        </w:pPrChange>
      </w:pPr>
      <w:r w:rsidRPr="00157A5F">
        <w:rPr>
          <w:sz w:val="24"/>
          <w:szCs w:val="24"/>
        </w:rPr>
        <w:t xml:space="preserve">After loading the data it is essential to do some actions to the dataset which will </w:t>
      </w:r>
      <w:r w:rsidR="00157A5F" w:rsidRPr="00157A5F">
        <w:rPr>
          <w:sz w:val="24"/>
          <w:szCs w:val="24"/>
        </w:rPr>
        <w:t xml:space="preserve">make </w:t>
      </w:r>
      <w:r w:rsidRPr="00157A5F">
        <w:rPr>
          <w:sz w:val="24"/>
          <w:szCs w:val="24"/>
        </w:rPr>
        <w:t xml:space="preserve">the process of cleaning easier and more efficient. There is no specific term for </w:t>
      </w:r>
      <w:r w:rsidR="00F942BA" w:rsidRPr="00157A5F">
        <w:rPr>
          <w:sz w:val="24"/>
          <w:szCs w:val="24"/>
        </w:rPr>
        <w:t>this</w:t>
      </w:r>
      <w:r w:rsidRPr="00157A5F">
        <w:rPr>
          <w:sz w:val="24"/>
          <w:szCs w:val="24"/>
        </w:rPr>
        <w:t xml:space="preserve"> kind of actions but </w:t>
      </w:r>
      <w:r w:rsidR="00157A5F" w:rsidRPr="00157A5F">
        <w:rPr>
          <w:sz w:val="24"/>
          <w:szCs w:val="24"/>
        </w:rPr>
        <w:t xml:space="preserve">those </w:t>
      </w:r>
      <w:r w:rsidRPr="00157A5F">
        <w:rPr>
          <w:sz w:val="24"/>
          <w:szCs w:val="24"/>
        </w:rPr>
        <w:t>can be described as the ‘formatting of the dataset’.</w:t>
      </w:r>
    </w:p>
    <w:p w14:paraId="70EAB10C" w14:textId="77777777" w:rsidR="00F942BA" w:rsidRPr="00157A5F" w:rsidRDefault="00F942BA">
      <w:pPr>
        <w:spacing w:line="360" w:lineRule="auto"/>
        <w:jc w:val="both"/>
        <w:rPr>
          <w:sz w:val="24"/>
          <w:szCs w:val="24"/>
        </w:rPr>
        <w:pPrChange w:id="1115" w:author="nikolas moutsopoulos" w:date="2021-05-22T22:15:00Z">
          <w:pPr>
            <w:spacing w:line="360" w:lineRule="auto"/>
          </w:pPr>
        </w:pPrChange>
      </w:pPr>
      <w:r w:rsidRPr="00157A5F">
        <w:rPr>
          <w:sz w:val="24"/>
          <w:szCs w:val="24"/>
        </w:rPr>
        <w:t xml:space="preserve">Regarding the dataset of </w:t>
      </w:r>
      <w:r w:rsidR="00157A5F">
        <w:rPr>
          <w:sz w:val="24"/>
          <w:szCs w:val="24"/>
        </w:rPr>
        <w:t>the current</w:t>
      </w:r>
      <w:r w:rsidRPr="00157A5F">
        <w:rPr>
          <w:sz w:val="24"/>
          <w:szCs w:val="24"/>
        </w:rPr>
        <w:t xml:space="preserve"> research</w:t>
      </w:r>
      <w:r w:rsidR="00157A5F">
        <w:rPr>
          <w:sz w:val="24"/>
          <w:szCs w:val="24"/>
        </w:rPr>
        <w:t>,</w:t>
      </w:r>
      <w:r w:rsidRPr="00157A5F">
        <w:rPr>
          <w:sz w:val="24"/>
          <w:szCs w:val="24"/>
        </w:rPr>
        <w:t xml:space="preserve"> the formatting process can be described in bullets as follows:</w:t>
      </w:r>
    </w:p>
    <w:p w14:paraId="7697046E" w14:textId="77777777" w:rsidR="00F942BA" w:rsidRPr="00157A5F" w:rsidRDefault="00F942BA">
      <w:pPr>
        <w:pStyle w:val="ListParagraph"/>
        <w:numPr>
          <w:ilvl w:val="0"/>
          <w:numId w:val="9"/>
        </w:numPr>
        <w:spacing w:line="360" w:lineRule="auto"/>
        <w:jc w:val="both"/>
        <w:rPr>
          <w:sz w:val="24"/>
          <w:szCs w:val="24"/>
        </w:rPr>
        <w:pPrChange w:id="1116" w:author="nikolas moutsopoulos" w:date="2021-05-22T22:15:00Z">
          <w:pPr>
            <w:pStyle w:val="ListParagraph"/>
            <w:numPr>
              <w:numId w:val="9"/>
            </w:numPr>
            <w:spacing w:line="360" w:lineRule="auto"/>
            <w:ind w:hanging="360"/>
          </w:pPr>
        </w:pPrChange>
      </w:pPr>
      <w:r w:rsidRPr="00157A5F">
        <w:rPr>
          <w:sz w:val="24"/>
          <w:szCs w:val="24"/>
        </w:rPr>
        <w:t>Excluding columns not needed in the process of data cleaning.</w:t>
      </w:r>
    </w:p>
    <w:p w14:paraId="1A91DF88" w14:textId="77777777" w:rsidR="00F942BA" w:rsidRPr="00157A5F" w:rsidRDefault="00F942BA">
      <w:pPr>
        <w:pStyle w:val="ListParagraph"/>
        <w:numPr>
          <w:ilvl w:val="0"/>
          <w:numId w:val="9"/>
        </w:numPr>
        <w:spacing w:line="360" w:lineRule="auto"/>
        <w:jc w:val="both"/>
        <w:rPr>
          <w:sz w:val="24"/>
          <w:szCs w:val="24"/>
        </w:rPr>
        <w:pPrChange w:id="1117" w:author="nikolas moutsopoulos" w:date="2021-05-22T22:15:00Z">
          <w:pPr>
            <w:pStyle w:val="ListParagraph"/>
            <w:numPr>
              <w:numId w:val="9"/>
            </w:numPr>
            <w:spacing w:line="360" w:lineRule="auto"/>
            <w:ind w:hanging="360"/>
          </w:pPr>
        </w:pPrChange>
      </w:pPr>
      <w:r w:rsidRPr="00157A5F">
        <w:rPr>
          <w:sz w:val="24"/>
          <w:szCs w:val="24"/>
        </w:rPr>
        <w:t>Renaming columns</w:t>
      </w:r>
      <w:r w:rsidR="00FE4091" w:rsidRPr="00157A5F">
        <w:rPr>
          <w:sz w:val="24"/>
          <w:szCs w:val="24"/>
        </w:rPr>
        <w:t xml:space="preserve"> either</w:t>
      </w:r>
      <w:r w:rsidRPr="00157A5F">
        <w:rPr>
          <w:sz w:val="24"/>
          <w:szCs w:val="24"/>
        </w:rPr>
        <w:t xml:space="preserve"> by filling gaps in column titles with underscores</w:t>
      </w:r>
      <w:r w:rsidR="00FE4091" w:rsidRPr="00157A5F">
        <w:rPr>
          <w:sz w:val="24"/>
          <w:szCs w:val="24"/>
        </w:rPr>
        <w:t xml:space="preserve"> or by giving more meaningful names.</w:t>
      </w:r>
    </w:p>
    <w:p w14:paraId="693929B6" w14:textId="77777777" w:rsidR="00FE4091" w:rsidRPr="00157A5F" w:rsidRDefault="00FE4091">
      <w:pPr>
        <w:pStyle w:val="ListParagraph"/>
        <w:numPr>
          <w:ilvl w:val="0"/>
          <w:numId w:val="9"/>
        </w:numPr>
        <w:spacing w:line="360" w:lineRule="auto"/>
        <w:jc w:val="both"/>
        <w:rPr>
          <w:sz w:val="24"/>
          <w:szCs w:val="24"/>
        </w:rPr>
        <w:pPrChange w:id="1118" w:author="nikolas moutsopoulos" w:date="2021-05-22T22:15:00Z">
          <w:pPr>
            <w:pStyle w:val="ListParagraph"/>
            <w:numPr>
              <w:numId w:val="9"/>
            </w:numPr>
            <w:spacing w:line="360" w:lineRule="auto"/>
            <w:ind w:hanging="360"/>
          </w:pPr>
        </w:pPrChange>
      </w:pPr>
      <w:r w:rsidRPr="00157A5F">
        <w:rPr>
          <w:sz w:val="24"/>
          <w:szCs w:val="24"/>
        </w:rPr>
        <w:t xml:space="preserve">Pivoting the dataset in order to transform the rows to columns and work more efficiently on </w:t>
      </w:r>
      <w:r w:rsidR="002B7901" w:rsidRPr="00157A5F">
        <w:rPr>
          <w:sz w:val="24"/>
          <w:szCs w:val="24"/>
        </w:rPr>
        <w:t>aggregations</w:t>
      </w:r>
      <w:r w:rsidRPr="00157A5F">
        <w:rPr>
          <w:sz w:val="24"/>
          <w:szCs w:val="24"/>
        </w:rPr>
        <w:t>.</w:t>
      </w:r>
    </w:p>
    <w:p w14:paraId="51022BFE" w14:textId="77777777" w:rsidR="00471C42" w:rsidRPr="00BA6B08" w:rsidRDefault="002020EA">
      <w:pPr>
        <w:spacing w:line="360" w:lineRule="auto"/>
        <w:jc w:val="both"/>
        <w:rPr>
          <w:sz w:val="24"/>
          <w:szCs w:val="24"/>
        </w:rPr>
        <w:pPrChange w:id="1119" w:author="nikolas moutsopoulos" w:date="2021-05-22T22:15:00Z">
          <w:pPr>
            <w:spacing w:line="360" w:lineRule="auto"/>
          </w:pPr>
        </w:pPrChange>
      </w:pPr>
      <w:r w:rsidRPr="00BA6B08">
        <w:rPr>
          <w:sz w:val="24"/>
          <w:szCs w:val="24"/>
        </w:rPr>
        <w:t>Beginning with the exclusion of columns, it should be mentioned that it is a mandatory step, because carrying extra columns that will not be useful for the data analysis is not a best practice performance wise. Also the extra columns increase the complexity of the code for the developer because such as in cases of grouping.</w:t>
      </w:r>
    </w:p>
    <w:p w14:paraId="5B5E994C" w14:textId="77777777" w:rsidR="00EC7DA7" w:rsidRDefault="00EC7DA7">
      <w:pPr>
        <w:spacing w:line="360" w:lineRule="auto"/>
        <w:jc w:val="both"/>
        <w:rPr>
          <w:ins w:id="1120" w:author="nikolas moutsopoulos" w:date="2021-06-18T00:31:00Z"/>
          <w:sz w:val="24"/>
          <w:szCs w:val="24"/>
        </w:rPr>
        <w:pPrChange w:id="1121" w:author="nikolas moutsopoulos" w:date="2021-05-22T22:15:00Z">
          <w:pPr>
            <w:spacing w:line="360" w:lineRule="auto"/>
          </w:pPr>
        </w:pPrChange>
      </w:pPr>
      <w:r w:rsidRPr="00BA6B08">
        <w:rPr>
          <w:sz w:val="24"/>
          <w:szCs w:val="24"/>
        </w:rPr>
        <w:lastRenderedPageBreak/>
        <w:t xml:space="preserve">The practice of columns’ renaming is also used in order to keep more meaningful or shorter names in the dataset. This method also helps the developer to </w:t>
      </w:r>
      <w:r w:rsidR="001B3CB3" w:rsidRPr="00BA6B08">
        <w:rPr>
          <w:sz w:val="24"/>
          <w:szCs w:val="24"/>
        </w:rPr>
        <w:t>have a better view on the result or writing code faster because of shorter names.</w:t>
      </w:r>
    </w:p>
    <w:p w14:paraId="7D550666" w14:textId="77C44D7C" w:rsidR="002334AC" w:rsidRDefault="002334AC" w:rsidP="002334AC">
      <w:pPr>
        <w:shd w:val="clear" w:color="auto" w:fill="FFFFFF"/>
        <w:spacing w:after="0" w:line="360" w:lineRule="auto"/>
        <w:jc w:val="both"/>
        <w:textAlignment w:val="baseline"/>
        <w:rPr>
          <w:ins w:id="1122" w:author="nikolas moutsopoulos" w:date="2021-06-18T00:31:00Z"/>
          <w:sz w:val="24"/>
          <w:szCs w:val="24"/>
        </w:rPr>
      </w:pPr>
      <w:ins w:id="1123" w:author="nikolas moutsopoulos" w:date="2021-06-18T00:31:00Z">
        <w:r>
          <w:rPr>
            <w:sz w:val="24"/>
            <w:szCs w:val="24"/>
          </w:rPr>
          <w:t>The Python code used for</w:t>
        </w:r>
        <w:r>
          <w:rPr>
            <w:sz w:val="24"/>
            <w:szCs w:val="24"/>
          </w:rPr>
          <w:t xml:space="preserve"> the implementation of the dataset format </w:t>
        </w:r>
        <w:r>
          <w:rPr>
            <w:sz w:val="24"/>
            <w:szCs w:val="24"/>
          </w:rPr>
          <w:t>is appended below:</w:t>
        </w:r>
      </w:ins>
    </w:p>
    <w:p w14:paraId="237177DD" w14:textId="77777777" w:rsidR="002334AC" w:rsidRPr="002334AC" w:rsidRDefault="002334AC" w:rsidP="002334AC">
      <w:pPr>
        <w:shd w:val="clear" w:color="auto" w:fill="1E1E1E"/>
        <w:spacing w:after="0" w:line="285" w:lineRule="atLeast"/>
        <w:rPr>
          <w:ins w:id="1124" w:author="nikolas moutsopoulos" w:date="2021-06-18T00:31:00Z"/>
          <w:rFonts w:ascii="Consolas" w:eastAsia="Times New Roman" w:hAnsi="Consolas" w:cs="Times New Roman"/>
          <w:color w:val="D4D4D4"/>
          <w:sz w:val="21"/>
          <w:szCs w:val="21"/>
        </w:rPr>
      </w:pPr>
      <w:proofErr w:type="gramStart"/>
      <w:ins w:id="1125" w:author="nikolas moutsopoulos" w:date="2021-06-18T00:31:00Z">
        <w:r w:rsidRPr="002334AC">
          <w:rPr>
            <w:rFonts w:ascii="Consolas" w:eastAsia="Times New Roman" w:hAnsi="Consolas" w:cs="Times New Roman"/>
            <w:color w:val="9CDCFE"/>
            <w:sz w:val="21"/>
            <w:szCs w:val="21"/>
          </w:rPr>
          <w:t>bigCts</w:t>
        </w:r>
        <w:r w:rsidRPr="002334AC">
          <w:rPr>
            <w:rFonts w:ascii="Consolas" w:eastAsia="Times New Roman" w:hAnsi="Consolas" w:cs="Times New Roman"/>
            <w:color w:val="D4D4D4"/>
            <w:sz w:val="21"/>
            <w:szCs w:val="21"/>
          </w:rPr>
          <w:t>[</w:t>
        </w:r>
        <w:proofErr w:type="gramEnd"/>
        <w:r w:rsidRPr="002334AC">
          <w:rPr>
            <w:rFonts w:ascii="Consolas" w:eastAsia="Times New Roman" w:hAnsi="Consolas" w:cs="Times New Roman"/>
            <w:color w:val="CE9178"/>
            <w:sz w:val="21"/>
            <w:szCs w:val="21"/>
          </w:rPr>
          <w:t>'Indicator'</w:t>
        </w:r>
        <w:r w:rsidRPr="002334AC">
          <w:rPr>
            <w:rFonts w:ascii="Consolas" w:eastAsia="Times New Roman" w:hAnsi="Consolas" w:cs="Times New Roman"/>
            <w:color w:val="D4D4D4"/>
            <w:sz w:val="21"/>
            <w:szCs w:val="21"/>
          </w:rPr>
          <w:t>] = </w:t>
        </w:r>
        <w:r w:rsidRPr="002334AC">
          <w:rPr>
            <w:rFonts w:ascii="Consolas" w:eastAsia="Times New Roman" w:hAnsi="Consolas" w:cs="Times New Roman"/>
            <w:color w:val="9CDCFE"/>
            <w:sz w:val="21"/>
            <w:szCs w:val="21"/>
          </w:rPr>
          <w:t>bigCts</w:t>
        </w:r>
        <w:r w:rsidRPr="002334AC">
          <w:rPr>
            <w:rFonts w:ascii="Consolas" w:eastAsia="Times New Roman" w:hAnsi="Consolas" w:cs="Times New Roman"/>
            <w:color w:val="D4D4D4"/>
            <w:sz w:val="21"/>
            <w:szCs w:val="21"/>
          </w:rPr>
          <w:t>[</w:t>
        </w:r>
        <w:r w:rsidRPr="002334AC">
          <w:rPr>
            <w:rFonts w:ascii="Consolas" w:eastAsia="Times New Roman" w:hAnsi="Consolas" w:cs="Times New Roman"/>
            <w:color w:val="CE9178"/>
            <w:sz w:val="21"/>
            <w:szCs w:val="21"/>
          </w:rPr>
          <w:t>'Indicator'</w:t>
        </w:r>
        <w:r w:rsidRPr="002334AC">
          <w:rPr>
            <w:rFonts w:ascii="Consolas" w:eastAsia="Times New Roman" w:hAnsi="Consolas" w:cs="Times New Roman"/>
            <w:color w:val="D4D4D4"/>
            <w:sz w:val="21"/>
            <w:szCs w:val="21"/>
          </w:rPr>
          <w:t>].</w:t>
        </w:r>
        <w:r w:rsidRPr="002334AC">
          <w:rPr>
            <w:rFonts w:ascii="Consolas" w:eastAsia="Times New Roman" w:hAnsi="Consolas" w:cs="Times New Roman"/>
            <w:color w:val="DCDCAA"/>
            <w:sz w:val="21"/>
            <w:szCs w:val="21"/>
          </w:rPr>
          <w:t>replace</w:t>
        </w:r>
        <w:r w:rsidRPr="002334AC">
          <w:rPr>
            <w:rFonts w:ascii="Consolas" w:eastAsia="Times New Roman" w:hAnsi="Consolas" w:cs="Times New Roman"/>
            <w:color w:val="D4D4D4"/>
            <w:sz w:val="21"/>
            <w:szCs w:val="21"/>
          </w:rPr>
          <w:t>([</w:t>
        </w:r>
        <w:r w:rsidRPr="002334AC">
          <w:rPr>
            <w:rFonts w:ascii="Consolas" w:eastAsia="Times New Roman" w:hAnsi="Consolas" w:cs="Times New Roman"/>
            <w:color w:val="CE9178"/>
            <w:sz w:val="21"/>
            <w:szCs w:val="21"/>
          </w:rPr>
          <w:t>'Opioid-Related Mortality Rate (Age-Adjusted; Per 100,000 people) *These data should not be compared across cities as they have different definitions.'</w:t>
        </w:r>
        <w:r w:rsidRPr="002334AC">
          <w:rPr>
            <w:rFonts w:ascii="Consolas" w:eastAsia="Times New Roman" w:hAnsi="Consolas" w:cs="Times New Roman"/>
            <w:color w:val="D4D4D4"/>
            <w:sz w:val="21"/>
            <w:szCs w:val="21"/>
          </w:rPr>
          <w:t>],</w:t>
        </w:r>
        <w:r w:rsidRPr="002334AC">
          <w:rPr>
            <w:rFonts w:ascii="Consolas" w:eastAsia="Times New Roman" w:hAnsi="Consolas" w:cs="Times New Roman"/>
            <w:color w:val="CE9178"/>
            <w:sz w:val="21"/>
            <w:szCs w:val="21"/>
          </w:rPr>
          <w:t>'Opioid-Related Mortality Rate (Age-Adjusted; Per 100,000 people) *These data should not be compared across cities as they have different definitions'</w:t>
        </w:r>
        <w:r w:rsidRPr="002334AC">
          <w:rPr>
            <w:rFonts w:ascii="Consolas" w:eastAsia="Times New Roman" w:hAnsi="Consolas" w:cs="Times New Roman"/>
            <w:color w:val="D4D4D4"/>
            <w:sz w:val="21"/>
            <w:szCs w:val="21"/>
          </w:rPr>
          <w:t>)</w:t>
        </w:r>
      </w:ins>
    </w:p>
    <w:p w14:paraId="531022DD" w14:textId="77777777" w:rsidR="002334AC" w:rsidRPr="002334AC" w:rsidRDefault="002334AC" w:rsidP="002334AC">
      <w:pPr>
        <w:shd w:val="clear" w:color="auto" w:fill="1E1E1E"/>
        <w:spacing w:after="0" w:line="285" w:lineRule="atLeast"/>
        <w:rPr>
          <w:ins w:id="1126" w:author="nikolas moutsopoulos" w:date="2021-06-18T00:31:00Z"/>
          <w:rFonts w:ascii="Consolas" w:eastAsia="Times New Roman" w:hAnsi="Consolas" w:cs="Times New Roman"/>
          <w:color w:val="D4D4D4"/>
          <w:sz w:val="21"/>
          <w:szCs w:val="21"/>
        </w:rPr>
      </w:pPr>
    </w:p>
    <w:p w14:paraId="30DF3084" w14:textId="77777777" w:rsidR="002334AC" w:rsidRDefault="002334AC">
      <w:pPr>
        <w:spacing w:line="360" w:lineRule="auto"/>
        <w:jc w:val="both"/>
        <w:rPr>
          <w:ins w:id="1127" w:author="nikolas moutsopoulos" w:date="2021-06-18T00:32:00Z"/>
          <w:sz w:val="24"/>
          <w:szCs w:val="24"/>
        </w:rPr>
        <w:pPrChange w:id="1128" w:author="nikolas moutsopoulos" w:date="2021-05-22T22:15:00Z">
          <w:pPr>
            <w:spacing w:line="360" w:lineRule="auto"/>
          </w:pPr>
        </w:pPrChange>
      </w:pPr>
    </w:p>
    <w:p w14:paraId="237C461B" w14:textId="77777777" w:rsidR="002334AC" w:rsidRPr="002334AC" w:rsidRDefault="002334AC" w:rsidP="002334AC">
      <w:pPr>
        <w:shd w:val="clear" w:color="auto" w:fill="1E1E1E"/>
        <w:spacing w:after="0" w:line="285" w:lineRule="atLeast"/>
        <w:rPr>
          <w:ins w:id="1129" w:author="nikolas moutsopoulos" w:date="2021-06-18T00:32:00Z"/>
          <w:rFonts w:ascii="Consolas" w:eastAsia="Times New Roman" w:hAnsi="Consolas" w:cs="Times New Roman"/>
          <w:color w:val="D4D4D4"/>
          <w:sz w:val="21"/>
          <w:szCs w:val="21"/>
        </w:rPr>
      </w:pPr>
      <w:ins w:id="1130" w:author="nikolas moutsopoulos" w:date="2021-06-18T00:32:00Z">
        <w:r w:rsidRPr="002334AC">
          <w:rPr>
            <w:rFonts w:ascii="Consolas" w:eastAsia="Times New Roman" w:hAnsi="Consolas" w:cs="Times New Roman"/>
            <w:color w:val="9CDCFE"/>
            <w:sz w:val="21"/>
            <w:szCs w:val="21"/>
          </w:rPr>
          <w:t>bigCts_null_cols</w:t>
        </w:r>
        <w:r w:rsidRPr="002334AC">
          <w:rPr>
            <w:rFonts w:ascii="Consolas" w:eastAsia="Times New Roman" w:hAnsi="Consolas" w:cs="Times New Roman"/>
            <w:color w:val="D4D4D4"/>
            <w:sz w:val="21"/>
            <w:szCs w:val="21"/>
          </w:rPr>
          <w:t> = </w:t>
        </w:r>
        <w:r w:rsidRPr="002334AC">
          <w:rPr>
            <w:rFonts w:ascii="Consolas" w:eastAsia="Times New Roman" w:hAnsi="Consolas" w:cs="Times New Roman"/>
            <w:color w:val="4EC9B0"/>
            <w:sz w:val="21"/>
            <w:szCs w:val="21"/>
          </w:rPr>
          <w:t>pd</w:t>
        </w:r>
        <w:r w:rsidRPr="002334AC">
          <w:rPr>
            <w:rFonts w:ascii="Consolas" w:eastAsia="Times New Roman" w:hAnsi="Consolas" w:cs="Times New Roman"/>
            <w:color w:val="D4D4D4"/>
            <w:sz w:val="21"/>
            <w:szCs w:val="21"/>
          </w:rPr>
          <w:t>.</w:t>
        </w:r>
        <w:r w:rsidRPr="002334AC">
          <w:rPr>
            <w:rFonts w:ascii="Consolas" w:eastAsia="Times New Roman" w:hAnsi="Consolas" w:cs="Times New Roman"/>
            <w:color w:val="4EC9B0"/>
            <w:sz w:val="21"/>
            <w:szCs w:val="21"/>
          </w:rPr>
          <w:t>DataFrame</w:t>
        </w:r>
        <w:r w:rsidRPr="002334AC">
          <w:rPr>
            <w:rFonts w:ascii="Consolas" w:eastAsia="Times New Roman" w:hAnsi="Consolas" w:cs="Times New Roman"/>
            <w:color w:val="D4D4D4"/>
            <w:sz w:val="21"/>
            <w:szCs w:val="21"/>
          </w:rPr>
          <w:t>(</w:t>
        </w:r>
        <w:r w:rsidRPr="002334AC">
          <w:rPr>
            <w:rFonts w:ascii="Consolas" w:eastAsia="Times New Roman" w:hAnsi="Consolas" w:cs="Times New Roman"/>
            <w:color w:val="9CDCFE"/>
            <w:sz w:val="21"/>
            <w:szCs w:val="21"/>
          </w:rPr>
          <w:t>bigCts</w:t>
        </w:r>
        <w:r w:rsidRPr="002334AC">
          <w:rPr>
            <w:rFonts w:ascii="Consolas" w:eastAsia="Times New Roman" w:hAnsi="Consolas" w:cs="Times New Roman"/>
            <w:color w:val="D4D4D4"/>
            <w:sz w:val="21"/>
            <w:szCs w:val="21"/>
          </w:rPr>
          <w:t>,</w:t>
        </w:r>
        <w:r w:rsidRPr="002334AC">
          <w:rPr>
            <w:rFonts w:ascii="Consolas" w:eastAsia="Times New Roman" w:hAnsi="Consolas" w:cs="Times New Roman"/>
            <w:color w:val="9CDCFE"/>
            <w:sz w:val="21"/>
            <w:szCs w:val="21"/>
          </w:rPr>
          <w:t>columns</w:t>
        </w:r>
        <w:r w:rsidRPr="002334AC">
          <w:rPr>
            <w:rFonts w:ascii="Consolas" w:eastAsia="Times New Roman" w:hAnsi="Consolas" w:cs="Times New Roman"/>
            <w:color w:val="D4D4D4"/>
            <w:sz w:val="21"/>
            <w:szCs w:val="21"/>
          </w:rPr>
          <w:t>=[</w:t>
        </w:r>
        <w:r w:rsidRPr="002334AC">
          <w:rPr>
            <w:rFonts w:ascii="Consolas" w:eastAsia="Times New Roman" w:hAnsi="Consolas" w:cs="Times New Roman"/>
            <w:color w:val="CE9178"/>
            <w:sz w:val="21"/>
            <w:szCs w:val="21"/>
          </w:rPr>
          <w:t>'Indicator Category'</w:t>
        </w:r>
        <w:r w:rsidRPr="002334AC">
          <w:rPr>
            <w:rFonts w:ascii="Consolas" w:eastAsia="Times New Roman" w:hAnsi="Consolas" w:cs="Times New Roman"/>
            <w:color w:val="D4D4D4"/>
            <w:sz w:val="21"/>
            <w:szCs w:val="21"/>
          </w:rPr>
          <w:t>,</w:t>
        </w:r>
        <w:r w:rsidRPr="002334AC">
          <w:rPr>
            <w:rFonts w:ascii="Consolas" w:eastAsia="Times New Roman" w:hAnsi="Consolas" w:cs="Times New Roman"/>
            <w:color w:val="CE9178"/>
            <w:sz w:val="21"/>
            <w:szCs w:val="21"/>
          </w:rPr>
          <w:t>'Indicator'</w:t>
        </w:r>
        <w:r w:rsidRPr="002334AC">
          <w:rPr>
            <w:rFonts w:ascii="Consolas" w:eastAsia="Times New Roman" w:hAnsi="Consolas" w:cs="Times New Roman"/>
            <w:color w:val="D4D4D4"/>
            <w:sz w:val="21"/>
            <w:szCs w:val="21"/>
          </w:rPr>
          <w:t>,</w:t>
        </w:r>
        <w:r w:rsidRPr="002334AC">
          <w:rPr>
            <w:rFonts w:ascii="Consolas" w:eastAsia="Times New Roman" w:hAnsi="Consolas" w:cs="Times New Roman"/>
            <w:color w:val="CE9178"/>
            <w:sz w:val="21"/>
            <w:szCs w:val="21"/>
          </w:rPr>
          <w:t>'Gender'</w:t>
        </w:r>
        <w:r w:rsidRPr="002334AC">
          <w:rPr>
            <w:rFonts w:ascii="Consolas" w:eastAsia="Times New Roman" w:hAnsi="Consolas" w:cs="Times New Roman"/>
            <w:color w:val="D4D4D4"/>
            <w:sz w:val="21"/>
            <w:szCs w:val="21"/>
          </w:rPr>
          <w:t>,</w:t>
        </w:r>
        <w:r w:rsidRPr="002334AC">
          <w:rPr>
            <w:rFonts w:ascii="Consolas" w:eastAsia="Times New Roman" w:hAnsi="Consolas" w:cs="Times New Roman"/>
            <w:color w:val="CE9178"/>
            <w:sz w:val="21"/>
            <w:szCs w:val="21"/>
          </w:rPr>
          <w:t>'Place'</w:t>
        </w:r>
        <w:r w:rsidRPr="002334AC">
          <w:rPr>
            <w:rFonts w:ascii="Consolas" w:eastAsia="Times New Roman" w:hAnsi="Consolas" w:cs="Times New Roman"/>
            <w:color w:val="D4D4D4"/>
            <w:sz w:val="21"/>
            <w:szCs w:val="21"/>
          </w:rPr>
          <w:t>,</w:t>
        </w:r>
        <w:r w:rsidRPr="002334AC">
          <w:rPr>
            <w:rFonts w:ascii="Consolas" w:eastAsia="Times New Roman" w:hAnsi="Consolas" w:cs="Times New Roman"/>
            <w:color w:val="CE9178"/>
            <w:sz w:val="21"/>
            <w:szCs w:val="21"/>
          </w:rPr>
          <w:t>'Value'</w:t>
        </w:r>
        <w:r w:rsidRPr="002334AC">
          <w:rPr>
            <w:rFonts w:ascii="Consolas" w:eastAsia="Times New Roman" w:hAnsi="Consolas" w:cs="Times New Roman"/>
            <w:color w:val="D4D4D4"/>
            <w:sz w:val="21"/>
            <w:szCs w:val="21"/>
          </w:rPr>
          <w:t>])</w:t>
        </w:r>
      </w:ins>
    </w:p>
    <w:p w14:paraId="719A3A2B" w14:textId="77777777" w:rsidR="002334AC" w:rsidRPr="002334AC" w:rsidRDefault="002334AC" w:rsidP="002334AC">
      <w:pPr>
        <w:shd w:val="clear" w:color="auto" w:fill="1E1E1E"/>
        <w:spacing w:after="0" w:line="285" w:lineRule="atLeast"/>
        <w:rPr>
          <w:ins w:id="1131" w:author="nikolas moutsopoulos" w:date="2021-06-18T00:32:00Z"/>
          <w:rFonts w:ascii="Consolas" w:eastAsia="Times New Roman" w:hAnsi="Consolas" w:cs="Times New Roman"/>
          <w:color w:val="D4D4D4"/>
          <w:sz w:val="21"/>
          <w:szCs w:val="21"/>
        </w:rPr>
      </w:pPr>
    </w:p>
    <w:p w14:paraId="2D16605D" w14:textId="77777777" w:rsidR="002334AC" w:rsidRDefault="002334AC">
      <w:pPr>
        <w:spacing w:line="360" w:lineRule="auto"/>
        <w:jc w:val="both"/>
        <w:rPr>
          <w:ins w:id="1132" w:author="nikolas moutsopoulos" w:date="2021-06-18T00:32:00Z"/>
          <w:sz w:val="24"/>
          <w:szCs w:val="24"/>
        </w:rPr>
        <w:pPrChange w:id="1133" w:author="nikolas moutsopoulos" w:date="2021-05-22T22:15:00Z">
          <w:pPr>
            <w:spacing w:line="360" w:lineRule="auto"/>
          </w:pPr>
        </w:pPrChange>
      </w:pPr>
    </w:p>
    <w:p w14:paraId="1A47C72C" w14:textId="77777777" w:rsidR="002334AC" w:rsidRPr="002334AC" w:rsidRDefault="002334AC" w:rsidP="002334AC">
      <w:pPr>
        <w:shd w:val="clear" w:color="auto" w:fill="1E1E1E"/>
        <w:spacing w:after="0" w:line="285" w:lineRule="atLeast"/>
        <w:rPr>
          <w:ins w:id="1134" w:author="nikolas moutsopoulos" w:date="2021-06-18T00:32:00Z"/>
          <w:rFonts w:ascii="Consolas" w:eastAsia="Times New Roman" w:hAnsi="Consolas" w:cs="Times New Roman"/>
          <w:color w:val="D4D4D4"/>
          <w:sz w:val="21"/>
          <w:szCs w:val="21"/>
        </w:rPr>
      </w:pPr>
      <w:ins w:id="1135" w:author="nikolas moutsopoulos" w:date="2021-06-18T00:32:00Z">
        <w:r w:rsidRPr="002334AC">
          <w:rPr>
            <w:rFonts w:ascii="Consolas" w:eastAsia="Times New Roman" w:hAnsi="Consolas" w:cs="Times New Roman"/>
            <w:color w:val="9CDCFE"/>
            <w:sz w:val="21"/>
            <w:szCs w:val="21"/>
          </w:rPr>
          <w:t>DapHospPvt</w:t>
        </w:r>
        <w:r w:rsidRPr="002334AC">
          <w:rPr>
            <w:rFonts w:ascii="Consolas" w:eastAsia="Times New Roman" w:hAnsi="Consolas" w:cs="Times New Roman"/>
            <w:color w:val="D4D4D4"/>
            <w:sz w:val="21"/>
            <w:szCs w:val="21"/>
          </w:rPr>
          <w:t> = </w:t>
        </w:r>
        <w:proofErr w:type="gramStart"/>
        <w:r w:rsidRPr="002334AC">
          <w:rPr>
            <w:rFonts w:ascii="Consolas" w:eastAsia="Times New Roman" w:hAnsi="Consolas" w:cs="Times New Roman"/>
            <w:color w:val="9CDCFE"/>
            <w:sz w:val="21"/>
            <w:szCs w:val="21"/>
          </w:rPr>
          <w:t>DapHosp</w:t>
        </w:r>
        <w:r w:rsidRPr="002334AC">
          <w:rPr>
            <w:rFonts w:ascii="Consolas" w:eastAsia="Times New Roman" w:hAnsi="Consolas" w:cs="Times New Roman"/>
            <w:color w:val="D4D4D4"/>
            <w:sz w:val="21"/>
            <w:szCs w:val="21"/>
          </w:rPr>
          <w:t>.melt(</w:t>
        </w:r>
        <w:proofErr w:type="gramEnd"/>
        <w:r w:rsidRPr="002334AC">
          <w:rPr>
            <w:rFonts w:ascii="Consolas" w:eastAsia="Times New Roman" w:hAnsi="Consolas" w:cs="Times New Roman"/>
            <w:color w:val="9CDCFE"/>
            <w:sz w:val="21"/>
            <w:szCs w:val="21"/>
          </w:rPr>
          <w:t>id_vars</w:t>
        </w:r>
        <w:r w:rsidRPr="002334AC">
          <w:rPr>
            <w:rFonts w:ascii="Consolas" w:eastAsia="Times New Roman" w:hAnsi="Consolas" w:cs="Times New Roman"/>
            <w:color w:val="D4D4D4"/>
            <w:sz w:val="21"/>
            <w:szCs w:val="21"/>
          </w:rPr>
          <w:t>=[</w:t>
        </w:r>
        <w:r w:rsidRPr="002334AC">
          <w:rPr>
            <w:rFonts w:ascii="Consolas" w:eastAsia="Times New Roman" w:hAnsi="Consolas" w:cs="Times New Roman"/>
            <w:color w:val="CE9178"/>
            <w:sz w:val="21"/>
            <w:szCs w:val="21"/>
          </w:rPr>
          <w:t>'Provider_ID'</w:t>
        </w:r>
        <w:r w:rsidRPr="002334AC">
          <w:rPr>
            <w:rFonts w:ascii="Consolas" w:eastAsia="Times New Roman" w:hAnsi="Consolas" w:cs="Times New Roman"/>
            <w:color w:val="D4D4D4"/>
            <w:sz w:val="21"/>
            <w:szCs w:val="21"/>
          </w:rPr>
          <w:t>, </w:t>
        </w:r>
        <w:r w:rsidRPr="002334AC">
          <w:rPr>
            <w:rFonts w:ascii="Consolas" w:eastAsia="Times New Roman" w:hAnsi="Consolas" w:cs="Times New Roman"/>
            <w:color w:val="CE9178"/>
            <w:sz w:val="21"/>
            <w:szCs w:val="21"/>
          </w:rPr>
          <w:t>'Hospital Name'</w:t>
        </w:r>
        <w:r w:rsidRPr="002334AC">
          <w:rPr>
            <w:rFonts w:ascii="Consolas" w:eastAsia="Times New Roman" w:hAnsi="Consolas" w:cs="Times New Roman"/>
            <w:color w:val="D4D4D4"/>
            <w:sz w:val="21"/>
            <w:szCs w:val="21"/>
          </w:rPr>
          <w:t>, </w:t>
        </w:r>
        <w:r w:rsidRPr="002334AC">
          <w:rPr>
            <w:rFonts w:ascii="Consolas" w:eastAsia="Times New Roman" w:hAnsi="Consolas" w:cs="Times New Roman"/>
            <w:color w:val="CE9178"/>
            <w:sz w:val="21"/>
            <w:szCs w:val="21"/>
          </w:rPr>
          <w:t>'City'</w:t>
        </w:r>
        <w:r w:rsidRPr="002334AC">
          <w:rPr>
            <w:rFonts w:ascii="Consolas" w:eastAsia="Times New Roman" w:hAnsi="Consolas" w:cs="Times New Roman"/>
            <w:color w:val="D4D4D4"/>
            <w:sz w:val="21"/>
            <w:szCs w:val="21"/>
          </w:rPr>
          <w:t>, </w:t>
        </w:r>
        <w:r w:rsidRPr="002334AC">
          <w:rPr>
            <w:rFonts w:ascii="Consolas" w:eastAsia="Times New Roman" w:hAnsi="Consolas" w:cs="Times New Roman"/>
            <w:color w:val="CE9178"/>
            <w:sz w:val="21"/>
            <w:szCs w:val="21"/>
          </w:rPr>
          <w:t>'State'</w:t>
        </w:r>
        <w:r w:rsidRPr="002334AC">
          <w:rPr>
            <w:rFonts w:ascii="Consolas" w:eastAsia="Times New Roman" w:hAnsi="Consolas" w:cs="Times New Roman"/>
            <w:color w:val="D4D4D4"/>
            <w:sz w:val="21"/>
            <w:szCs w:val="21"/>
          </w:rPr>
          <w:t>], </w:t>
        </w:r>
      </w:ins>
    </w:p>
    <w:p w14:paraId="4EB0A944" w14:textId="77777777" w:rsidR="002334AC" w:rsidRPr="002334AC" w:rsidRDefault="002334AC" w:rsidP="002334AC">
      <w:pPr>
        <w:shd w:val="clear" w:color="auto" w:fill="1E1E1E"/>
        <w:spacing w:after="0" w:line="285" w:lineRule="atLeast"/>
        <w:rPr>
          <w:ins w:id="1136" w:author="nikolas moutsopoulos" w:date="2021-06-18T00:32:00Z"/>
          <w:rFonts w:ascii="Consolas" w:eastAsia="Times New Roman" w:hAnsi="Consolas" w:cs="Times New Roman"/>
          <w:color w:val="D4D4D4"/>
          <w:sz w:val="21"/>
          <w:szCs w:val="21"/>
        </w:rPr>
      </w:pPr>
      <w:ins w:id="1137" w:author="nikolas moutsopoulos" w:date="2021-06-18T00:32:00Z">
        <w:r w:rsidRPr="002334AC">
          <w:rPr>
            <w:rFonts w:ascii="Consolas" w:eastAsia="Times New Roman" w:hAnsi="Consolas" w:cs="Times New Roman"/>
            <w:color w:val="D4D4D4"/>
            <w:sz w:val="21"/>
            <w:szCs w:val="21"/>
          </w:rPr>
          <w:t>        </w:t>
        </w:r>
        <w:proofErr w:type="spellStart"/>
        <w:r w:rsidRPr="002334AC">
          <w:rPr>
            <w:rFonts w:ascii="Consolas" w:eastAsia="Times New Roman" w:hAnsi="Consolas" w:cs="Times New Roman"/>
            <w:color w:val="9CDCFE"/>
            <w:sz w:val="21"/>
            <w:szCs w:val="21"/>
          </w:rPr>
          <w:t>var_name</w:t>
        </w:r>
        <w:proofErr w:type="spellEnd"/>
        <w:r w:rsidRPr="002334AC">
          <w:rPr>
            <w:rFonts w:ascii="Consolas" w:eastAsia="Times New Roman" w:hAnsi="Consolas" w:cs="Times New Roman"/>
            <w:color w:val="D4D4D4"/>
            <w:sz w:val="21"/>
            <w:szCs w:val="21"/>
          </w:rPr>
          <w:t>=</w:t>
        </w:r>
        <w:r w:rsidRPr="002334AC">
          <w:rPr>
            <w:rFonts w:ascii="Consolas" w:eastAsia="Times New Roman" w:hAnsi="Consolas" w:cs="Times New Roman"/>
            <w:color w:val="CE9178"/>
            <w:sz w:val="21"/>
            <w:szCs w:val="21"/>
          </w:rPr>
          <w:t>'Category'</w:t>
        </w:r>
        <w:r w:rsidRPr="002334AC">
          <w:rPr>
            <w:rFonts w:ascii="Consolas" w:eastAsia="Times New Roman" w:hAnsi="Consolas" w:cs="Times New Roman"/>
            <w:color w:val="D4D4D4"/>
            <w:sz w:val="21"/>
            <w:szCs w:val="21"/>
          </w:rPr>
          <w:t>, </w:t>
        </w:r>
      </w:ins>
    </w:p>
    <w:p w14:paraId="6A5A7E13" w14:textId="77777777" w:rsidR="002334AC" w:rsidRPr="002334AC" w:rsidRDefault="002334AC" w:rsidP="002334AC">
      <w:pPr>
        <w:shd w:val="clear" w:color="auto" w:fill="1E1E1E"/>
        <w:spacing w:after="0" w:line="285" w:lineRule="atLeast"/>
        <w:rPr>
          <w:ins w:id="1138" w:author="nikolas moutsopoulos" w:date="2021-06-18T00:32:00Z"/>
          <w:rFonts w:ascii="Consolas" w:eastAsia="Times New Roman" w:hAnsi="Consolas" w:cs="Times New Roman"/>
          <w:color w:val="D4D4D4"/>
          <w:sz w:val="21"/>
          <w:szCs w:val="21"/>
        </w:rPr>
      </w:pPr>
      <w:ins w:id="1139" w:author="nikolas moutsopoulos" w:date="2021-06-18T00:32:00Z">
        <w:r w:rsidRPr="002334AC">
          <w:rPr>
            <w:rFonts w:ascii="Consolas" w:eastAsia="Times New Roman" w:hAnsi="Consolas" w:cs="Times New Roman"/>
            <w:color w:val="D4D4D4"/>
            <w:sz w:val="21"/>
            <w:szCs w:val="21"/>
          </w:rPr>
          <w:t>        </w:t>
        </w:r>
        <w:proofErr w:type="spellStart"/>
        <w:r w:rsidRPr="002334AC">
          <w:rPr>
            <w:rFonts w:ascii="Consolas" w:eastAsia="Times New Roman" w:hAnsi="Consolas" w:cs="Times New Roman"/>
            <w:color w:val="9CDCFE"/>
            <w:sz w:val="21"/>
            <w:szCs w:val="21"/>
          </w:rPr>
          <w:t>value_name</w:t>
        </w:r>
        <w:proofErr w:type="spellEnd"/>
        <w:r w:rsidRPr="002334AC">
          <w:rPr>
            <w:rFonts w:ascii="Consolas" w:eastAsia="Times New Roman" w:hAnsi="Consolas" w:cs="Times New Roman"/>
            <w:color w:val="D4D4D4"/>
            <w:sz w:val="21"/>
            <w:szCs w:val="21"/>
          </w:rPr>
          <w:t>=</w:t>
        </w:r>
        <w:r w:rsidRPr="002334AC">
          <w:rPr>
            <w:rFonts w:ascii="Consolas" w:eastAsia="Times New Roman" w:hAnsi="Consolas" w:cs="Times New Roman"/>
            <w:color w:val="CE9178"/>
            <w:sz w:val="21"/>
            <w:szCs w:val="21"/>
          </w:rPr>
          <w:t>'Value'</w:t>
        </w:r>
        <w:r w:rsidRPr="002334AC">
          <w:rPr>
            <w:rFonts w:ascii="Consolas" w:eastAsia="Times New Roman" w:hAnsi="Consolas" w:cs="Times New Roman"/>
            <w:color w:val="D4D4D4"/>
            <w:sz w:val="21"/>
            <w:szCs w:val="21"/>
          </w:rPr>
          <w:t>)</w:t>
        </w:r>
      </w:ins>
    </w:p>
    <w:p w14:paraId="44B684F3" w14:textId="77777777" w:rsidR="002334AC" w:rsidRPr="00BA6B08" w:rsidRDefault="002334AC">
      <w:pPr>
        <w:spacing w:line="360" w:lineRule="auto"/>
        <w:jc w:val="both"/>
        <w:rPr>
          <w:sz w:val="24"/>
          <w:szCs w:val="24"/>
        </w:rPr>
        <w:pPrChange w:id="1140" w:author="nikolas moutsopoulos" w:date="2021-05-22T22:15:00Z">
          <w:pPr>
            <w:spacing w:line="360" w:lineRule="auto"/>
          </w:pPr>
        </w:pPrChange>
      </w:pPr>
    </w:p>
    <w:p w14:paraId="572BD346" w14:textId="77777777" w:rsidR="001B3CB3" w:rsidRPr="00BA6B08" w:rsidRDefault="001B3CB3">
      <w:pPr>
        <w:spacing w:line="360" w:lineRule="auto"/>
        <w:jc w:val="both"/>
        <w:rPr>
          <w:sz w:val="24"/>
          <w:szCs w:val="24"/>
        </w:rPr>
        <w:pPrChange w:id="1141" w:author="nikolas moutsopoulos" w:date="2021-05-22T22:15:00Z">
          <w:pPr>
            <w:spacing w:line="360" w:lineRule="auto"/>
          </w:pPr>
        </w:pPrChange>
      </w:pPr>
      <w:r w:rsidRPr="00BA6B08">
        <w:rPr>
          <w:sz w:val="24"/>
          <w:szCs w:val="24"/>
        </w:rPr>
        <w:t xml:space="preserve">Regarding the data pivoting, it is a common process when the current layout of the dataset makes </w:t>
      </w:r>
      <w:proofErr w:type="gramStart"/>
      <w:r w:rsidRPr="00BA6B08">
        <w:rPr>
          <w:sz w:val="24"/>
          <w:szCs w:val="24"/>
        </w:rPr>
        <w:t>it</w:t>
      </w:r>
      <w:proofErr w:type="gramEnd"/>
      <w:r w:rsidRPr="00BA6B08">
        <w:rPr>
          <w:sz w:val="24"/>
          <w:szCs w:val="24"/>
        </w:rPr>
        <w:t xml:space="preserve"> difficult or even impossible to extract the expected results from the dataset.</w:t>
      </w:r>
    </w:p>
    <w:p w14:paraId="4754F607" w14:textId="77777777" w:rsidR="00BA6B08" w:rsidRDefault="00BA6B08">
      <w:pPr>
        <w:pStyle w:val="Heading2"/>
        <w:jc w:val="both"/>
        <w:pPrChange w:id="1142" w:author="nikolas moutsopoulos" w:date="2021-05-22T22:15:00Z">
          <w:pPr>
            <w:pStyle w:val="Heading2"/>
          </w:pPr>
        </w:pPrChange>
      </w:pPr>
      <w:bookmarkStart w:id="1143" w:name="_Toc69423312"/>
      <w:r>
        <w:t>4.6 Remove Duplicates/Nulls</w:t>
      </w:r>
      <w:bookmarkEnd w:id="1143"/>
    </w:p>
    <w:p w14:paraId="216F3CF7" w14:textId="77777777" w:rsidR="00001DC8" w:rsidRPr="00001DC8" w:rsidRDefault="00001DC8">
      <w:pPr>
        <w:jc w:val="both"/>
        <w:pPrChange w:id="1144" w:author="nikolas moutsopoulos" w:date="2021-05-22T22:15:00Z">
          <w:pPr/>
        </w:pPrChange>
      </w:pPr>
    </w:p>
    <w:p w14:paraId="4382A214" w14:textId="77777777" w:rsidR="00653CF8" w:rsidRPr="00E134CC" w:rsidRDefault="00653CF8">
      <w:pPr>
        <w:spacing w:line="360" w:lineRule="auto"/>
        <w:jc w:val="both"/>
        <w:rPr>
          <w:sz w:val="24"/>
          <w:szCs w:val="24"/>
        </w:rPr>
        <w:pPrChange w:id="1145" w:author="nikolas moutsopoulos" w:date="2021-05-22T22:15:00Z">
          <w:pPr>
            <w:spacing w:line="360" w:lineRule="auto"/>
          </w:pPr>
        </w:pPrChange>
      </w:pPr>
      <w:r w:rsidRPr="00E134CC">
        <w:rPr>
          <w:sz w:val="24"/>
          <w:szCs w:val="24"/>
        </w:rPr>
        <w:t>Duplicates records are data points that are repeated in the dataset and they are a common issue in raw datasets.</w:t>
      </w:r>
    </w:p>
    <w:p w14:paraId="0590A4A6" w14:textId="77777777" w:rsidR="00653CF8" w:rsidRPr="00E134CC" w:rsidRDefault="00653CF8">
      <w:pPr>
        <w:spacing w:line="360" w:lineRule="auto"/>
        <w:jc w:val="both"/>
        <w:rPr>
          <w:sz w:val="24"/>
          <w:szCs w:val="24"/>
        </w:rPr>
        <w:pPrChange w:id="1146" w:author="nikolas moutsopoulos" w:date="2021-05-22T22:15:00Z">
          <w:pPr>
            <w:spacing w:line="360" w:lineRule="auto"/>
          </w:pPr>
        </w:pPrChange>
      </w:pPr>
      <w:r w:rsidRPr="00E134CC">
        <w:rPr>
          <w:sz w:val="24"/>
          <w:szCs w:val="24"/>
        </w:rPr>
        <w:t>How duplicate records occur:</w:t>
      </w:r>
    </w:p>
    <w:p w14:paraId="19091D71" w14:textId="77777777" w:rsidR="00653CF8" w:rsidRPr="00E134CC" w:rsidRDefault="00653CF8">
      <w:pPr>
        <w:pStyle w:val="ListParagraph"/>
        <w:numPr>
          <w:ilvl w:val="0"/>
          <w:numId w:val="10"/>
        </w:numPr>
        <w:spacing w:line="360" w:lineRule="auto"/>
        <w:jc w:val="both"/>
        <w:rPr>
          <w:sz w:val="24"/>
          <w:szCs w:val="24"/>
        </w:rPr>
        <w:pPrChange w:id="1147" w:author="nikolas moutsopoulos" w:date="2021-05-22T22:15:00Z">
          <w:pPr>
            <w:pStyle w:val="ListParagraph"/>
            <w:numPr>
              <w:numId w:val="10"/>
            </w:numPr>
            <w:spacing w:line="360" w:lineRule="auto"/>
            <w:ind w:hanging="360"/>
          </w:pPr>
        </w:pPrChange>
      </w:pPr>
      <w:r w:rsidRPr="00E134CC">
        <w:rPr>
          <w:sz w:val="24"/>
          <w:szCs w:val="24"/>
        </w:rPr>
        <w:t>Data are combined from different sources</w:t>
      </w:r>
    </w:p>
    <w:p w14:paraId="0DBB472E" w14:textId="77777777" w:rsidR="00653CF8" w:rsidRPr="00E134CC" w:rsidRDefault="00653CF8">
      <w:pPr>
        <w:pStyle w:val="ListParagraph"/>
        <w:numPr>
          <w:ilvl w:val="0"/>
          <w:numId w:val="10"/>
        </w:numPr>
        <w:spacing w:line="360" w:lineRule="auto"/>
        <w:jc w:val="both"/>
        <w:rPr>
          <w:sz w:val="24"/>
          <w:szCs w:val="24"/>
        </w:rPr>
        <w:pPrChange w:id="1148" w:author="nikolas moutsopoulos" w:date="2021-05-22T22:15:00Z">
          <w:pPr>
            <w:pStyle w:val="ListParagraph"/>
            <w:numPr>
              <w:numId w:val="10"/>
            </w:numPr>
            <w:spacing w:line="360" w:lineRule="auto"/>
            <w:ind w:hanging="360"/>
          </w:pPr>
        </w:pPrChange>
      </w:pPr>
      <w:r w:rsidRPr="00E134CC">
        <w:rPr>
          <w:sz w:val="24"/>
          <w:szCs w:val="24"/>
        </w:rPr>
        <w:t>The user may hit submit button twice thinking the form wasn’t actually submitted.</w:t>
      </w:r>
    </w:p>
    <w:p w14:paraId="64A65BFE" w14:textId="77777777" w:rsidR="00653CF8" w:rsidRPr="00E134CC" w:rsidRDefault="00653CF8">
      <w:pPr>
        <w:pStyle w:val="ListParagraph"/>
        <w:numPr>
          <w:ilvl w:val="0"/>
          <w:numId w:val="10"/>
        </w:numPr>
        <w:spacing w:line="360" w:lineRule="auto"/>
        <w:jc w:val="both"/>
        <w:rPr>
          <w:sz w:val="24"/>
          <w:szCs w:val="24"/>
        </w:rPr>
        <w:pPrChange w:id="1149" w:author="nikolas moutsopoulos" w:date="2021-05-22T22:15:00Z">
          <w:pPr>
            <w:pStyle w:val="ListParagraph"/>
            <w:numPr>
              <w:numId w:val="10"/>
            </w:numPr>
            <w:spacing w:line="360" w:lineRule="auto"/>
            <w:ind w:hanging="360"/>
          </w:pPr>
        </w:pPrChange>
      </w:pPr>
      <w:r w:rsidRPr="00E134CC">
        <w:rPr>
          <w:sz w:val="24"/>
          <w:szCs w:val="24"/>
        </w:rPr>
        <w:t>A request to online booking was submitted twice correcting wrong information that was entered accidentally in the first time.</w:t>
      </w:r>
    </w:p>
    <w:p w14:paraId="5D240686" w14:textId="77777777" w:rsidR="00653CF8" w:rsidRPr="00E134CC" w:rsidRDefault="00653CF8">
      <w:pPr>
        <w:spacing w:line="360" w:lineRule="auto"/>
        <w:jc w:val="both"/>
        <w:rPr>
          <w:sz w:val="24"/>
          <w:szCs w:val="24"/>
        </w:rPr>
        <w:pPrChange w:id="1150" w:author="nikolas moutsopoulos" w:date="2021-05-22T22:15:00Z">
          <w:pPr>
            <w:spacing w:line="360" w:lineRule="auto"/>
          </w:pPr>
        </w:pPrChange>
      </w:pPr>
      <w:r w:rsidRPr="00E134CC">
        <w:rPr>
          <w:sz w:val="24"/>
          <w:szCs w:val="24"/>
        </w:rPr>
        <w:lastRenderedPageBreak/>
        <w:t>Consequently duplicate records undoubtedly should be confronted as false records and</w:t>
      </w:r>
      <w:r w:rsidR="00E60DA8">
        <w:rPr>
          <w:sz w:val="24"/>
          <w:szCs w:val="24"/>
        </w:rPr>
        <w:t xml:space="preserve"> for the scope of this project </w:t>
      </w:r>
      <w:r w:rsidRPr="00E134CC">
        <w:rPr>
          <w:sz w:val="24"/>
          <w:szCs w:val="24"/>
        </w:rPr>
        <w:t xml:space="preserve">they </w:t>
      </w:r>
      <w:r w:rsidR="00E60DA8">
        <w:rPr>
          <w:sz w:val="24"/>
          <w:szCs w:val="24"/>
        </w:rPr>
        <w:t>were</w:t>
      </w:r>
      <w:r w:rsidRPr="00E134CC">
        <w:rPr>
          <w:sz w:val="24"/>
          <w:szCs w:val="24"/>
        </w:rPr>
        <w:t xml:space="preserve"> removed. Python offers a specific command for duplicates </w:t>
      </w:r>
      <w:proofErr w:type="spellStart"/>
      <w:r w:rsidRPr="00E134CC">
        <w:rPr>
          <w:sz w:val="24"/>
          <w:szCs w:val="24"/>
        </w:rPr>
        <w:t>eliminiation</w:t>
      </w:r>
      <w:proofErr w:type="spellEnd"/>
      <w:r w:rsidRPr="00E134CC">
        <w:rPr>
          <w:sz w:val="24"/>
          <w:szCs w:val="24"/>
        </w:rPr>
        <w:t>:</w:t>
      </w:r>
    </w:p>
    <w:p w14:paraId="4A1B280F" w14:textId="77777777" w:rsidR="00653CF8" w:rsidRPr="00E134CC" w:rsidRDefault="00653CF8">
      <w:pPr>
        <w:pStyle w:val="ListParagraph"/>
        <w:numPr>
          <w:ilvl w:val="0"/>
          <w:numId w:val="11"/>
        </w:numPr>
        <w:spacing w:line="360" w:lineRule="auto"/>
        <w:jc w:val="both"/>
        <w:rPr>
          <w:sz w:val="24"/>
          <w:szCs w:val="24"/>
        </w:rPr>
        <w:pPrChange w:id="1151" w:author="nikolas moutsopoulos" w:date="2021-05-22T22:15:00Z">
          <w:pPr>
            <w:pStyle w:val="ListParagraph"/>
            <w:numPr>
              <w:numId w:val="11"/>
            </w:numPr>
            <w:spacing w:line="360" w:lineRule="auto"/>
            <w:ind w:hanging="360"/>
          </w:pPr>
        </w:pPrChange>
      </w:pPr>
      <w:r w:rsidRPr="00E134CC">
        <w:rPr>
          <w:sz w:val="24"/>
          <w:szCs w:val="24"/>
        </w:rPr>
        <w:t>.</w:t>
      </w:r>
      <w:proofErr w:type="spellStart"/>
      <w:r w:rsidRPr="00E134CC">
        <w:rPr>
          <w:sz w:val="24"/>
          <w:szCs w:val="24"/>
        </w:rPr>
        <w:t>drop_duplicates</w:t>
      </w:r>
      <w:proofErr w:type="spellEnd"/>
      <w:r w:rsidRPr="00E134CC">
        <w:rPr>
          <w:sz w:val="24"/>
          <w:szCs w:val="24"/>
        </w:rPr>
        <w:t>()</w:t>
      </w:r>
    </w:p>
    <w:p w14:paraId="0EDC9813" w14:textId="77777777" w:rsidR="00E134CC" w:rsidRDefault="00E134CC">
      <w:pPr>
        <w:spacing w:line="360" w:lineRule="auto"/>
        <w:jc w:val="both"/>
        <w:rPr>
          <w:sz w:val="24"/>
          <w:szCs w:val="24"/>
        </w:rPr>
        <w:pPrChange w:id="1152" w:author="nikolas moutsopoulos" w:date="2021-05-22T22:15:00Z">
          <w:pPr>
            <w:spacing w:line="360" w:lineRule="auto"/>
          </w:pPr>
        </w:pPrChange>
      </w:pPr>
      <w:r w:rsidRPr="00E134CC">
        <w:rPr>
          <w:sz w:val="24"/>
          <w:szCs w:val="24"/>
        </w:rPr>
        <w:t>Null values</w:t>
      </w:r>
      <w:r>
        <w:rPr>
          <w:sz w:val="24"/>
          <w:szCs w:val="24"/>
        </w:rPr>
        <w:t xml:space="preserve"> or missing values</w:t>
      </w:r>
      <w:r w:rsidRPr="00E134CC">
        <w:rPr>
          <w:sz w:val="24"/>
          <w:szCs w:val="24"/>
        </w:rPr>
        <w:t xml:space="preserve"> is another common issue when the data analyst comes up with a dataset. </w:t>
      </w:r>
    </w:p>
    <w:p w14:paraId="3FC2D576" w14:textId="77777777" w:rsidR="00471C42" w:rsidRDefault="00E134CC">
      <w:pPr>
        <w:spacing w:line="360" w:lineRule="auto"/>
        <w:jc w:val="both"/>
        <w:rPr>
          <w:sz w:val="24"/>
          <w:szCs w:val="24"/>
        </w:rPr>
        <w:pPrChange w:id="1153" w:author="nikolas moutsopoulos" w:date="2021-05-22T22:15:00Z">
          <w:pPr>
            <w:spacing w:line="360" w:lineRule="auto"/>
          </w:pPr>
        </w:pPrChange>
      </w:pPr>
      <w:r>
        <w:rPr>
          <w:sz w:val="24"/>
          <w:szCs w:val="24"/>
        </w:rPr>
        <w:t>How null values occur:</w:t>
      </w:r>
    </w:p>
    <w:p w14:paraId="3083F16D" w14:textId="77777777" w:rsidR="00E134CC" w:rsidRDefault="00E134CC">
      <w:pPr>
        <w:pStyle w:val="ListParagraph"/>
        <w:numPr>
          <w:ilvl w:val="0"/>
          <w:numId w:val="11"/>
        </w:numPr>
        <w:spacing w:line="360" w:lineRule="auto"/>
        <w:jc w:val="both"/>
        <w:rPr>
          <w:sz w:val="24"/>
          <w:szCs w:val="24"/>
        </w:rPr>
        <w:pPrChange w:id="1154" w:author="nikolas moutsopoulos" w:date="2021-05-22T22:15:00Z">
          <w:pPr>
            <w:pStyle w:val="ListParagraph"/>
            <w:numPr>
              <w:numId w:val="11"/>
            </w:numPr>
            <w:spacing w:line="360" w:lineRule="auto"/>
            <w:ind w:hanging="360"/>
          </w:pPr>
        </w:pPrChange>
      </w:pPr>
      <w:r>
        <w:rPr>
          <w:sz w:val="24"/>
          <w:szCs w:val="24"/>
        </w:rPr>
        <w:t>The application user did not fill a field by mistake</w:t>
      </w:r>
    </w:p>
    <w:p w14:paraId="50D1A91B" w14:textId="77777777" w:rsidR="00E134CC" w:rsidRDefault="00E134CC">
      <w:pPr>
        <w:pStyle w:val="ListParagraph"/>
        <w:numPr>
          <w:ilvl w:val="0"/>
          <w:numId w:val="11"/>
        </w:numPr>
        <w:spacing w:line="360" w:lineRule="auto"/>
        <w:jc w:val="both"/>
        <w:rPr>
          <w:sz w:val="24"/>
          <w:szCs w:val="24"/>
        </w:rPr>
        <w:pPrChange w:id="1155" w:author="nikolas moutsopoulos" w:date="2021-05-22T22:15:00Z">
          <w:pPr>
            <w:pStyle w:val="ListParagraph"/>
            <w:numPr>
              <w:numId w:val="11"/>
            </w:numPr>
            <w:spacing w:line="360" w:lineRule="auto"/>
            <w:ind w:hanging="360"/>
          </w:pPr>
        </w:pPrChange>
      </w:pPr>
      <w:r>
        <w:rPr>
          <w:sz w:val="24"/>
          <w:szCs w:val="24"/>
        </w:rPr>
        <w:t>During a research the respondent did not answer to a question</w:t>
      </w:r>
    </w:p>
    <w:p w14:paraId="165147BA" w14:textId="77777777" w:rsidR="00E134CC" w:rsidRDefault="00E134CC">
      <w:pPr>
        <w:pStyle w:val="ListParagraph"/>
        <w:numPr>
          <w:ilvl w:val="0"/>
          <w:numId w:val="11"/>
        </w:numPr>
        <w:spacing w:line="360" w:lineRule="auto"/>
        <w:jc w:val="both"/>
        <w:rPr>
          <w:sz w:val="24"/>
          <w:szCs w:val="24"/>
        </w:rPr>
        <w:pPrChange w:id="1156" w:author="nikolas moutsopoulos" w:date="2021-05-22T22:15:00Z">
          <w:pPr>
            <w:pStyle w:val="ListParagraph"/>
            <w:numPr>
              <w:numId w:val="11"/>
            </w:numPr>
            <w:spacing w:line="360" w:lineRule="auto"/>
            <w:ind w:hanging="360"/>
          </w:pPr>
        </w:pPrChange>
      </w:pPr>
      <w:r>
        <w:rPr>
          <w:sz w:val="24"/>
          <w:szCs w:val="24"/>
        </w:rPr>
        <w:t>Bug in the application</w:t>
      </w:r>
    </w:p>
    <w:p w14:paraId="47397905" w14:textId="77777777" w:rsidR="00E134CC" w:rsidRDefault="00E134CC">
      <w:pPr>
        <w:spacing w:line="360" w:lineRule="auto"/>
        <w:jc w:val="both"/>
        <w:rPr>
          <w:sz w:val="24"/>
          <w:szCs w:val="24"/>
        </w:rPr>
        <w:pPrChange w:id="1157" w:author="nikolas moutsopoulos" w:date="2021-05-22T22:15:00Z">
          <w:pPr>
            <w:spacing w:line="360" w:lineRule="auto"/>
          </w:pPr>
        </w:pPrChange>
      </w:pPr>
      <w:r>
        <w:rPr>
          <w:sz w:val="24"/>
          <w:szCs w:val="24"/>
        </w:rPr>
        <w:t>Most of the times null values should be removed because they cannot contribute in the data analysis. Also null values may affect the way that the python code works e.g.: they may not let the developer to perform some actions during coding.</w:t>
      </w:r>
    </w:p>
    <w:p w14:paraId="02E4957A" w14:textId="77777777" w:rsidR="00E60DA8" w:rsidRDefault="00E60DA8">
      <w:pPr>
        <w:spacing w:line="360" w:lineRule="auto"/>
        <w:jc w:val="both"/>
        <w:rPr>
          <w:sz w:val="24"/>
          <w:szCs w:val="24"/>
        </w:rPr>
        <w:pPrChange w:id="1158" w:author="nikolas moutsopoulos" w:date="2021-05-22T22:15:00Z">
          <w:pPr>
            <w:spacing w:line="360" w:lineRule="auto"/>
          </w:pPr>
        </w:pPrChange>
      </w:pPr>
      <w:r>
        <w:rPr>
          <w:sz w:val="24"/>
          <w:szCs w:val="24"/>
        </w:rPr>
        <w:t>As implied, for the scope of the project several null values removed.</w:t>
      </w:r>
    </w:p>
    <w:p w14:paraId="164728F0" w14:textId="77777777" w:rsidR="00E60DA8" w:rsidRDefault="00E60DA8">
      <w:pPr>
        <w:spacing w:line="360" w:lineRule="auto"/>
        <w:jc w:val="both"/>
        <w:rPr>
          <w:ins w:id="1159" w:author="nikolas moutsopoulos" w:date="2021-06-18T00:33:00Z"/>
          <w:sz w:val="24"/>
          <w:szCs w:val="24"/>
        </w:rPr>
        <w:pPrChange w:id="1160" w:author="nikolas moutsopoulos" w:date="2021-05-22T22:15:00Z">
          <w:pPr>
            <w:spacing w:line="360" w:lineRule="auto"/>
          </w:pPr>
        </w:pPrChange>
      </w:pPr>
      <w:r>
        <w:rPr>
          <w:sz w:val="24"/>
          <w:szCs w:val="24"/>
        </w:rPr>
        <w:t>Nonetheless, under certain circumstances null values should be kept or filled and this will be examined on the next chapter of the project.</w:t>
      </w:r>
    </w:p>
    <w:p w14:paraId="31C1579F" w14:textId="78048460" w:rsidR="00CD35F7" w:rsidRDefault="00CD35F7" w:rsidP="00CD35F7">
      <w:pPr>
        <w:shd w:val="clear" w:color="auto" w:fill="FFFFFF"/>
        <w:spacing w:after="0" w:line="360" w:lineRule="auto"/>
        <w:jc w:val="both"/>
        <w:textAlignment w:val="baseline"/>
        <w:rPr>
          <w:ins w:id="1161" w:author="nikolas moutsopoulos" w:date="2021-06-18T00:33:00Z"/>
          <w:sz w:val="24"/>
          <w:szCs w:val="24"/>
        </w:rPr>
      </w:pPr>
      <w:ins w:id="1162" w:author="nikolas moutsopoulos" w:date="2021-06-18T00:33:00Z">
        <w:r>
          <w:rPr>
            <w:sz w:val="24"/>
            <w:szCs w:val="24"/>
          </w:rPr>
          <w:t xml:space="preserve">The Python code used for the implementation of the </w:t>
        </w:r>
        <w:r>
          <w:rPr>
            <w:sz w:val="24"/>
            <w:szCs w:val="24"/>
          </w:rPr>
          <w:t>duplicate removal and negative values removal</w:t>
        </w:r>
        <w:r>
          <w:rPr>
            <w:sz w:val="24"/>
            <w:szCs w:val="24"/>
          </w:rPr>
          <w:t xml:space="preserve"> is appended below:</w:t>
        </w:r>
      </w:ins>
    </w:p>
    <w:p w14:paraId="3B9AD159" w14:textId="77777777" w:rsidR="00CD35F7" w:rsidRPr="00CD35F7" w:rsidRDefault="00CD35F7" w:rsidP="00CD35F7">
      <w:pPr>
        <w:shd w:val="clear" w:color="auto" w:fill="1E1E1E"/>
        <w:spacing w:after="0" w:line="285" w:lineRule="atLeast"/>
        <w:rPr>
          <w:ins w:id="1163" w:author="nikolas moutsopoulos" w:date="2021-06-18T00:34:00Z"/>
          <w:rFonts w:ascii="Consolas" w:eastAsia="Times New Roman" w:hAnsi="Consolas" w:cs="Times New Roman"/>
          <w:color w:val="D4D4D4"/>
          <w:sz w:val="21"/>
          <w:szCs w:val="21"/>
        </w:rPr>
      </w:pPr>
      <w:proofErr w:type="spellStart"/>
      <w:ins w:id="1164" w:author="nikolas moutsopoulos" w:date="2021-06-18T00:34:00Z">
        <w:r w:rsidRPr="00CD35F7">
          <w:rPr>
            <w:rFonts w:ascii="Consolas" w:eastAsia="Times New Roman" w:hAnsi="Consolas" w:cs="Times New Roman"/>
            <w:color w:val="9CDCFE"/>
            <w:sz w:val="21"/>
            <w:szCs w:val="21"/>
          </w:rPr>
          <w:t>DapHosp</w:t>
        </w:r>
        <w:proofErr w:type="spellEnd"/>
        <w:r w:rsidRPr="00CD35F7">
          <w:rPr>
            <w:rFonts w:ascii="Consolas" w:eastAsia="Times New Roman" w:hAnsi="Consolas" w:cs="Times New Roman"/>
            <w:color w:val="D4D4D4"/>
            <w:sz w:val="21"/>
            <w:szCs w:val="21"/>
          </w:rPr>
          <w:t> = </w:t>
        </w:r>
        <w:proofErr w:type="spellStart"/>
        <w:r w:rsidRPr="00CD35F7">
          <w:rPr>
            <w:rFonts w:ascii="Consolas" w:eastAsia="Times New Roman" w:hAnsi="Consolas" w:cs="Times New Roman"/>
            <w:color w:val="9CDCFE"/>
            <w:sz w:val="21"/>
            <w:szCs w:val="21"/>
          </w:rPr>
          <w:t>DapHosp</w:t>
        </w:r>
        <w:r w:rsidRPr="00CD35F7">
          <w:rPr>
            <w:rFonts w:ascii="Consolas" w:eastAsia="Times New Roman" w:hAnsi="Consolas" w:cs="Times New Roman"/>
            <w:color w:val="D4D4D4"/>
            <w:sz w:val="21"/>
            <w:szCs w:val="21"/>
          </w:rPr>
          <w:t>.</w:t>
        </w:r>
        <w:r w:rsidRPr="00CD35F7">
          <w:rPr>
            <w:rFonts w:ascii="Consolas" w:eastAsia="Times New Roman" w:hAnsi="Consolas" w:cs="Times New Roman"/>
            <w:color w:val="DCDCAA"/>
            <w:sz w:val="21"/>
            <w:szCs w:val="21"/>
          </w:rPr>
          <w:t>drop_</w:t>
        </w:r>
        <w:proofErr w:type="gramStart"/>
        <w:r w:rsidRPr="00CD35F7">
          <w:rPr>
            <w:rFonts w:ascii="Consolas" w:eastAsia="Times New Roman" w:hAnsi="Consolas" w:cs="Times New Roman"/>
            <w:color w:val="DCDCAA"/>
            <w:sz w:val="21"/>
            <w:szCs w:val="21"/>
          </w:rPr>
          <w:t>duplicates</w:t>
        </w:r>
        <w:proofErr w:type="spellEnd"/>
        <w:r w:rsidRPr="00CD35F7">
          <w:rPr>
            <w:rFonts w:ascii="Consolas" w:eastAsia="Times New Roman" w:hAnsi="Consolas" w:cs="Times New Roman"/>
            <w:color w:val="D4D4D4"/>
            <w:sz w:val="21"/>
            <w:szCs w:val="21"/>
          </w:rPr>
          <w:t>()</w:t>
        </w:r>
        <w:proofErr w:type="gramEnd"/>
      </w:ins>
    </w:p>
    <w:p w14:paraId="662843E3" w14:textId="77777777" w:rsidR="00CD35F7" w:rsidRDefault="00CD35F7">
      <w:pPr>
        <w:spacing w:line="360" w:lineRule="auto"/>
        <w:jc w:val="both"/>
        <w:rPr>
          <w:ins w:id="1165" w:author="nikolas moutsopoulos" w:date="2021-06-18T00:34:00Z"/>
          <w:sz w:val="24"/>
          <w:szCs w:val="24"/>
        </w:rPr>
        <w:pPrChange w:id="1166" w:author="nikolas moutsopoulos" w:date="2021-05-22T22:15:00Z">
          <w:pPr>
            <w:spacing w:line="360" w:lineRule="auto"/>
          </w:pPr>
        </w:pPrChange>
      </w:pPr>
    </w:p>
    <w:p w14:paraId="677F076C" w14:textId="77777777" w:rsidR="00CD35F7" w:rsidRPr="00CD35F7" w:rsidRDefault="00CD35F7" w:rsidP="00CD35F7">
      <w:pPr>
        <w:shd w:val="clear" w:color="auto" w:fill="1E1E1E"/>
        <w:spacing w:after="0" w:line="285" w:lineRule="atLeast"/>
        <w:rPr>
          <w:ins w:id="1167" w:author="nikolas moutsopoulos" w:date="2021-06-18T00:34:00Z"/>
          <w:rFonts w:ascii="Consolas" w:eastAsia="Times New Roman" w:hAnsi="Consolas" w:cs="Times New Roman"/>
          <w:color w:val="D4D4D4"/>
          <w:sz w:val="21"/>
          <w:szCs w:val="21"/>
        </w:rPr>
      </w:pPr>
      <w:proofErr w:type="spellStart"/>
      <w:ins w:id="1168" w:author="nikolas moutsopoulos" w:date="2021-06-18T00:34:00Z">
        <w:r w:rsidRPr="00CD35F7">
          <w:rPr>
            <w:rFonts w:ascii="Consolas" w:eastAsia="Times New Roman" w:hAnsi="Consolas" w:cs="Times New Roman"/>
            <w:color w:val="9CDCFE"/>
            <w:sz w:val="21"/>
            <w:szCs w:val="21"/>
          </w:rPr>
          <w:t>DapHosp</w:t>
        </w:r>
        <w:proofErr w:type="spellEnd"/>
        <w:r w:rsidRPr="00CD35F7">
          <w:rPr>
            <w:rFonts w:ascii="Consolas" w:eastAsia="Times New Roman" w:hAnsi="Consolas" w:cs="Times New Roman"/>
            <w:color w:val="D4D4D4"/>
            <w:sz w:val="21"/>
            <w:szCs w:val="21"/>
          </w:rPr>
          <w:t> = </w:t>
        </w:r>
        <w:proofErr w:type="spellStart"/>
        <w:proofErr w:type="gramStart"/>
        <w:r w:rsidRPr="00CD35F7">
          <w:rPr>
            <w:rFonts w:ascii="Consolas" w:eastAsia="Times New Roman" w:hAnsi="Consolas" w:cs="Times New Roman"/>
            <w:color w:val="9CDCFE"/>
            <w:sz w:val="21"/>
            <w:szCs w:val="21"/>
          </w:rPr>
          <w:t>DapHosp</w:t>
        </w:r>
        <w:r w:rsidRPr="00CD35F7">
          <w:rPr>
            <w:rFonts w:ascii="Consolas" w:eastAsia="Times New Roman" w:hAnsi="Consolas" w:cs="Times New Roman"/>
            <w:color w:val="D4D4D4"/>
            <w:sz w:val="21"/>
            <w:szCs w:val="21"/>
          </w:rPr>
          <w:t>.</w:t>
        </w:r>
        <w:r w:rsidRPr="00CD35F7">
          <w:rPr>
            <w:rFonts w:ascii="Consolas" w:eastAsia="Times New Roman" w:hAnsi="Consolas" w:cs="Times New Roman"/>
            <w:color w:val="DCDCAA"/>
            <w:sz w:val="21"/>
            <w:szCs w:val="21"/>
          </w:rPr>
          <w:t>fillna</w:t>
        </w:r>
        <w:proofErr w:type="spellEnd"/>
        <w:r w:rsidRPr="00CD35F7">
          <w:rPr>
            <w:rFonts w:ascii="Consolas" w:eastAsia="Times New Roman" w:hAnsi="Consolas" w:cs="Times New Roman"/>
            <w:color w:val="D4D4D4"/>
            <w:sz w:val="21"/>
            <w:szCs w:val="21"/>
          </w:rPr>
          <w:t>(</w:t>
        </w:r>
        <w:proofErr w:type="gramEnd"/>
        <w:r w:rsidRPr="00CD35F7">
          <w:rPr>
            <w:rFonts w:ascii="Consolas" w:eastAsia="Times New Roman" w:hAnsi="Consolas" w:cs="Times New Roman"/>
            <w:color w:val="B5CEA8"/>
            <w:sz w:val="21"/>
            <w:szCs w:val="21"/>
          </w:rPr>
          <w:t>1000000</w:t>
        </w:r>
        <w:r w:rsidRPr="00CD35F7">
          <w:rPr>
            <w:rFonts w:ascii="Consolas" w:eastAsia="Times New Roman" w:hAnsi="Consolas" w:cs="Times New Roman"/>
            <w:color w:val="D4D4D4"/>
            <w:sz w:val="21"/>
            <w:szCs w:val="21"/>
          </w:rPr>
          <w:t>)</w:t>
        </w:r>
      </w:ins>
    </w:p>
    <w:p w14:paraId="0F4CB13A" w14:textId="77777777" w:rsidR="00CD35F7" w:rsidRPr="00CD35F7" w:rsidRDefault="00CD35F7" w:rsidP="00CD35F7">
      <w:pPr>
        <w:shd w:val="clear" w:color="auto" w:fill="1E1E1E"/>
        <w:spacing w:after="0" w:line="285" w:lineRule="atLeast"/>
        <w:rPr>
          <w:ins w:id="1169" w:author="nikolas moutsopoulos" w:date="2021-06-18T00:34:00Z"/>
          <w:rFonts w:ascii="Consolas" w:eastAsia="Times New Roman" w:hAnsi="Consolas" w:cs="Times New Roman"/>
          <w:color w:val="D4D4D4"/>
          <w:sz w:val="21"/>
          <w:szCs w:val="21"/>
        </w:rPr>
      </w:pPr>
      <w:proofErr w:type="spellStart"/>
      <w:proofErr w:type="gramStart"/>
      <w:ins w:id="1170" w:author="nikolas moutsopoulos" w:date="2021-06-18T00:34:00Z">
        <w:r w:rsidRPr="00CD35F7">
          <w:rPr>
            <w:rFonts w:ascii="Consolas" w:eastAsia="Times New Roman" w:hAnsi="Consolas" w:cs="Times New Roman"/>
            <w:color w:val="9CDCFE"/>
            <w:sz w:val="21"/>
            <w:szCs w:val="21"/>
          </w:rPr>
          <w:t>DapHosp</w:t>
        </w:r>
        <w:proofErr w:type="spellEnd"/>
        <w:r w:rsidRPr="00CD35F7">
          <w:rPr>
            <w:rFonts w:ascii="Consolas" w:eastAsia="Times New Roman" w:hAnsi="Consolas" w:cs="Times New Roman"/>
            <w:color w:val="D4D4D4"/>
            <w:sz w:val="21"/>
            <w:szCs w:val="21"/>
          </w:rPr>
          <w:t>[</w:t>
        </w:r>
        <w:proofErr w:type="spellStart"/>
        <w:proofErr w:type="gramEnd"/>
        <w:r w:rsidRPr="00CD35F7">
          <w:rPr>
            <w:rFonts w:ascii="Consolas" w:eastAsia="Times New Roman" w:hAnsi="Consolas" w:cs="Times New Roman"/>
            <w:color w:val="9CDCFE"/>
            <w:sz w:val="21"/>
            <w:szCs w:val="21"/>
          </w:rPr>
          <w:t>DapHosp</w:t>
        </w:r>
        <w:r w:rsidRPr="00CD35F7">
          <w:rPr>
            <w:rFonts w:ascii="Consolas" w:eastAsia="Times New Roman" w:hAnsi="Consolas" w:cs="Times New Roman"/>
            <w:color w:val="D4D4D4"/>
            <w:sz w:val="21"/>
            <w:szCs w:val="21"/>
          </w:rPr>
          <w:t>.iloc</w:t>
        </w:r>
        <w:proofErr w:type="spellEnd"/>
        <w:r w:rsidRPr="00CD35F7">
          <w:rPr>
            <w:rFonts w:ascii="Consolas" w:eastAsia="Times New Roman" w:hAnsi="Consolas" w:cs="Times New Roman"/>
            <w:color w:val="D4D4D4"/>
            <w:sz w:val="21"/>
            <w:szCs w:val="21"/>
          </w:rPr>
          <w:t>[:, </w:t>
        </w:r>
        <w:r w:rsidRPr="00CD35F7">
          <w:rPr>
            <w:rFonts w:ascii="Consolas" w:eastAsia="Times New Roman" w:hAnsi="Consolas" w:cs="Times New Roman"/>
            <w:color w:val="B5CEA8"/>
            <w:sz w:val="21"/>
            <w:szCs w:val="21"/>
          </w:rPr>
          <w:t>4</w:t>
        </w:r>
        <w:r w:rsidRPr="00CD35F7">
          <w:rPr>
            <w:rFonts w:ascii="Consolas" w:eastAsia="Times New Roman" w:hAnsi="Consolas" w:cs="Times New Roman"/>
            <w:color w:val="D4D4D4"/>
            <w:sz w:val="21"/>
            <w:szCs w:val="21"/>
          </w:rPr>
          <w:t>:</w:t>
        </w:r>
        <w:r w:rsidRPr="00CD35F7">
          <w:rPr>
            <w:rFonts w:ascii="Consolas" w:eastAsia="Times New Roman" w:hAnsi="Consolas" w:cs="Times New Roman"/>
            <w:color w:val="B5CEA8"/>
            <w:sz w:val="21"/>
            <w:szCs w:val="21"/>
          </w:rPr>
          <w:t>38</w:t>
        </w:r>
        <w:r w:rsidRPr="00CD35F7">
          <w:rPr>
            <w:rFonts w:ascii="Consolas" w:eastAsia="Times New Roman" w:hAnsi="Consolas" w:cs="Times New Roman"/>
            <w:color w:val="D4D4D4"/>
            <w:sz w:val="21"/>
            <w:szCs w:val="21"/>
          </w:rPr>
          <w:t>]  &lt; </w:t>
        </w:r>
        <w:r w:rsidRPr="00CD35F7">
          <w:rPr>
            <w:rFonts w:ascii="Consolas" w:eastAsia="Times New Roman" w:hAnsi="Consolas" w:cs="Times New Roman"/>
            <w:color w:val="B5CEA8"/>
            <w:sz w:val="21"/>
            <w:szCs w:val="21"/>
          </w:rPr>
          <w:t>0</w:t>
        </w:r>
        <w:r w:rsidRPr="00CD35F7">
          <w:rPr>
            <w:rFonts w:ascii="Consolas" w:eastAsia="Times New Roman" w:hAnsi="Consolas" w:cs="Times New Roman"/>
            <w:color w:val="D4D4D4"/>
            <w:sz w:val="21"/>
            <w:szCs w:val="21"/>
          </w:rPr>
          <w:t>] = </w:t>
        </w:r>
        <w:proofErr w:type="spellStart"/>
        <w:r w:rsidRPr="00CD35F7">
          <w:rPr>
            <w:rFonts w:ascii="Consolas" w:eastAsia="Times New Roman" w:hAnsi="Consolas" w:cs="Times New Roman"/>
            <w:color w:val="4EC9B0"/>
            <w:sz w:val="21"/>
            <w:szCs w:val="21"/>
          </w:rPr>
          <w:t>np</w:t>
        </w:r>
        <w:r w:rsidRPr="00CD35F7">
          <w:rPr>
            <w:rFonts w:ascii="Consolas" w:eastAsia="Times New Roman" w:hAnsi="Consolas" w:cs="Times New Roman"/>
            <w:color w:val="D4D4D4"/>
            <w:sz w:val="21"/>
            <w:szCs w:val="21"/>
          </w:rPr>
          <w:t>.</w:t>
        </w:r>
        <w:r w:rsidRPr="00CD35F7">
          <w:rPr>
            <w:rFonts w:ascii="Consolas" w:eastAsia="Times New Roman" w:hAnsi="Consolas" w:cs="Times New Roman"/>
            <w:color w:val="9CDCFE"/>
            <w:sz w:val="21"/>
            <w:szCs w:val="21"/>
          </w:rPr>
          <w:t>nan</w:t>
        </w:r>
        <w:proofErr w:type="spellEnd"/>
      </w:ins>
    </w:p>
    <w:p w14:paraId="0C37A7BC" w14:textId="77777777" w:rsidR="00CD35F7" w:rsidRPr="00CD35F7" w:rsidRDefault="00CD35F7" w:rsidP="00CD35F7">
      <w:pPr>
        <w:shd w:val="clear" w:color="auto" w:fill="1E1E1E"/>
        <w:spacing w:after="0" w:line="285" w:lineRule="atLeast"/>
        <w:rPr>
          <w:ins w:id="1171" w:author="nikolas moutsopoulos" w:date="2021-06-18T00:34:00Z"/>
          <w:rFonts w:ascii="Consolas" w:eastAsia="Times New Roman" w:hAnsi="Consolas" w:cs="Times New Roman"/>
          <w:color w:val="D4D4D4"/>
          <w:sz w:val="21"/>
          <w:szCs w:val="21"/>
        </w:rPr>
      </w:pPr>
      <w:proofErr w:type="spellStart"/>
      <w:ins w:id="1172" w:author="nikolas moutsopoulos" w:date="2021-06-18T00:34:00Z">
        <w:r w:rsidRPr="00CD35F7">
          <w:rPr>
            <w:rFonts w:ascii="Consolas" w:eastAsia="Times New Roman" w:hAnsi="Consolas" w:cs="Times New Roman"/>
            <w:color w:val="9CDCFE"/>
            <w:sz w:val="21"/>
            <w:szCs w:val="21"/>
          </w:rPr>
          <w:t>DapHosp</w:t>
        </w:r>
        <w:proofErr w:type="spellEnd"/>
        <w:r w:rsidRPr="00CD35F7">
          <w:rPr>
            <w:rFonts w:ascii="Consolas" w:eastAsia="Times New Roman" w:hAnsi="Consolas" w:cs="Times New Roman"/>
            <w:color w:val="D4D4D4"/>
            <w:sz w:val="21"/>
            <w:szCs w:val="21"/>
          </w:rPr>
          <w:t> = </w:t>
        </w:r>
        <w:proofErr w:type="spellStart"/>
        <w:proofErr w:type="gramStart"/>
        <w:r w:rsidRPr="00CD35F7">
          <w:rPr>
            <w:rFonts w:ascii="Consolas" w:eastAsia="Times New Roman" w:hAnsi="Consolas" w:cs="Times New Roman"/>
            <w:color w:val="9CDCFE"/>
            <w:sz w:val="21"/>
            <w:szCs w:val="21"/>
          </w:rPr>
          <w:t>DapHosp</w:t>
        </w:r>
        <w:r w:rsidRPr="00CD35F7">
          <w:rPr>
            <w:rFonts w:ascii="Consolas" w:eastAsia="Times New Roman" w:hAnsi="Consolas" w:cs="Times New Roman"/>
            <w:color w:val="D4D4D4"/>
            <w:sz w:val="21"/>
            <w:szCs w:val="21"/>
          </w:rPr>
          <w:t>.fillna</w:t>
        </w:r>
        <w:proofErr w:type="spellEnd"/>
        <w:r w:rsidRPr="00CD35F7">
          <w:rPr>
            <w:rFonts w:ascii="Consolas" w:eastAsia="Times New Roman" w:hAnsi="Consolas" w:cs="Times New Roman"/>
            <w:color w:val="D4D4D4"/>
            <w:sz w:val="21"/>
            <w:szCs w:val="21"/>
          </w:rPr>
          <w:t>(</w:t>
        </w:r>
        <w:proofErr w:type="spellStart"/>
        <w:proofErr w:type="gramEnd"/>
        <w:r w:rsidRPr="00CD35F7">
          <w:rPr>
            <w:rFonts w:ascii="Consolas" w:eastAsia="Times New Roman" w:hAnsi="Consolas" w:cs="Times New Roman"/>
            <w:color w:val="9CDCFE"/>
            <w:sz w:val="21"/>
            <w:szCs w:val="21"/>
          </w:rPr>
          <w:t>DapHosp</w:t>
        </w:r>
        <w:r w:rsidRPr="00CD35F7">
          <w:rPr>
            <w:rFonts w:ascii="Consolas" w:eastAsia="Times New Roman" w:hAnsi="Consolas" w:cs="Times New Roman"/>
            <w:color w:val="D4D4D4"/>
            <w:sz w:val="21"/>
            <w:szCs w:val="21"/>
          </w:rPr>
          <w:t>.median</w:t>
        </w:r>
        <w:proofErr w:type="spellEnd"/>
        <w:r w:rsidRPr="00CD35F7">
          <w:rPr>
            <w:rFonts w:ascii="Consolas" w:eastAsia="Times New Roman" w:hAnsi="Consolas" w:cs="Times New Roman"/>
            <w:color w:val="D4D4D4"/>
            <w:sz w:val="21"/>
            <w:szCs w:val="21"/>
          </w:rPr>
          <w:t>())</w:t>
        </w:r>
      </w:ins>
    </w:p>
    <w:p w14:paraId="4E2A8A79" w14:textId="77777777" w:rsidR="00CD35F7" w:rsidRPr="00CD35F7" w:rsidRDefault="00CD35F7" w:rsidP="00CD35F7">
      <w:pPr>
        <w:shd w:val="clear" w:color="auto" w:fill="1E1E1E"/>
        <w:spacing w:after="0" w:line="285" w:lineRule="atLeast"/>
        <w:rPr>
          <w:ins w:id="1173" w:author="nikolas moutsopoulos" w:date="2021-06-18T00:34:00Z"/>
          <w:rFonts w:ascii="Consolas" w:eastAsia="Times New Roman" w:hAnsi="Consolas" w:cs="Times New Roman"/>
          <w:color w:val="D4D4D4"/>
          <w:sz w:val="21"/>
          <w:szCs w:val="21"/>
        </w:rPr>
      </w:pPr>
      <w:proofErr w:type="spellStart"/>
      <w:proofErr w:type="gramStart"/>
      <w:ins w:id="1174" w:author="nikolas moutsopoulos" w:date="2021-06-18T00:34:00Z">
        <w:r w:rsidRPr="00CD35F7">
          <w:rPr>
            <w:rFonts w:ascii="Consolas" w:eastAsia="Times New Roman" w:hAnsi="Consolas" w:cs="Times New Roman"/>
            <w:color w:val="9CDCFE"/>
            <w:sz w:val="21"/>
            <w:szCs w:val="21"/>
          </w:rPr>
          <w:t>DapHosp</w:t>
        </w:r>
        <w:proofErr w:type="spellEnd"/>
        <w:r w:rsidRPr="00CD35F7">
          <w:rPr>
            <w:rFonts w:ascii="Consolas" w:eastAsia="Times New Roman" w:hAnsi="Consolas" w:cs="Times New Roman"/>
            <w:color w:val="D4D4D4"/>
            <w:sz w:val="21"/>
            <w:szCs w:val="21"/>
          </w:rPr>
          <w:t>[</w:t>
        </w:r>
        <w:proofErr w:type="spellStart"/>
        <w:proofErr w:type="gramEnd"/>
        <w:r w:rsidRPr="00CD35F7">
          <w:rPr>
            <w:rFonts w:ascii="Consolas" w:eastAsia="Times New Roman" w:hAnsi="Consolas" w:cs="Times New Roman"/>
            <w:color w:val="9CDCFE"/>
            <w:sz w:val="21"/>
            <w:szCs w:val="21"/>
          </w:rPr>
          <w:t>DapHosp</w:t>
        </w:r>
        <w:proofErr w:type="spellEnd"/>
        <w:r w:rsidRPr="00CD35F7">
          <w:rPr>
            <w:rFonts w:ascii="Consolas" w:eastAsia="Times New Roman" w:hAnsi="Consolas" w:cs="Times New Roman"/>
            <w:color w:val="D4D4D4"/>
            <w:sz w:val="21"/>
            <w:szCs w:val="21"/>
          </w:rPr>
          <w:t> == </w:t>
        </w:r>
        <w:r w:rsidRPr="00CD35F7">
          <w:rPr>
            <w:rFonts w:ascii="Consolas" w:eastAsia="Times New Roman" w:hAnsi="Consolas" w:cs="Times New Roman"/>
            <w:color w:val="B5CEA8"/>
            <w:sz w:val="21"/>
            <w:szCs w:val="21"/>
          </w:rPr>
          <w:t>1000000</w:t>
        </w:r>
        <w:r w:rsidRPr="00CD35F7">
          <w:rPr>
            <w:rFonts w:ascii="Consolas" w:eastAsia="Times New Roman" w:hAnsi="Consolas" w:cs="Times New Roman"/>
            <w:color w:val="D4D4D4"/>
            <w:sz w:val="21"/>
            <w:szCs w:val="21"/>
          </w:rPr>
          <w:t>] = </w:t>
        </w:r>
        <w:proofErr w:type="spellStart"/>
        <w:r w:rsidRPr="00CD35F7">
          <w:rPr>
            <w:rFonts w:ascii="Consolas" w:eastAsia="Times New Roman" w:hAnsi="Consolas" w:cs="Times New Roman"/>
            <w:color w:val="4EC9B0"/>
            <w:sz w:val="21"/>
            <w:szCs w:val="21"/>
          </w:rPr>
          <w:t>np</w:t>
        </w:r>
        <w:r w:rsidRPr="00CD35F7">
          <w:rPr>
            <w:rFonts w:ascii="Consolas" w:eastAsia="Times New Roman" w:hAnsi="Consolas" w:cs="Times New Roman"/>
            <w:color w:val="D4D4D4"/>
            <w:sz w:val="21"/>
            <w:szCs w:val="21"/>
          </w:rPr>
          <w:t>.</w:t>
        </w:r>
        <w:r w:rsidRPr="00CD35F7">
          <w:rPr>
            <w:rFonts w:ascii="Consolas" w:eastAsia="Times New Roman" w:hAnsi="Consolas" w:cs="Times New Roman"/>
            <w:color w:val="9CDCFE"/>
            <w:sz w:val="21"/>
            <w:szCs w:val="21"/>
          </w:rPr>
          <w:t>nan</w:t>
        </w:r>
        <w:proofErr w:type="spellEnd"/>
      </w:ins>
    </w:p>
    <w:p w14:paraId="510F201E" w14:textId="77777777" w:rsidR="00CD35F7" w:rsidRPr="00CD35F7" w:rsidRDefault="00CD35F7" w:rsidP="00CD35F7">
      <w:pPr>
        <w:shd w:val="clear" w:color="auto" w:fill="1E1E1E"/>
        <w:spacing w:after="0" w:line="285" w:lineRule="atLeast"/>
        <w:rPr>
          <w:ins w:id="1175" w:author="nikolas moutsopoulos" w:date="2021-06-18T00:34:00Z"/>
          <w:rFonts w:ascii="Consolas" w:eastAsia="Times New Roman" w:hAnsi="Consolas" w:cs="Times New Roman"/>
          <w:color w:val="D4D4D4"/>
          <w:sz w:val="21"/>
          <w:szCs w:val="21"/>
        </w:rPr>
      </w:pPr>
      <w:proofErr w:type="spellStart"/>
      <w:ins w:id="1176" w:author="nikolas moutsopoulos" w:date="2021-06-18T00:34:00Z">
        <w:r w:rsidRPr="00CD35F7">
          <w:rPr>
            <w:rFonts w:ascii="Consolas" w:eastAsia="Times New Roman" w:hAnsi="Consolas" w:cs="Times New Roman"/>
            <w:color w:val="9CDCFE"/>
            <w:sz w:val="21"/>
            <w:szCs w:val="21"/>
          </w:rPr>
          <w:t>DapHosp</w:t>
        </w:r>
        <w:proofErr w:type="spellEnd"/>
        <w:r w:rsidRPr="00CD35F7">
          <w:rPr>
            <w:rFonts w:ascii="Consolas" w:eastAsia="Times New Roman" w:hAnsi="Consolas" w:cs="Times New Roman"/>
            <w:color w:val="D4D4D4"/>
            <w:sz w:val="21"/>
            <w:szCs w:val="21"/>
          </w:rPr>
          <w:t> = </w:t>
        </w:r>
        <w:proofErr w:type="spellStart"/>
        <w:proofErr w:type="gramStart"/>
        <w:r w:rsidRPr="00CD35F7">
          <w:rPr>
            <w:rFonts w:ascii="Consolas" w:eastAsia="Times New Roman" w:hAnsi="Consolas" w:cs="Times New Roman"/>
            <w:color w:val="9CDCFE"/>
            <w:sz w:val="21"/>
            <w:szCs w:val="21"/>
          </w:rPr>
          <w:t>DapHosp</w:t>
        </w:r>
        <w:r w:rsidRPr="00CD35F7">
          <w:rPr>
            <w:rFonts w:ascii="Consolas" w:eastAsia="Times New Roman" w:hAnsi="Consolas" w:cs="Times New Roman"/>
            <w:color w:val="D4D4D4"/>
            <w:sz w:val="21"/>
            <w:szCs w:val="21"/>
          </w:rPr>
          <w:t>.iloc</w:t>
        </w:r>
        <w:proofErr w:type="spellEnd"/>
        <w:r w:rsidRPr="00CD35F7">
          <w:rPr>
            <w:rFonts w:ascii="Consolas" w:eastAsia="Times New Roman" w:hAnsi="Consolas" w:cs="Times New Roman"/>
            <w:color w:val="D4D4D4"/>
            <w:sz w:val="21"/>
            <w:szCs w:val="21"/>
          </w:rPr>
          <w:t>[</w:t>
        </w:r>
        <w:proofErr w:type="gramEnd"/>
        <w:r w:rsidRPr="00CD35F7">
          <w:rPr>
            <w:rFonts w:ascii="Consolas" w:eastAsia="Times New Roman" w:hAnsi="Consolas" w:cs="Times New Roman"/>
            <w:color w:val="D4D4D4"/>
            <w:sz w:val="21"/>
            <w:szCs w:val="21"/>
          </w:rPr>
          <w:t>:, :] </w:t>
        </w:r>
      </w:ins>
    </w:p>
    <w:p w14:paraId="3D5E1E12" w14:textId="77777777" w:rsidR="00CD35F7" w:rsidRDefault="00CD35F7">
      <w:pPr>
        <w:spacing w:line="360" w:lineRule="auto"/>
        <w:jc w:val="both"/>
        <w:rPr>
          <w:sz w:val="24"/>
          <w:szCs w:val="24"/>
        </w:rPr>
        <w:pPrChange w:id="1177" w:author="nikolas moutsopoulos" w:date="2021-05-22T22:15:00Z">
          <w:pPr>
            <w:spacing w:line="360" w:lineRule="auto"/>
          </w:pPr>
        </w:pPrChange>
      </w:pPr>
    </w:p>
    <w:p w14:paraId="42FA3AD5" w14:textId="77777777" w:rsidR="00E60DA8" w:rsidRPr="00E60DA8" w:rsidRDefault="00E60DA8">
      <w:pPr>
        <w:spacing w:line="360" w:lineRule="auto"/>
        <w:jc w:val="both"/>
        <w:rPr>
          <w:sz w:val="24"/>
          <w:szCs w:val="24"/>
        </w:rPr>
        <w:pPrChange w:id="1178" w:author="nikolas moutsopoulos" w:date="2021-05-22T22:15:00Z">
          <w:pPr>
            <w:spacing w:line="360" w:lineRule="auto"/>
          </w:pPr>
        </w:pPrChange>
      </w:pPr>
      <w:r>
        <w:rPr>
          <w:sz w:val="24"/>
          <w:szCs w:val="24"/>
        </w:rPr>
        <w:lastRenderedPageBreak/>
        <w:t xml:space="preserve">To conclude, it should be mentioned that regarding applications and databases the developers may enforce constraints such as uniqueness of record or not allowing nulls in records these kinds of practices eliminate the </w:t>
      </w:r>
      <w:r w:rsidRPr="00E60DA8">
        <w:rPr>
          <w:sz w:val="24"/>
          <w:szCs w:val="24"/>
        </w:rPr>
        <w:t>presence of du</w:t>
      </w:r>
      <w:r>
        <w:rPr>
          <w:sz w:val="24"/>
          <w:szCs w:val="24"/>
        </w:rPr>
        <w:t xml:space="preserve">plicate records and nulls. </w:t>
      </w:r>
    </w:p>
    <w:p w14:paraId="14AFDE57" w14:textId="77777777" w:rsidR="00471C42" w:rsidRDefault="00E75CF2">
      <w:pPr>
        <w:pStyle w:val="Heading2"/>
        <w:jc w:val="both"/>
        <w:pPrChange w:id="1179" w:author="nikolas moutsopoulos" w:date="2021-05-22T22:15:00Z">
          <w:pPr>
            <w:pStyle w:val="Heading2"/>
          </w:pPr>
        </w:pPrChange>
      </w:pPr>
      <w:bookmarkStart w:id="1180" w:name="_Toc69423313"/>
      <w:r>
        <w:t>4.7 Fill Null Values</w:t>
      </w:r>
      <w:bookmarkEnd w:id="1180"/>
    </w:p>
    <w:p w14:paraId="39F164BB" w14:textId="77777777" w:rsidR="00001DC8" w:rsidRPr="00001DC8" w:rsidRDefault="00001DC8">
      <w:pPr>
        <w:jc w:val="both"/>
        <w:pPrChange w:id="1181" w:author="nikolas moutsopoulos" w:date="2021-05-22T22:15:00Z">
          <w:pPr/>
        </w:pPrChange>
      </w:pPr>
    </w:p>
    <w:p w14:paraId="7CB22B74" w14:textId="77777777" w:rsidR="00E75CF2" w:rsidRPr="00E2030F" w:rsidRDefault="001F3AC7">
      <w:pPr>
        <w:spacing w:line="360" w:lineRule="auto"/>
        <w:jc w:val="both"/>
        <w:rPr>
          <w:sz w:val="24"/>
          <w:szCs w:val="24"/>
        </w:rPr>
        <w:pPrChange w:id="1182" w:author="nikolas moutsopoulos" w:date="2021-05-22T22:15:00Z">
          <w:pPr>
            <w:spacing w:line="360" w:lineRule="auto"/>
          </w:pPr>
        </w:pPrChange>
      </w:pPr>
      <w:r w:rsidRPr="00E2030F">
        <w:rPr>
          <w:sz w:val="24"/>
          <w:szCs w:val="24"/>
        </w:rPr>
        <w:t>As already mentioned in certain occasions there is the need to keep and/or fill nulls to perform data analysis, because removing null values may lead to loss of information and data or it may distorts the results if the percentage of missing values is high compared to the whole dataset.</w:t>
      </w:r>
    </w:p>
    <w:p w14:paraId="5A39F2F5" w14:textId="77777777" w:rsidR="00786212" w:rsidRPr="00E2030F" w:rsidRDefault="00493D08">
      <w:pPr>
        <w:spacing w:line="360" w:lineRule="auto"/>
        <w:jc w:val="both"/>
        <w:rPr>
          <w:sz w:val="24"/>
          <w:szCs w:val="24"/>
        </w:rPr>
        <w:pPrChange w:id="1183" w:author="nikolas moutsopoulos" w:date="2021-05-22T22:15:00Z">
          <w:pPr>
            <w:spacing w:line="360" w:lineRule="auto"/>
          </w:pPr>
        </w:pPrChange>
      </w:pPr>
      <w:r w:rsidRPr="00E2030F">
        <w:rPr>
          <w:sz w:val="24"/>
          <w:szCs w:val="24"/>
        </w:rPr>
        <w:t>For the scope of the current project, decided that some null values should be replace instead of them been dropped.</w:t>
      </w:r>
    </w:p>
    <w:p w14:paraId="7C2A778B" w14:textId="77777777" w:rsidR="00786212" w:rsidRPr="00E2030F" w:rsidRDefault="00493D08">
      <w:pPr>
        <w:spacing w:line="360" w:lineRule="auto"/>
        <w:jc w:val="both"/>
        <w:rPr>
          <w:sz w:val="24"/>
          <w:szCs w:val="24"/>
        </w:rPr>
        <w:pPrChange w:id="1184" w:author="nikolas moutsopoulos" w:date="2021-05-22T22:15:00Z">
          <w:pPr>
            <w:spacing w:line="360" w:lineRule="auto"/>
          </w:pPr>
        </w:pPrChange>
      </w:pPr>
      <w:r w:rsidRPr="00E2030F">
        <w:rPr>
          <w:sz w:val="24"/>
          <w:szCs w:val="24"/>
        </w:rPr>
        <w:t xml:space="preserve">There are </w:t>
      </w:r>
      <w:r w:rsidR="00BB2BF1" w:rsidRPr="00E2030F">
        <w:rPr>
          <w:sz w:val="24"/>
          <w:szCs w:val="24"/>
        </w:rPr>
        <w:t>plenty of</w:t>
      </w:r>
      <w:r w:rsidRPr="00E2030F">
        <w:rPr>
          <w:sz w:val="24"/>
          <w:szCs w:val="24"/>
        </w:rPr>
        <w:t xml:space="preserve"> methods that perform the filling of null values </w:t>
      </w:r>
      <w:r w:rsidR="00BB2BF1" w:rsidRPr="00E2030F">
        <w:rPr>
          <w:sz w:val="24"/>
          <w:szCs w:val="24"/>
        </w:rPr>
        <w:t>thus</w:t>
      </w:r>
      <w:r w:rsidRPr="00E2030F">
        <w:rPr>
          <w:sz w:val="24"/>
          <w:szCs w:val="24"/>
        </w:rPr>
        <w:t xml:space="preserve"> the developer should choose the one that fits best regarding the quality of the results, the performance and the ease of use.</w:t>
      </w:r>
    </w:p>
    <w:p w14:paraId="043907D6" w14:textId="77777777" w:rsidR="00493D08" w:rsidRPr="00E2030F" w:rsidRDefault="00D55F44">
      <w:pPr>
        <w:spacing w:line="360" w:lineRule="auto"/>
        <w:jc w:val="both"/>
        <w:rPr>
          <w:sz w:val="24"/>
          <w:szCs w:val="24"/>
        </w:rPr>
        <w:pPrChange w:id="1185" w:author="nikolas moutsopoulos" w:date="2021-05-22T22:15:00Z">
          <w:pPr>
            <w:spacing w:line="360" w:lineRule="auto"/>
          </w:pPr>
        </w:pPrChange>
      </w:pPr>
      <w:r w:rsidRPr="00E2030F">
        <w:rPr>
          <w:sz w:val="24"/>
          <w:szCs w:val="24"/>
        </w:rPr>
        <w:t>One group of methods that is very close together is the method of replacing null values with Mean, Median or Mode. This strategy can be applied on a feature which has numeric data like ‘Persons Living with HIV/AIDS Rate’.</w:t>
      </w:r>
    </w:p>
    <w:p w14:paraId="1AEE456E" w14:textId="77777777" w:rsidR="00D55F44" w:rsidRPr="00E2030F" w:rsidRDefault="00D55F44">
      <w:pPr>
        <w:spacing w:line="360" w:lineRule="auto"/>
        <w:jc w:val="both"/>
        <w:rPr>
          <w:sz w:val="24"/>
          <w:szCs w:val="24"/>
        </w:rPr>
        <w:pPrChange w:id="1186" w:author="nikolas moutsopoulos" w:date="2021-05-22T22:15:00Z">
          <w:pPr>
            <w:spacing w:line="360" w:lineRule="auto"/>
          </w:pPr>
        </w:pPrChange>
      </w:pPr>
      <w:r w:rsidRPr="00E2030F">
        <w:rPr>
          <w:sz w:val="24"/>
          <w:szCs w:val="24"/>
        </w:rPr>
        <w:t>By using the group of methods mentioned above, actually there is a calculation of mean, median or mode of the feature and the result of the calculation replaces the missing values.</w:t>
      </w:r>
      <w:r w:rsidR="00E2030F" w:rsidRPr="00E2030F">
        <w:rPr>
          <w:sz w:val="24"/>
          <w:szCs w:val="24"/>
        </w:rPr>
        <w:t xml:space="preserve"> This is an approximation which can add variance to the data set. But the loss of the data can be negated by this method which yields better results compared to removal of rows and columns. Replacing with the above three approximations are a statistical approach of handling the missing values.</w:t>
      </w:r>
    </w:p>
    <w:p w14:paraId="41EA58A4" w14:textId="77777777" w:rsidR="00493D08" w:rsidRPr="00D51288" w:rsidRDefault="00B352F9">
      <w:pPr>
        <w:spacing w:line="360" w:lineRule="auto"/>
        <w:jc w:val="both"/>
        <w:rPr>
          <w:sz w:val="24"/>
          <w:szCs w:val="24"/>
        </w:rPr>
        <w:pPrChange w:id="1187" w:author="nikolas moutsopoulos" w:date="2021-05-22T22:15:00Z">
          <w:pPr>
            <w:spacing w:line="360" w:lineRule="auto"/>
          </w:pPr>
        </w:pPrChange>
      </w:pPr>
      <w:r w:rsidRPr="00D51288">
        <w:rPr>
          <w:sz w:val="24"/>
          <w:szCs w:val="24"/>
        </w:rPr>
        <w:t>For the needs of the projects the method used for replacing null values was the median which is provided by Python with the following command:</w:t>
      </w:r>
    </w:p>
    <w:p w14:paraId="56575096" w14:textId="77777777" w:rsidR="00B352F9" w:rsidRDefault="00B352F9">
      <w:pPr>
        <w:pStyle w:val="ListParagraph"/>
        <w:numPr>
          <w:ilvl w:val="0"/>
          <w:numId w:val="12"/>
        </w:numPr>
        <w:spacing w:line="360" w:lineRule="auto"/>
        <w:jc w:val="both"/>
        <w:rPr>
          <w:ins w:id="1188" w:author="nikolas moutsopoulos" w:date="2021-06-18T00:34:00Z"/>
          <w:sz w:val="24"/>
          <w:szCs w:val="24"/>
        </w:rPr>
        <w:pPrChange w:id="1189" w:author="nikolas moutsopoulos" w:date="2021-05-22T22:15:00Z">
          <w:pPr>
            <w:pStyle w:val="ListParagraph"/>
            <w:numPr>
              <w:numId w:val="12"/>
            </w:numPr>
            <w:spacing w:line="360" w:lineRule="auto"/>
            <w:ind w:hanging="360"/>
          </w:pPr>
        </w:pPrChange>
      </w:pPr>
      <w:proofErr w:type="spellStart"/>
      <w:r w:rsidRPr="00D51288">
        <w:rPr>
          <w:sz w:val="24"/>
          <w:szCs w:val="24"/>
        </w:rPr>
        <w:t>fillna</w:t>
      </w:r>
      <w:proofErr w:type="spellEnd"/>
      <w:r w:rsidRPr="00D51288">
        <w:rPr>
          <w:sz w:val="24"/>
          <w:szCs w:val="24"/>
        </w:rPr>
        <w:t>(</w:t>
      </w:r>
      <w:proofErr w:type="spellStart"/>
      <w:r w:rsidRPr="00D51288">
        <w:rPr>
          <w:sz w:val="24"/>
          <w:szCs w:val="24"/>
        </w:rPr>
        <w:t>x.median</w:t>
      </w:r>
      <w:proofErr w:type="spellEnd"/>
      <w:r w:rsidRPr="00D51288">
        <w:rPr>
          <w:sz w:val="24"/>
          <w:szCs w:val="24"/>
        </w:rPr>
        <w:t>())</w:t>
      </w:r>
    </w:p>
    <w:p w14:paraId="1B22DF59" w14:textId="61F6A827" w:rsidR="00CD35F7" w:rsidRDefault="00CD35F7" w:rsidP="00CD35F7">
      <w:pPr>
        <w:shd w:val="clear" w:color="auto" w:fill="FFFFFF"/>
        <w:spacing w:after="0" w:line="360" w:lineRule="auto"/>
        <w:jc w:val="both"/>
        <w:textAlignment w:val="baseline"/>
        <w:rPr>
          <w:ins w:id="1190" w:author="nikolas moutsopoulos" w:date="2021-06-18T00:34:00Z"/>
          <w:sz w:val="24"/>
          <w:szCs w:val="24"/>
        </w:rPr>
        <w:pPrChange w:id="1191" w:author="nikolas moutsopoulos" w:date="2021-06-18T00:34:00Z">
          <w:pPr>
            <w:pStyle w:val="ListParagraph"/>
            <w:numPr>
              <w:numId w:val="12"/>
            </w:numPr>
            <w:shd w:val="clear" w:color="auto" w:fill="FFFFFF"/>
            <w:spacing w:after="0" w:line="360" w:lineRule="auto"/>
            <w:ind w:hanging="360"/>
            <w:jc w:val="both"/>
            <w:textAlignment w:val="baseline"/>
          </w:pPr>
        </w:pPrChange>
      </w:pPr>
      <w:ins w:id="1192" w:author="nikolas moutsopoulos" w:date="2021-06-18T00:34:00Z">
        <w:r w:rsidRPr="00CD35F7">
          <w:rPr>
            <w:sz w:val="24"/>
            <w:szCs w:val="24"/>
            <w:rPrChange w:id="1193" w:author="nikolas moutsopoulos" w:date="2021-06-18T00:34:00Z">
              <w:rPr/>
            </w:rPrChange>
          </w:rPr>
          <w:t xml:space="preserve">The Python code used for the implementation of the </w:t>
        </w:r>
        <w:r>
          <w:rPr>
            <w:sz w:val="24"/>
            <w:szCs w:val="24"/>
          </w:rPr>
          <w:t xml:space="preserve">fill of Null Values </w:t>
        </w:r>
        <w:r w:rsidRPr="00CD35F7">
          <w:rPr>
            <w:sz w:val="24"/>
            <w:szCs w:val="24"/>
            <w:rPrChange w:id="1194" w:author="nikolas moutsopoulos" w:date="2021-06-18T00:34:00Z">
              <w:rPr/>
            </w:rPrChange>
          </w:rPr>
          <w:t>is appended below:</w:t>
        </w:r>
      </w:ins>
    </w:p>
    <w:p w14:paraId="4E9DD8CD" w14:textId="6E93E8E8" w:rsidR="00CD35F7" w:rsidRPr="00CD35F7" w:rsidRDefault="00CD35F7" w:rsidP="00CD35F7">
      <w:pPr>
        <w:shd w:val="clear" w:color="auto" w:fill="1E1E1E"/>
        <w:spacing w:after="0" w:line="285" w:lineRule="atLeast"/>
        <w:rPr>
          <w:ins w:id="1195" w:author="nikolas moutsopoulos" w:date="2021-06-18T00:34:00Z"/>
          <w:rFonts w:ascii="Consolas" w:eastAsia="Times New Roman" w:hAnsi="Consolas" w:cs="Times New Roman"/>
          <w:color w:val="D4D4D4"/>
          <w:sz w:val="21"/>
          <w:szCs w:val="21"/>
          <w:rPrChange w:id="1196" w:author="nikolas moutsopoulos" w:date="2021-06-18T00:35:00Z">
            <w:rPr>
              <w:ins w:id="1197" w:author="nikolas moutsopoulos" w:date="2021-06-18T00:34:00Z"/>
            </w:rPr>
          </w:rPrChange>
        </w:rPr>
        <w:pPrChange w:id="1198" w:author="nikolas moutsopoulos" w:date="2021-06-18T00:35:00Z">
          <w:pPr>
            <w:pStyle w:val="ListParagraph"/>
            <w:numPr>
              <w:numId w:val="12"/>
            </w:numPr>
            <w:shd w:val="clear" w:color="auto" w:fill="FFFFFF"/>
            <w:spacing w:after="0" w:line="360" w:lineRule="auto"/>
            <w:ind w:hanging="360"/>
            <w:jc w:val="both"/>
            <w:textAlignment w:val="baseline"/>
          </w:pPr>
        </w:pPrChange>
      </w:pPr>
      <w:ins w:id="1199" w:author="nikolas moutsopoulos" w:date="2021-06-18T00:35:00Z">
        <w:r w:rsidRPr="00CD35F7">
          <w:rPr>
            <w:rFonts w:ascii="Consolas" w:eastAsia="Times New Roman" w:hAnsi="Consolas" w:cs="Times New Roman"/>
            <w:color w:val="9CDCFE"/>
            <w:sz w:val="21"/>
            <w:szCs w:val="21"/>
          </w:rPr>
          <w:t>bigCts_toFill</w:t>
        </w:r>
        <w:r w:rsidRPr="00CD35F7">
          <w:rPr>
            <w:rFonts w:ascii="Consolas" w:eastAsia="Times New Roman" w:hAnsi="Consolas" w:cs="Times New Roman"/>
            <w:color w:val="D4D4D4"/>
            <w:sz w:val="21"/>
            <w:szCs w:val="21"/>
          </w:rPr>
          <w:t>.Value_x = </w:t>
        </w:r>
        <w:r w:rsidRPr="00CD35F7">
          <w:rPr>
            <w:rFonts w:ascii="Consolas" w:eastAsia="Times New Roman" w:hAnsi="Consolas" w:cs="Times New Roman"/>
            <w:color w:val="9CDCFE"/>
            <w:sz w:val="21"/>
            <w:szCs w:val="21"/>
          </w:rPr>
          <w:t>bigCts_</w:t>
        </w:r>
        <w:proofErr w:type="gramStart"/>
        <w:r w:rsidRPr="00CD35F7">
          <w:rPr>
            <w:rFonts w:ascii="Consolas" w:eastAsia="Times New Roman" w:hAnsi="Consolas" w:cs="Times New Roman"/>
            <w:color w:val="9CDCFE"/>
            <w:sz w:val="21"/>
            <w:szCs w:val="21"/>
          </w:rPr>
          <w:t>toFill</w:t>
        </w:r>
        <w:r w:rsidRPr="00CD35F7">
          <w:rPr>
            <w:rFonts w:ascii="Consolas" w:eastAsia="Times New Roman" w:hAnsi="Consolas" w:cs="Times New Roman"/>
            <w:color w:val="D4D4D4"/>
            <w:sz w:val="21"/>
            <w:szCs w:val="21"/>
          </w:rPr>
          <w:t>.</w:t>
        </w:r>
        <w:r w:rsidRPr="00CD35F7">
          <w:rPr>
            <w:rFonts w:ascii="Consolas" w:eastAsia="Times New Roman" w:hAnsi="Consolas" w:cs="Times New Roman"/>
            <w:color w:val="DCDCAA"/>
            <w:sz w:val="21"/>
            <w:szCs w:val="21"/>
          </w:rPr>
          <w:t>groupby</w:t>
        </w:r>
        <w:r w:rsidRPr="00CD35F7">
          <w:rPr>
            <w:rFonts w:ascii="Consolas" w:eastAsia="Times New Roman" w:hAnsi="Consolas" w:cs="Times New Roman"/>
            <w:color w:val="D4D4D4"/>
            <w:sz w:val="21"/>
            <w:szCs w:val="21"/>
          </w:rPr>
          <w:t>(</w:t>
        </w:r>
        <w:proofErr w:type="gramEnd"/>
        <w:r w:rsidRPr="00CD35F7">
          <w:rPr>
            <w:rFonts w:ascii="Consolas" w:eastAsia="Times New Roman" w:hAnsi="Consolas" w:cs="Times New Roman"/>
            <w:color w:val="D4D4D4"/>
            <w:sz w:val="21"/>
            <w:szCs w:val="21"/>
          </w:rPr>
          <w:t>[</w:t>
        </w:r>
        <w:r w:rsidRPr="00CD35F7">
          <w:rPr>
            <w:rFonts w:ascii="Consolas" w:eastAsia="Times New Roman" w:hAnsi="Consolas" w:cs="Times New Roman"/>
            <w:color w:val="CE9178"/>
            <w:sz w:val="21"/>
            <w:szCs w:val="21"/>
          </w:rPr>
          <w:t>'Indicator Category'</w:t>
        </w:r>
        <w:r w:rsidRPr="00CD35F7">
          <w:rPr>
            <w:rFonts w:ascii="Consolas" w:eastAsia="Times New Roman" w:hAnsi="Consolas" w:cs="Times New Roman"/>
            <w:color w:val="D4D4D4"/>
            <w:sz w:val="21"/>
            <w:szCs w:val="21"/>
          </w:rPr>
          <w:t>,</w:t>
        </w:r>
        <w:r w:rsidRPr="00CD35F7">
          <w:rPr>
            <w:rFonts w:ascii="Consolas" w:eastAsia="Times New Roman" w:hAnsi="Consolas" w:cs="Times New Roman"/>
            <w:color w:val="CE9178"/>
            <w:sz w:val="21"/>
            <w:szCs w:val="21"/>
          </w:rPr>
          <w:t>'Indicator'</w:t>
        </w:r>
        <w:r w:rsidRPr="00CD35F7">
          <w:rPr>
            <w:rFonts w:ascii="Consolas" w:eastAsia="Times New Roman" w:hAnsi="Consolas" w:cs="Times New Roman"/>
            <w:color w:val="D4D4D4"/>
            <w:sz w:val="21"/>
            <w:szCs w:val="21"/>
          </w:rPr>
          <w:t>,</w:t>
        </w:r>
        <w:r w:rsidRPr="00CD35F7">
          <w:rPr>
            <w:rFonts w:ascii="Consolas" w:eastAsia="Times New Roman" w:hAnsi="Consolas" w:cs="Times New Roman"/>
            <w:color w:val="CE9178"/>
            <w:sz w:val="21"/>
            <w:szCs w:val="21"/>
          </w:rPr>
          <w:t>'Gender'</w:t>
        </w:r>
        <w:r w:rsidRPr="00CD35F7">
          <w:rPr>
            <w:rFonts w:ascii="Consolas" w:eastAsia="Times New Roman" w:hAnsi="Consolas" w:cs="Times New Roman"/>
            <w:color w:val="D4D4D4"/>
            <w:sz w:val="21"/>
            <w:szCs w:val="21"/>
          </w:rPr>
          <w:t>,</w:t>
        </w:r>
        <w:r w:rsidRPr="00CD35F7">
          <w:rPr>
            <w:rFonts w:ascii="Consolas" w:eastAsia="Times New Roman" w:hAnsi="Consolas" w:cs="Times New Roman"/>
            <w:color w:val="CE9178"/>
            <w:sz w:val="21"/>
            <w:szCs w:val="21"/>
          </w:rPr>
          <w:t>'Place'</w:t>
        </w:r>
        <w:r w:rsidRPr="00CD35F7">
          <w:rPr>
            <w:rFonts w:ascii="Consolas" w:eastAsia="Times New Roman" w:hAnsi="Consolas" w:cs="Times New Roman"/>
            <w:color w:val="D4D4D4"/>
            <w:sz w:val="21"/>
            <w:szCs w:val="21"/>
          </w:rPr>
          <w:t>])[</w:t>
        </w:r>
        <w:r w:rsidRPr="00CD35F7">
          <w:rPr>
            <w:rFonts w:ascii="Consolas" w:eastAsia="Times New Roman" w:hAnsi="Consolas" w:cs="Times New Roman"/>
            <w:color w:val="CE9178"/>
            <w:sz w:val="21"/>
            <w:szCs w:val="21"/>
          </w:rPr>
          <w:t>'Value_x'</w:t>
        </w:r>
        <w:r w:rsidRPr="00CD35F7">
          <w:rPr>
            <w:rFonts w:ascii="Consolas" w:eastAsia="Times New Roman" w:hAnsi="Consolas" w:cs="Times New Roman"/>
            <w:color w:val="D4D4D4"/>
            <w:sz w:val="21"/>
            <w:szCs w:val="21"/>
          </w:rPr>
          <w:t>].</w:t>
        </w:r>
        <w:r w:rsidRPr="00CD35F7">
          <w:rPr>
            <w:rFonts w:ascii="Consolas" w:eastAsia="Times New Roman" w:hAnsi="Consolas" w:cs="Times New Roman"/>
            <w:color w:val="DCDCAA"/>
            <w:sz w:val="21"/>
            <w:szCs w:val="21"/>
          </w:rPr>
          <w:t>apply</w:t>
        </w:r>
        <w:r w:rsidRPr="00CD35F7">
          <w:rPr>
            <w:rFonts w:ascii="Consolas" w:eastAsia="Times New Roman" w:hAnsi="Consolas" w:cs="Times New Roman"/>
            <w:color w:val="D4D4D4"/>
            <w:sz w:val="21"/>
            <w:szCs w:val="21"/>
          </w:rPr>
          <w:t>(</w:t>
        </w:r>
        <w:r w:rsidRPr="00CD35F7">
          <w:rPr>
            <w:rFonts w:ascii="Consolas" w:eastAsia="Times New Roman" w:hAnsi="Consolas" w:cs="Times New Roman"/>
            <w:color w:val="569CD6"/>
            <w:sz w:val="21"/>
            <w:szCs w:val="21"/>
          </w:rPr>
          <w:t>lambda</w:t>
        </w:r>
        <w:r w:rsidRPr="00CD35F7">
          <w:rPr>
            <w:rFonts w:ascii="Consolas" w:eastAsia="Times New Roman" w:hAnsi="Consolas" w:cs="Times New Roman"/>
            <w:color w:val="D4D4D4"/>
            <w:sz w:val="21"/>
            <w:szCs w:val="21"/>
          </w:rPr>
          <w:t> </w:t>
        </w:r>
        <w:r w:rsidRPr="00CD35F7">
          <w:rPr>
            <w:rFonts w:ascii="Consolas" w:eastAsia="Times New Roman" w:hAnsi="Consolas" w:cs="Times New Roman"/>
            <w:color w:val="9CDCFE"/>
            <w:sz w:val="21"/>
            <w:szCs w:val="21"/>
          </w:rPr>
          <w:t>x</w:t>
        </w:r>
        <w:r w:rsidRPr="00CD35F7">
          <w:rPr>
            <w:rFonts w:ascii="Consolas" w:eastAsia="Times New Roman" w:hAnsi="Consolas" w:cs="Times New Roman"/>
            <w:color w:val="D4D4D4"/>
            <w:sz w:val="21"/>
            <w:szCs w:val="21"/>
          </w:rPr>
          <w:t>: </w:t>
        </w:r>
        <w:r w:rsidRPr="00CD35F7">
          <w:rPr>
            <w:rFonts w:ascii="Consolas" w:eastAsia="Times New Roman" w:hAnsi="Consolas" w:cs="Times New Roman"/>
            <w:color w:val="9CDCFE"/>
            <w:sz w:val="21"/>
            <w:szCs w:val="21"/>
          </w:rPr>
          <w:t>x</w:t>
        </w:r>
        <w:r w:rsidRPr="00CD35F7">
          <w:rPr>
            <w:rFonts w:ascii="Consolas" w:eastAsia="Times New Roman" w:hAnsi="Consolas" w:cs="Times New Roman"/>
            <w:color w:val="D4D4D4"/>
            <w:sz w:val="21"/>
            <w:szCs w:val="21"/>
          </w:rPr>
          <w:t>.fillna(</w:t>
        </w:r>
        <w:r w:rsidRPr="00CD35F7">
          <w:rPr>
            <w:rFonts w:ascii="Consolas" w:eastAsia="Times New Roman" w:hAnsi="Consolas" w:cs="Times New Roman"/>
            <w:color w:val="9CDCFE"/>
            <w:sz w:val="21"/>
            <w:szCs w:val="21"/>
          </w:rPr>
          <w:t>x</w:t>
        </w:r>
        <w:r w:rsidRPr="00CD35F7">
          <w:rPr>
            <w:rFonts w:ascii="Consolas" w:eastAsia="Times New Roman" w:hAnsi="Consolas" w:cs="Times New Roman"/>
            <w:color w:val="D4D4D4"/>
            <w:sz w:val="21"/>
            <w:szCs w:val="21"/>
          </w:rPr>
          <w:t>.median()))</w:t>
        </w:r>
      </w:ins>
    </w:p>
    <w:p w14:paraId="356D60A8" w14:textId="3B5AF482" w:rsidR="00CD35F7" w:rsidRPr="00CD35F7" w:rsidDel="00CD35F7" w:rsidRDefault="00CD35F7" w:rsidP="00CD35F7">
      <w:pPr>
        <w:spacing w:line="360" w:lineRule="auto"/>
        <w:jc w:val="both"/>
        <w:rPr>
          <w:del w:id="1200" w:author="nikolas moutsopoulos" w:date="2021-06-18T00:35:00Z"/>
          <w:sz w:val="24"/>
          <w:szCs w:val="24"/>
          <w:rPrChange w:id="1201" w:author="nikolas moutsopoulos" w:date="2021-06-18T00:34:00Z">
            <w:rPr>
              <w:del w:id="1202" w:author="nikolas moutsopoulos" w:date="2021-06-18T00:35:00Z"/>
            </w:rPr>
          </w:rPrChange>
        </w:rPr>
        <w:pPrChange w:id="1203" w:author="nikolas moutsopoulos" w:date="2021-06-18T00:34:00Z">
          <w:pPr>
            <w:pStyle w:val="ListParagraph"/>
            <w:numPr>
              <w:numId w:val="12"/>
            </w:numPr>
            <w:spacing w:line="360" w:lineRule="auto"/>
            <w:ind w:hanging="360"/>
          </w:pPr>
        </w:pPrChange>
      </w:pPr>
    </w:p>
    <w:p w14:paraId="6EBB6F7E" w14:textId="77777777" w:rsidR="00D54C76" w:rsidRDefault="00D54C76">
      <w:pPr>
        <w:pStyle w:val="Heading2"/>
        <w:jc w:val="both"/>
        <w:pPrChange w:id="1204" w:author="nikolas moutsopoulos" w:date="2021-05-22T22:15:00Z">
          <w:pPr>
            <w:pStyle w:val="Heading2"/>
          </w:pPr>
        </w:pPrChange>
      </w:pPr>
      <w:bookmarkStart w:id="1205" w:name="_Toc69423314"/>
      <w:r>
        <w:t xml:space="preserve">4.8 </w:t>
      </w:r>
      <w:r w:rsidR="00FC0966">
        <w:t>Outlier Detection</w:t>
      </w:r>
      <w:bookmarkEnd w:id="1205"/>
    </w:p>
    <w:p w14:paraId="27B12F48" w14:textId="77777777" w:rsidR="00001DC8" w:rsidRPr="00001DC8" w:rsidRDefault="00001DC8">
      <w:pPr>
        <w:jc w:val="both"/>
        <w:pPrChange w:id="1206" w:author="nikolas moutsopoulos" w:date="2021-05-22T22:15:00Z">
          <w:pPr/>
        </w:pPrChange>
      </w:pPr>
    </w:p>
    <w:p w14:paraId="536FB665" w14:textId="77777777" w:rsidR="00FC0966" w:rsidRPr="00001DC8" w:rsidRDefault="00213856">
      <w:pPr>
        <w:spacing w:line="360" w:lineRule="auto"/>
        <w:jc w:val="both"/>
        <w:rPr>
          <w:sz w:val="24"/>
          <w:szCs w:val="24"/>
        </w:rPr>
        <w:pPrChange w:id="1207" w:author="nikolas moutsopoulos" w:date="2021-05-22T22:15:00Z">
          <w:pPr>
            <w:spacing w:line="360" w:lineRule="auto"/>
          </w:pPr>
        </w:pPrChange>
      </w:pPr>
      <w:r w:rsidRPr="00001DC8">
        <w:rPr>
          <w:sz w:val="24"/>
          <w:szCs w:val="24"/>
        </w:rPr>
        <w:t xml:space="preserve">In data analysis, outlier detection is the identification of rare items, events or observations which raise suspicions by differing significantly from the majority of the data. Typically the outlier detection and removing is a common technique for data analysis purposes. </w:t>
      </w:r>
    </w:p>
    <w:p w14:paraId="7FB52757" w14:textId="77777777" w:rsidR="00213856" w:rsidRPr="00001DC8" w:rsidRDefault="00213856">
      <w:pPr>
        <w:spacing w:line="360" w:lineRule="auto"/>
        <w:jc w:val="both"/>
        <w:rPr>
          <w:sz w:val="24"/>
          <w:szCs w:val="24"/>
        </w:rPr>
        <w:pPrChange w:id="1208" w:author="nikolas moutsopoulos" w:date="2021-05-22T22:15:00Z">
          <w:pPr>
            <w:spacing w:line="360" w:lineRule="auto"/>
          </w:pPr>
        </w:pPrChange>
      </w:pPr>
      <w:r w:rsidRPr="00001DC8">
        <w:rPr>
          <w:sz w:val="24"/>
          <w:szCs w:val="24"/>
        </w:rPr>
        <w:t xml:space="preserve">There are plenty of methods that the developer can go through and perform outlier detection to the dataset. Among them there are two parent groups/methods that contain many techniques of outlier detection and those are the Statistical Method and the Algorithmic Method. </w:t>
      </w:r>
    </w:p>
    <w:p w14:paraId="63B32EF6" w14:textId="77777777" w:rsidR="00213856" w:rsidRPr="00001DC8" w:rsidRDefault="00166A77">
      <w:pPr>
        <w:spacing w:line="360" w:lineRule="auto"/>
        <w:jc w:val="both"/>
        <w:rPr>
          <w:sz w:val="24"/>
          <w:szCs w:val="24"/>
        </w:rPr>
        <w:pPrChange w:id="1209" w:author="nikolas moutsopoulos" w:date="2021-05-22T22:15:00Z">
          <w:pPr>
            <w:spacing w:line="360" w:lineRule="auto"/>
          </w:pPr>
        </w:pPrChange>
      </w:pPr>
      <w:r w:rsidRPr="00001DC8">
        <w:rPr>
          <w:sz w:val="24"/>
          <w:szCs w:val="24"/>
        </w:rPr>
        <w:t xml:space="preserve">For the scope of the project both of the methods were used in order to compare their performance and results in detail. </w:t>
      </w:r>
      <w:r w:rsidR="00213856" w:rsidRPr="00001DC8">
        <w:rPr>
          <w:sz w:val="24"/>
          <w:szCs w:val="24"/>
        </w:rPr>
        <w:t>Each of them has pros and cons t</w:t>
      </w:r>
      <w:r w:rsidR="00A52464">
        <w:rPr>
          <w:sz w:val="24"/>
          <w:szCs w:val="24"/>
        </w:rPr>
        <w:t>hat will be examined in detail o</w:t>
      </w:r>
      <w:r w:rsidR="00213856" w:rsidRPr="00001DC8">
        <w:rPr>
          <w:sz w:val="24"/>
          <w:szCs w:val="24"/>
        </w:rPr>
        <w:t>n the</w:t>
      </w:r>
      <w:r w:rsidR="00A52464">
        <w:rPr>
          <w:sz w:val="24"/>
          <w:szCs w:val="24"/>
        </w:rPr>
        <w:t xml:space="preserve"> upcoming</w:t>
      </w:r>
      <w:r w:rsidR="00213856" w:rsidRPr="00001DC8">
        <w:rPr>
          <w:sz w:val="24"/>
          <w:szCs w:val="24"/>
        </w:rPr>
        <w:t xml:space="preserve"> sub-chapter</w:t>
      </w:r>
      <w:r w:rsidRPr="00001DC8">
        <w:rPr>
          <w:sz w:val="24"/>
          <w:szCs w:val="24"/>
        </w:rPr>
        <w:t>s</w:t>
      </w:r>
      <w:r w:rsidR="00213856" w:rsidRPr="00001DC8">
        <w:rPr>
          <w:sz w:val="24"/>
          <w:szCs w:val="24"/>
        </w:rPr>
        <w:t>.</w:t>
      </w:r>
    </w:p>
    <w:p w14:paraId="6C1D8508" w14:textId="77777777" w:rsidR="00FC0966" w:rsidRDefault="00FC0966">
      <w:pPr>
        <w:pStyle w:val="Heading3"/>
        <w:jc w:val="both"/>
        <w:pPrChange w:id="1210" w:author="nikolas moutsopoulos" w:date="2021-05-22T22:15:00Z">
          <w:pPr>
            <w:pStyle w:val="Heading3"/>
          </w:pPr>
        </w:pPrChange>
      </w:pPr>
      <w:bookmarkStart w:id="1211" w:name="_Toc69423315"/>
      <w:r>
        <w:t>4.8.1 Statistical Method</w:t>
      </w:r>
      <w:bookmarkEnd w:id="1211"/>
    </w:p>
    <w:p w14:paraId="438572CD" w14:textId="77777777" w:rsidR="00D37B16" w:rsidRDefault="00D37B16">
      <w:pPr>
        <w:jc w:val="both"/>
        <w:pPrChange w:id="1212" w:author="nikolas moutsopoulos" w:date="2021-05-22T22:15:00Z">
          <w:pPr/>
        </w:pPrChange>
      </w:pPr>
    </w:p>
    <w:p w14:paraId="7191F5B7" w14:textId="77777777" w:rsidR="00D37B16" w:rsidRPr="00D37B16" w:rsidRDefault="00D37B16">
      <w:pPr>
        <w:spacing w:line="360" w:lineRule="auto"/>
        <w:jc w:val="both"/>
        <w:rPr>
          <w:sz w:val="24"/>
          <w:szCs w:val="24"/>
        </w:rPr>
        <w:pPrChange w:id="1213" w:author="nikolas moutsopoulos" w:date="2021-05-22T22:15:00Z">
          <w:pPr>
            <w:spacing w:line="360" w:lineRule="auto"/>
          </w:pPr>
        </w:pPrChange>
      </w:pPr>
      <w:r w:rsidRPr="00D37B16">
        <w:rPr>
          <w:sz w:val="24"/>
          <w:szCs w:val="24"/>
        </w:rPr>
        <w:t>As already mentioned, under the umbrella of statistical methods for outlier detection there are a lot of methods. For the scope of this project, the Z-score method was selected to detect the outliers of the dataset.</w:t>
      </w:r>
    </w:p>
    <w:p w14:paraId="078C661E" w14:textId="77777777" w:rsidR="00D37B16" w:rsidRPr="00D37B16" w:rsidRDefault="00D37B16">
      <w:pPr>
        <w:spacing w:line="360" w:lineRule="auto"/>
        <w:jc w:val="both"/>
        <w:rPr>
          <w:sz w:val="24"/>
          <w:szCs w:val="24"/>
        </w:rPr>
        <w:pPrChange w:id="1214" w:author="nikolas moutsopoulos" w:date="2021-05-22T22:15:00Z">
          <w:pPr>
            <w:spacing w:line="360" w:lineRule="auto"/>
          </w:pPr>
        </w:pPrChange>
      </w:pPr>
      <w:r w:rsidRPr="00D37B16">
        <w:rPr>
          <w:sz w:val="24"/>
          <w:szCs w:val="24"/>
        </w:rPr>
        <w:t>The Z-score is the signed number of standard deviations by which the value of an observation or data point is above the mean value of what is being observed or measured.</w:t>
      </w:r>
    </w:p>
    <w:p w14:paraId="30365176" w14:textId="77777777" w:rsidR="00D37B16" w:rsidRPr="00D37B16" w:rsidRDefault="00D37B16">
      <w:pPr>
        <w:spacing w:line="360" w:lineRule="auto"/>
        <w:jc w:val="both"/>
        <w:rPr>
          <w:sz w:val="24"/>
          <w:szCs w:val="24"/>
        </w:rPr>
        <w:pPrChange w:id="1215" w:author="nikolas moutsopoulos" w:date="2021-05-22T22:15:00Z">
          <w:pPr>
            <w:spacing w:line="360" w:lineRule="auto"/>
          </w:pPr>
        </w:pPrChange>
      </w:pPr>
      <w:r w:rsidRPr="00D37B16">
        <w:rPr>
          <w:sz w:val="24"/>
          <w:szCs w:val="24"/>
        </w:rPr>
        <w:t>The way that Z-score works, is to describe any data point by finding their relationship with the Standard Deviation and Mean of the group of data points. Z-score is finding the distribution of data where mean is 0 and standard deviation is 1 i.e. normal distribution.</w:t>
      </w:r>
    </w:p>
    <w:p w14:paraId="2EDFD710" w14:textId="77777777" w:rsidR="00D37B16" w:rsidRDefault="00D37B16">
      <w:pPr>
        <w:spacing w:line="360" w:lineRule="auto"/>
        <w:jc w:val="both"/>
        <w:rPr>
          <w:sz w:val="24"/>
          <w:szCs w:val="24"/>
        </w:rPr>
        <w:pPrChange w:id="1216" w:author="nikolas moutsopoulos" w:date="2021-05-22T22:15:00Z">
          <w:pPr>
            <w:spacing w:line="360" w:lineRule="auto"/>
          </w:pPr>
        </w:pPrChange>
      </w:pPr>
      <w:r w:rsidRPr="00D37B16">
        <w:rPr>
          <w:sz w:val="24"/>
          <w:szCs w:val="24"/>
        </w:rPr>
        <w:t>To be more precise, while calculating the Z-score, the data are rescaled and centered. Consequently the data points which are too far from zero will be treated as the outliers.</w:t>
      </w:r>
      <w:r w:rsidRPr="00D37B16">
        <w:rPr>
          <w:rFonts w:ascii="Georgia" w:hAnsi="Georgia"/>
          <w:color w:val="292929"/>
          <w:spacing w:val="-1"/>
          <w:sz w:val="24"/>
          <w:szCs w:val="24"/>
          <w:shd w:val="clear" w:color="auto" w:fill="FFFFFF"/>
        </w:rPr>
        <w:t xml:space="preserve"> </w:t>
      </w:r>
      <w:r w:rsidRPr="00D37B16">
        <w:rPr>
          <w:sz w:val="24"/>
          <w:szCs w:val="24"/>
        </w:rPr>
        <w:t xml:space="preserve">In most of the cases a threshold of 3 or -3 is used </w:t>
      </w:r>
      <w:proofErr w:type="spellStart"/>
      <w:r w:rsidRPr="00D37B16">
        <w:rPr>
          <w:sz w:val="24"/>
          <w:szCs w:val="24"/>
        </w:rPr>
        <w:t>i.e</w:t>
      </w:r>
      <w:proofErr w:type="spellEnd"/>
      <w:r w:rsidRPr="00D37B16">
        <w:rPr>
          <w:sz w:val="24"/>
          <w:szCs w:val="24"/>
        </w:rPr>
        <w:t xml:space="preserve"> if the Z-score value is greater than or less than 3 or -3 respectively, that data point will be identified as outliers.</w:t>
      </w:r>
    </w:p>
    <w:p w14:paraId="5C4A4752" w14:textId="77777777" w:rsidR="00F33617" w:rsidRDefault="00F33617">
      <w:pPr>
        <w:spacing w:line="360" w:lineRule="auto"/>
        <w:jc w:val="both"/>
        <w:rPr>
          <w:ins w:id="1217" w:author="nikolas moutsopoulos" w:date="2021-06-18T00:36:00Z"/>
          <w:sz w:val="24"/>
          <w:szCs w:val="24"/>
        </w:rPr>
        <w:pPrChange w:id="1218" w:author="nikolas moutsopoulos" w:date="2021-05-22T22:15:00Z">
          <w:pPr>
            <w:spacing w:line="360" w:lineRule="auto"/>
          </w:pPr>
        </w:pPrChange>
      </w:pPr>
      <w:r>
        <w:rPr>
          <w:sz w:val="24"/>
          <w:szCs w:val="24"/>
        </w:rPr>
        <w:t xml:space="preserve">It is a fact that z-score can be calculated by hand, i.e. translate the mathematical calculations </w:t>
      </w:r>
      <w:r w:rsidR="002C100E">
        <w:rPr>
          <w:sz w:val="24"/>
          <w:szCs w:val="24"/>
        </w:rPr>
        <w:t xml:space="preserve">described above in code. But in terms of Python there are automated solutions. During the </w:t>
      </w:r>
      <w:r w:rsidR="002C100E">
        <w:rPr>
          <w:sz w:val="24"/>
          <w:szCs w:val="24"/>
        </w:rPr>
        <w:lastRenderedPageBreak/>
        <w:t xml:space="preserve">development of the project, made use of the </w:t>
      </w:r>
      <w:proofErr w:type="spellStart"/>
      <w:r w:rsidR="002C100E">
        <w:rPr>
          <w:sz w:val="24"/>
          <w:szCs w:val="24"/>
        </w:rPr>
        <w:t>scipy</w:t>
      </w:r>
      <w:proofErr w:type="spellEnd"/>
      <w:r w:rsidR="002C100E">
        <w:rPr>
          <w:sz w:val="24"/>
          <w:szCs w:val="24"/>
        </w:rPr>
        <w:t xml:space="preserve"> library and especially the stats module which help the developer to calculate z-score with one command:</w:t>
      </w:r>
    </w:p>
    <w:p w14:paraId="66FD4B76" w14:textId="77777777" w:rsidR="00BD12BE" w:rsidRPr="00BD12BE" w:rsidRDefault="00BD12BE" w:rsidP="00BD12BE">
      <w:pPr>
        <w:shd w:val="clear" w:color="auto" w:fill="1E1E1E"/>
        <w:spacing w:after="0" w:line="285" w:lineRule="atLeast"/>
        <w:rPr>
          <w:ins w:id="1219" w:author="nikolas moutsopoulos" w:date="2021-06-18T00:36:00Z"/>
          <w:rFonts w:ascii="Consolas" w:eastAsia="Times New Roman" w:hAnsi="Consolas" w:cs="Times New Roman"/>
          <w:color w:val="D4D4D4"/>
          <w:sz w:val="21"/>
          <w:szCs w:val="21"/>
        </w:rPr>
      </w:pPr>
      <w:ins w:id="1220" w:author="nikolas moutsopoulos" w:date="2021-06-18T00:36:00Z">
        <w:r w:rsidRPr="00BD12BE">
          <w:rPr>
            <w:rFonts w:ascii="Consolas" w:eastAsia="Times New Roman" w:hAnsi="Consolas" w:cs="Times New Roman"/>
            <w:color w:val="9CDCFE"/>
            <w:sz w:val="21"/>
            <w:szCs w:val="21"/>
          </w:rPr>
          <w:t>bigCts_dups</w:t>
        </w:r>
        <w:r w:rsidRPr="00BD12BE">
          <w:rPr>
            <w:rFonts w:ascii="Consolas" w:eastAsia="Times New Roman" w:hAnsi="Consolas" w:cs="Times New Roman"/>
            <w:color w:val="D4D4D4"/>
            <w:sz w:val="21"/>
            <w:szCs w:val="21"/>
          </w:rPr>
          <w:t> = </w:t>
        </w:r>
        <w:r w:rsidRPr="00BD12BE">
          <w:rPr>
            <w:rFonts w:ascii="Consolas" w:eastAsia="Times New Roman" w:hAnsi="Consolas" w:cs="Times New Roman"/>
            <w:color w:val="9CDCFE"/>
            <w:sz w:val="21"/>
            <w:szCs w:val="21"/>
          </w:rPr>
          <w:t>bigCts_</w:t>
        </w:r>
        <w:proofErr w:type="gramStart"/>
        <w:r w:rsidRPr="00BD12BE">
          <w:rPr>
            <w:rFonts w:ascii="Consolas" w:eastAsia="Times New Roman" w:hAnsi="Consolas" w:cs="Times New Roman"/>
            <w:color w:val="9CDCFE"/>
            <w:sz w:val="21"/>
            <w:szCs w:val="21"/>
          </w:rPr>
          <w:t>dups</w:t>
        </w:r>
        <w:r w:rsidRPr="00BD12BE">
          <w:rPr>
            <w:rFonts w:ascii="Consolas" w:eastAsia="Times New Roman" w:hAnsi="Consolas" w:cs="Times New Roman"/>
            <w:color w:val="D4D4D4"/>
            <w:sz w:val="21"/>
            <w:szCs w:val="21"/>
          </w:rPr>
          <w:t>[</w:t>
        </w:r>
        <w:proofErr w:type="gramEnd"/>
        <w:r w:rsidRPr="00BD12BE">
          <w:rPr>
            <w:rFonts w:ascii="Consolas" w:eastAsia="Times New Roman" w:hAnsi="Consolas" w:cs="Times New Roman"/>
            <w:color w:val="4EC9B0"/>
            <w:sz w:val="21"/>
            <w:szCs w:val="21"/>
          </w:rPr>
          <w:t>np</w:t>
        </w:r>
        <w:r w:rsidRPr="00BD12BE">
          <w:rPr>
            <w:rFonts w:ascii="Consolas" w:eastAsia="Times New Roman" w:hAnsi="Consolas" w:cs="Times New Roman"/>
            <w:color w:val="D4D4D4"/>
            <w:sz w:val="21"/>
            <w:szCs w:val="21"/>
          </w:rPr>
          <w:t>.</w:t>
        </w:r>
        <w:r w:rsidRPr="00BD12BE">
          <w:rPr>
            <w:rFonts w:ascii="Consolas" w:eastAsia="Times New Roman" w:hAnsi="Consolas" w:cs="Times New Roman"/>
            <w:color w:val="DCDCAA"/>
            <w:sz w:val="21"/>
            <w:szCs w:val="21"/>
          </w:rPr>
          <w:t>abs</w:t>
        </w:r>
        <w:r w:rsidRPr="00BD12BE">
          <w:rPr>
            <w:rFonts w:ascii="Consolas" w:eastAsia="Times New Roman" w:hAnsi="Consolas" w:cs="Times New Roman"/>
            <w:color w:val="D4D4D4"/>
            <w:sz w:val="21"/>
            <w:szCs w:val="21"/>
          </w:rPr>
          <w:t>(</w:t>
        </w:r>
        <w:r w:rsidRPr="00BD12BE">
          <w:rPr>
            <w:rFonts w:ascii="Consolas" w:eastAsia="Times New Roman" w:hAnsi="Consolas" w:cs="Times New Roman"/>
            <w:color w:val="4EC9B0"/>
            <w:sz w:val="21"/>
            <w:szCs w:val="21"/>
          </w:rPr>
          <w:t>stats</w:t>
        </w:r>
        <w:r w:rsidRPr="00BD12BE">
          <w:rPr>
            <w:rFonts w:ascii="Consolas" w:eastAsia="Times New Roman" w:hAnsi="Consolas" w:cs="Times New Roman"/>
            <w:color w:val="D4D4D4"/>
            <w:sz w:val="21"/>
            <w:szCs w:val="21"/>
          </w:rPr>
          <w:t>.</w:t>
        </w:r>
        <w:r w:rsidRPr="00BD12BE">
          <w:rPr>
            <w:rFonts w:ascii="Consolas" w:eastAsia="Times New Roman" w:hAnsi="Consolas" w:cs="Times New Roman"/>
            <w:color w:val="DCDCAA"/>
            <w:sz w:val="21"/>
            <w:szCs w:val="21"/>
          </w:rPr>
          <w:t>zscore</w:t>
        </w:r>
        <w:r w:rsidRPr="00BD12BE">
          <w:rPr>
            <w:rFonts w:ascii="Consolas" w:eastAsia="Times New Roman" w:hAnsi="Consolas" w:cs="Times New Roman"/>
            <w:color w:val="D4D4D4"/>
            <w:sz w:val="21"/>
            <w:szCs w:val="21"/>
          </w:rPr>
          <w:t>(</w:t>
        </w:r>
        <w:r w:rsidRPr="00BD12BE">
          <w:rPr>
            <w:rFonts w:ascii="Consolas" w:eastAsia="Times New Roman" w:hAnsi="Consolas" w:cs="Times New Roman"/>
            <w:color w:val="9CDCFE"/>
            <w:sz w:val="21"/>
            <w:szCs w:val="21"/>
          </w:rPr>
          <w:t>bigCts_dups</w:t>
        </w:r>
        <w:r w:rsidRPr="00BD12BE">
          <w:rPr>
            <w:rFonts w:ascii="Consolas" w:eastAsia="Times New Roman" w:hAnsi="Consolas" w:cs="Times New Roman"/>
            <w:color w:val="D4D4D4"/>
            <w:sz w:val="21"/>
            <w:szCs w:val="21"/>
          </w:rPr>
          <w:t>[</w:t>
        </w:r>
        <w:r w:rsidRPr="00BD12BE">
          <w:rPr>
            <w:rFonts w:ascii="Consolas" w:eastAsia="Times New Roman" w:hAnsi="Consolas" w:cs="Times New Roman"/>
            <w:color w:val="CE9178"/>
            <w:sz w:val="21"/>
            <w:szCs w:val="21"/>
          </w:rPr>
          <w:t>'Value'</w:t>
        </w:r>
        <w:r w:rsidRPr="00BD12BE">
          <w:rPr>
            <w:rFonts w:ascii="Consolas" w:eastAsia="Times New Roman" w:hAnsi="Consolas" w:cs="Times New Roman"/>
            <w:color w:val="D4D4D4"/>
            <w:sz w:val="21"/>
            <w:szCs w:val="21"/>
          </w:rPr>
          <w:t>]))&lt;</w:t>
        </w:r>
        <w:r w:rsidRPr="00BD12BE">
          <w:rPr>
            <w:rFonts w:ascii="Consolas" w:eastAsia="Times New Roman" w:hAnsi="Consolas" w:cs="Times New Roman"/>
            <w:color w:val="B5CEA8"/>
            <w:sz w:val="21"/>
            <w:szCs w:val="21"/>
          </w:rPr>
          <w:t>1</w:t>
        </w:r>
        <w:r w:rsidRPr="00BD12BE">
          <w:rPr>
            <w:rFonts w:ascii="Consolas" w:eastAsia="Times New Roman" w:hAnsi="Consolas" w:cs="Times New Roman"/>
            <w:color w:val="D4D4D4"/>
            <w:sz w:val="21"/>
            <w:szCs w:val="21"/>
          </w:rPr>
          <w:t>]</w:t>
        </w:r>
      </w:ins>
    </w:p>
    <w:p w14:paraId="4D3EC8C1" w14:textId="6CE6637B" w:rsidR="00BD12BE" w:rsidDel="008F26B0" w:rsidRDefault="00BD12BE">
      <w:pPr>
        <w:spacing w:line="360" w:lineRule="auto"/>
        <w:jc w:val="both"/>
        <w:rPr>
          <w:del w:id="1221" w:author="nikolas moutsopoulos" w:date="2021-06-18T00:36:00Z"/>
          <w:sz w:val="24"/>
          <w:szCs w:val="24"/>
        </w:rPr>
        <w:pPrChange w:id="1222" w:author="nikolas moutsopoulos" w:date="2021-05-22T22:15:00Z">
          <w:pPr>
            <w:spacing w:line="360" w:lineRule="auto"/>
          </w:pPr>
        </w:pPrChange>
      </w:pPr>
    </w:p>
    <w:p w14:paraId="5D835E04" w14:textId="77777777" w:rsidR="008F26B0" w:rsidRDefault="008F26B0">
      <w:pPr>
        <w:spacing w:line="360" w:lineRule="auto"/>
        <w:jc w:val="both"/>
        <w:rPr>
          <w:ins w:id="1223" w:author="nikolas moutsopoulos" w:date="2021-06-18T00:36:00Z"/>
          <w:sz w:val="24"/>
          <w:szCs w:val="24"/>
        </w:rPr>
        <w:pPrChange w:id="1224" w:author="nikolas moutsopoulos" w:date="2021-05-22T22:15:00Z">
          <w:pPr>
            <w:spacing w:line="360" w:lineRule="auto"/>
          </w:pPr>
        </w:pPrChange>
      </w:pPr>
      <w:bookmarkStart w:id="1225" w:name="_GoBack"/>
      <w:bookmarkEnd w:id="1225"/>
    </w:p>
    <w:p w14:paraId="289EEBB5" w14:textId="5321A835" w:rsidR="002C100E" w:rsidDel="00BD12BE" w:rsidRDefault="002C100E">
      <w:pPr>
        <w:pStyle w:val="ListParagraph"/>
        <w:numPr>
          <w:ilvl w:val="0"/>
          <w:numId w:val="12"/>
        </w:numPr>
        <w:spacing w:line="360" w:lineRule="auto"/>
        <w:jc w:val="both"/>
        <w:rPr>
          <w:del w:id="1226" w:author="nikolas moutsopoulos" w:date="2021-06-18T00:36:00Z"/>
          <w:sz w:val="24"/>
          <w:szCs w:val="24"/>
        </w:rPr>
        <w:pPrChange w:id="1227" w:author="nikolas moutsopoulos" w:date="2021-05-22T22:15:00Z">
          <w:pPr>
            <w:pStyle w:val="ListParagraph"/>
            <w:numPr>
              <w:numId w:val="12"/>
            </w:numPr>
            <w:spacing w:line="360" w:lineRule="auto"/>
            <w:ind w:hanging="360"/>
          </w:pPr>
        </w:pPrChange>
      </w:pPr>
      <w:del w:id="1228" w:author="nikolas moutsopoulos" w:date="2021-06-18T00:36:00Z">
        <w:r w:rsidRPr="002C100E" w:rsidDel="00BD12BE">
          <w:rPr>
            <w:sz w:val="24"/>
            <w:szCs w:val="24"/>
          </w:rPr>
          <w:delText>bigCts_dups = bigCts_dups[np.abs(stats.zscore(bigCts_dups['Value']))&lt;1]</w:delText>
        </w:r>
      </w:del>
    </w:p>
    <w:p w14:paraId="73C54D33" w14:textId="77777777" w:rsidR="002C100E" w:rsidRPr="002C100E" w:rsidRDefault="009E2050">
      <w:pPr>
        <w:spacing w:line="360" w:lineRule="auto"/>
        <w:jc w:val="both"/>
        <w:rPr>
          <w:sz w:val="24"/>
          <w:szCs w:val="24"/>
        </w:rPr>
        <w:pPrChange w:id="1229" w:author="nikolas moutsopoulos" w:date="2021-05-22T22:15:00Z">
          <w:pPr>
            <w:spacing w:line="360" w:lineRule="auto"/>
          </w:pPr>
        </w:pPrChange>
      </w:pPr>
      <w:r>
        <w:rPr>
          <w:sz w:val="24"/>
          <w:szCs w:val="24"/>
        </w:rPr>
        <w:t>After finding the outlier records those can be easily removed by the dataset and proceed to next steps.</w:t>
      </w:r>
    </w:p>
    <w:p w14:paraId="732FA48C" w14:textId="77777777" w:rsidR="00FC0966" w:rsidRPr="00FC0966" w:rsidRDefault="00FC0966">
      <w:pPr>
        <w:pStyle w:val="Heading3"/>
        <w:jc w:val="both"/>
        <w:pPrChange w:id="1230" w:author="nikolas moutsopoulos" w:date="2021-05-22T22:15:00Z">
          <w:pPr>
            <w:pStyle w:val="Heading3"/>
          </w:pPr>
        </w:pPrChange>
      </w:pPr>
      <w:bookmarkStart w:id="1231" w:name="_Toc69423316"/>
      <w:r>
        <w:t>4.8.2 Algorithmic Method</w:t>
      </w:r>
      <w:bookmarkEnd w:id="1231"/>
    </w:p>
    <w:p w14:paraId="05C874FE" w14:textId="77777777" w:rsidR="00D54C76" w:rsidRDefault="00D54C76">
      <w:pPr>
        <w:jc w:val="both"/>
        <w:pPrChange w:id="1232" w:author="nikolas moutsopoulos" w:date="2021-05-22T22:15:00Z">
          <w:pPr/>
        </w:pPrChange>
      </w:pPr>
    </w:p>
    <w:p w14:paraId="763CD790" w14:textId="77777777" w:rsidR="003C3183" w:rsidRPr="00B33857" w:rsidRDefault="00B33857">
      <w:pPr>
        <w:spacing w:line="360" w:lineRule="auto"/>
        <w:jc w:val="both"/>
        <w:rPr>
          <w:sz w:val="24"/>
          <w:szCs w:val="24"/>
        </w:rPr>
        <w:pPrChange w:id="1233" w:author="nikolas moutsopoulos" w:date="2021-05-22T22:15:00Z">
          <w:pPr>
            <w:spacing w:line="360" w:lineRule="auto"/>
          </w:pPr>
        </w:pPrChange>
      </w:pPr>
      <w:r w:rsidRPr="00B33857">
        <w:rPr>
          <w:sz w:val="24"/>
          <w:szCs w:val="24"/>
        </w:rPr>
        <w:t>Despite the fact that statistical methods are easy to use, efficient and effective, the algorithmic outlier detections methods should also been taken into consideration. One of the most common practices regarding algorithmic outlier detection is the use of k – Nearest Neighbors (</w:t>
      </w:r>
      <w:proofErr w:type="spellStart"/>
      <w:r w:rsidRPr="00B33857">
        <w:rPr>
          <w:sz w:val="24"/>
          <w:szCs w:val="24"/>
        </w:rPr>
        <w:t>kNN</w:t>
      </w:r>
      <w:proofErr w:type="spellEnd"/>
      <w:r w:rsidRPr="00B33857">
        <w:rPr>
          <w:sz w:val="24"/>
          <w:szCs w:val="24"/>
        </w:rPr>
        <w:t>) algorithm.</w:t>
      </w:r>
    </w:p>
    <w:p w14:paraId="17269E5C" w14:textId="77777777" w:rsidR="00B33857" w:rsidRDefault="00B33857">
      <w:pPr>
        <w:pStyle w:val="ls"/>
        <w:shd w:val="clear" w:color="auto" w:fill="FFFFFF"/>
        <w:spacing w:before="206" w:beforeAutospacing="0" w:after="0" w:afterAutospacing="0" w:line="360" w:lineRule="auto"/>
        <w:jc w:val="both"/>
        <w:rPr>
          <w:rFonts w:asciiTheme="minorHAnsi" w:eastAsiaTheme="minorHAnsi" w:hAnsiTheme="minorHAnsi" w:cstheme="minorBidi"/>
        </w:rPr>
        <w:pPrChange w:id="1234" w:author="nikolas moutsopoulos" w:date="2021-05-22T22:15:00Z">
          <w:pPr>
            <w:pStyle w:val="ls"/>
            <w:shd w:val="clear" w:color="auto" w:fill="FFFFFF"/>
            <w:spacing w:before="206" w:beforeAutospacing="0" w:after="0" w:afterAutospacing="0" w:line="360" w:lineRule="auto"/>
          </w:pPr>
        </w:pPrChange>
      </w:pPr>
      <w:proofErr w:type="spellStart"/>
      <w:proofErr w:type="gramStart"/>
      <w:r w:rsidRPr="00B33857">
        <w:rPr>
          <w:rFonts w:asciiTheme="minorHAnsi" w:eastAsiaTheme="minorHAnsi" w:hAnsiTheme="minorHAnsi" w:cstheme="minorBidi"/>
        </w:rPr>
        <w:t>kNN</w:t>
      </w:r>
      <w:proofErr w:type="spellEnd"/>
      <w:proofErr w:type="gramEnd"/>
      <w:r w:rsidRPr="00B33857">
        <w:rPr>
          <w:rFonts w:asciiTheme="minorHAnsi" w:eastAsiaTheme="minorHAnsi" w:hAnsiTheme="minorHAnsi" w:cstheme="minorBidi"/>
        </w:rPr>
        <w:t xml:space="preserve"> is a supervised ML algorithm frequently used for classification problems (sometimes regression problems as well) in data science. It is one of the simplest yet widely used algorithms with good use cases such as building recommender systems, face detection applications etc.</w:t>
      </w:r>
    </w:p>
    <w:p w14:paraId="3F95EA64" w14:textId="77777777" w:rsidR="00B33857" w:rsidRDefault="00B33857">
      <w:pPr>
        <w:pStyle w:val="ls"/>
        <w:shd w:val="clear" w:color="auto" w:fill="FFFFFF"/>
        <w:spacing w:before="206" w:beforeAutospacing="0" w:after="0" w:afterAutospacing="0" w:line="360" w:lineRule="auto"/>
        <w:jc w:val="both"/>
        <w:rPr>
          <w:rFonts w:asciiTheme="minorHAnsi" w:eastAsiaTheme="minorHAnsi" w:hAnsiTheme="minorHAnsi" w:cstheme="minorBidi"/>
        </w:rPr>
        <w:pPrChange w:id="1235" w:author="nikolas moutsopoulos" w:date="2021-05-22T22:15:00Z">
          <w:pPr>
            <w:pStyle w:val="ls"/>
            <w:shd w:val="clear" w:color="auto" w:fill="FFFFFF"/>
            <w:spacing w:before="206" w:beforeAutospacing="0" w:after="0" w:afterAutospacing="0" w:line="360" w:lineRule="auto"/>
          </w:pPr>
        </w:pPrChange>
      </w:pPr>
      <w:r w:rsidRPr="00B33857">
        <w:rPr>
          <w:rFonts w:asciiTheme="minorHAnsi" w:eastAsiaTheme="minorHAnsi" w:hAnsiTheme="minorHAnsi" w:cstheme="minorBidi"/>
        </w:rPr>
        <w:t>The fundamental assumption in the nearest-neighbor family is that similar observations are in proximity to each other and outliers are usually lonely observations, staying farther from the cluster of similar observations.</w:t>
      </w:r>
      <w:r>
        <w:rPr>
          <w:rFonts w:asciiTheme="minorHAnsi" w:eastAsiaTheme="minorHAnsi" w:hAnsiTheme="minorHAnsi" w:cstheme="minorBidi"/>
        </w:rPr>
        <w:t xml:space="preserve"> </w:t>
      </w:r>
      <w:r w:rsidR="00195EC2">
        <w:rPr>
          <w:rFonts w:asciiTheme="minorHAnsi" w:eastAsiaTheme="minorHAnsi" w:hAnsiTheme="minorHAnsi" w:cstheme="minorBidi"/>
        </w:rPr>
        <w:t xml:space="preserve">The image below offers a better understanding of </w:t>
      </w:r>
      <w:proofErr w:type="spellStart"/>
      <w:r w:rsidR="00195EC2">
        <w:rPr>
          <w:rFonts w:asciiTheme="minorHAnsi" w:eastAsiaTheme="minorHAnsi" w:hAnsiTheme="minorHAnsi" w:cstheme="minorBidi"/>
        </w:rPr>
        <w:t>kNN</w:t>
      </w:r>
      <w:proofErr w:type="spellEnd"/>
      <w:r w:rsidR="00195EC2">
        <w:rPr>
          <w:rFonts w:asciiTheme="minorHAnsi" w:eastAsiaTheme="minorHAnsi" w:hAnsiTheme="minorHAnsi" w:cstheme="minorBidi"/>
        </w:rPr>
        <w:t xml:space="preserve"> usage.</w:t>
      </w:r>
    </w:p>
    <w:p w14:paraId="565782AC" w14:textId="77777777" w:rsidR="00F570BE" w:rsidRDefault="00195EC2">
      <w:pPr>
        <w:pStyle w:val="ls"/>
        <w:keepNext/>
        <w:shd w:val="clear" w:color="auto" w:fill="FFFFFF"/>
        <w:spacing w:before="206" w:beforeAutospacing="0" w:after="0" w:afterAutospacing="0" w:line="360" w:lineRule="auto"/>
        <w:jc w:val="center"/>
        <w:rPr>
          <w:ins w:id="1236" w:author="nikolas moutsopoulos" w:date="2021-05-27T18:23:00Z"/>
        </w:rPr>
        <w:pPrChange w:id="1237" w:author="nikolas moutsopoulos" w:date="2021-05-27T18:23:00Z">
          <w:pPr>
            <w:pStyle w:val="ls"/>
            <w:shd w:val="clear" w:color="auto" w:fill="FFFFFF"/>
            <w:spacing w:before="206" w:beforeAutospacing="0" w:after="0" w:afterAutospacing="0" w:line="360" w:lineRule="auto"/>
            <w:jc w:val="center"/>
          </w:pPr>
        </w:pPrChange>
      </w:pPr>
      <w:r>
        <w:rPr>
          <w:rFonts w:asciiTheme="minorHAnsi" w:eastAsiaTheme="minorHAnsi" w:hAnsiTheme="minorHAnsi" w:cstheme="minorBidi"/>
          <w:noProof/>
        </w:rPr>
        <w:lastRenderedPageBreak/>
        <w:drawing>
          <wp:inline distT="0" distB="0" distL="0" distR="0" wp14:anchorId="6B83F06B" wp14:editId="3FAB2CB6">
            <wp:extent cx="4114800" cy="3274514"/>
            <wp:effectExtent l="0" t="0" r="0" b="2540"/>
            <wp:docPr id="6" name="Picture 6" descr="C:\Users\user\Documents\thesis\1_Z4pEsMtjy0svozfUx6ha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cuments\thesis\1_Z4pEsMtjy0svozfUx6haow.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26163" cy="3283556"/>
                    </a:xfrm>
                    <a:prstGeom prst="rect">
                      <a:avLst/>
                    </a:prstGeom>
                    <a:noFill/>
                    <a:ln>
                      <a:noFill/>
                    </a:ln>
                  </pic:spPr>
                </pic:pic>
              </a:graphicData>
            </a:graphic>
          </wp:inline>
        </w:drawing>
      </w:r>
    </w:p>
    <w:p w14:paraId="754DD64A" w14:textId="1A4F4D09" w:rsidR="00195EC2" w:rsidRDefault="00F570BE">
      <w:pPr>
        <w:pStyle w:val="Caption"/>
        <w:jc w:val="center"/>
        <w:pPrChange w:id="1238" w:author="nikolas moutsopoulos" w:date="2021-05-27T18:23:00Z">
          <w:pPr>
            <w:pStyle w:val="ls"/>
            <w:shd w:val="clear" w:color="auto" w:fill="FFFFFF"/>
            <w:spacing w:before="206" w:beforeAutospacing="0" w:after="0" w:afterAutospacing="0" w:line="360" w:lineRule="auto"/>
            <w:jc w:val="center"/>
          </w:pPr>
        </w:pPrChange>
      </w:pPr>
      <w:bookmarkStart w:id="1239" w:name="_Toc73033253"/>
      <w:ins w:id="1240" w:author="nikolas moutsopoulos" w:date="2021-05-27T18:23:00Z">
        <w:r>
          <w:t xml:space="preserve">Figure </w:t>
        </w:r>
      </w:ins>
      <w:ins w:id="1241" w:author="nikolas moutsopoulos" w:date="2021-05-27T18:32:00Z">
        <w:r w:rsidR="0029427C">
          <w:fldChar w:fldCharType="begin"/>
        </w:r>
        <w:r w:rsidR="0029427C">
          <w:instrText xml:space="preserve"> STYLEREF 1 \s </w:instrText>
        </w:r>
      </w:ins>
      <w:r w:rsidR="0029427C">
        <w:fldChar w:fldCharType="separate"/>
      </w:r>
      <w:r w:rsidR="0029427C">
        <w:rPr>
          <w:noProof/>
        </w:rPr>
        <w:t>4</w:t>
      </w:r>
      <w:ins w:id="1242" w:author="nikolas moutsopoulos" w:date="2021-05-27T18:32:00Z">
        <w:r w:rsidR="0029427C">
          <w:fldChar w:fldCharType="end"/>
        </w:r>
        <w:r w:rsidR="0029427C">
          <w:t>.</w:t>
        </w:r>
        <w:r w:rsidR="0029427C">
          <w:fldChar w:fldCharType="begin"/>
        </w:r>
        <w:r w:rsidR="0029427C">
          <w:instrText xml:space="preserve"> SEQ Figure \* ARABIC \s 1 </w:instrText>
        </w:r>
      </w:ins>
      <w:r w:rsidR="0029427C">
        <w:fldChar w:fldCharType="separate"/>
      </w:r>
      <w:ins w:id="1243" w:author="nikolas moutsopoulos" w:date="2021-05-27T18:32:00Z">
        <w:r w:rsidR="0029427C">
          <w:rPr>
            <w:noProof/>
          </w:rPr>
          <w:t>4</w:t>
        </w:r>
        <w:r w:rsidR="0029427C">
          <w:fldChar w:fldCharType="end"/>
        </w:r>
      </w:ins>
      <w:ins w:id="1244" w:author="nikolas moutsopoulos" w:date="2021-05-27T18:23:00Z">
        <w:r>
          <w:t xml:space="preserve"> Graphical example - Find outliers with </w:t>
        </w:r>
        <w:proofErr w:type="spellStart"/>
        <w:r>
          <w:t>kNN</w:t>
        </w:r>
        <w:proofErr w:type="spellEnd"/>
        <w:r>
          <w:t xml:space="preserve"> algorithm</w:t>
        </w:r>
      </w:ins>
      <w:bookmarkEnd w:id="1239"/>
    </w:p>
    <w:p w14:paraId="4622DE87" w14:textId="77777777" w:rsidR="00B33857" w:rsidRDefault="00E46E43">
      <w:pPr>
        <w:pStyle w:val="ls"/>
        <w:shd w:val="clear" w:color="auto" w:fill="FFFFFF"/>
        <w:spacing w:before="206" w:beforeAutospacing="0" w:after="0" w:afterAutospacing="0" w:line="360" w:lineRule="auto"/>
        <w:jc w:val="both"/>
        <w:rPr>
          <w:rFonts w:asciiTheme="minorHAnsi" w:eastAsiaTheme="minorHAnsi" w:hAnsiTheme="minorHAnsi" w:cstheme="minorBidi"/>
        </w:rPr>
        <w:pPrChange w:id="1245" w:author="nikolas moutsopoulos" w:date="2021-05-22T22:15:00Z">
          <w:pPr>
            <w:pStyle w:val="ls"/>
            <w:shd w:val="clear" w:color="auto" w:fill="FFFFFF"/>
            <w:spacing w:before="206" w:beforeAutospacing="0" w:after="0" w:afterAutospacing="0" w:line="360" w:lineRule="auto"/>
          </w:pPr>
        </w:pPrChange>
      </w:pPr>
      <w:r>
        <w:rPr>
          <w:rFonts w:asciiTheme="minorHAnsi" w:eastAsiaTheme="minorHAnsi" w:hAnsiTheme="minorHAnsi" w:cstheme="minorBidi"/>
        </w:rPr>
        <w:t xml:space="preserve">For the implementation of </w:t>
      </w:r>
      <w:proofErr w:type="spellStart"/>
      <w:r>
        <w:rPr>
          <w:rFonts w:asciiTheme="minorHAnsi" w:eastAsiaTheme="minorHAnsi" w:hAnsiTheme="minorHAnsi" w:cstheme="minorBidi"/>
        </w:rPr>
        <w:t>kNN</w:t>
      </w:r>
      <w:proofErr w:type="spellEnd"/>
      <w:r>
        <w:rPr>
          <w:rFonts w:asciiTheme="minorHAnsi" w:eastAsiaTheme="minorHAnsi" w:hAnsiTheme="minorHAnsi" w:cstheme="minorBidi"/>
        </w:rPr>
        <w:t xml:space="preserve"> algorithm on the project, made use of </w:t>
      </w:r>
      <w:proofErr w:type="spellStart"/>
      <w:r w:rsidRPr="00E46E43">
        <w:rPr>
          <w:rFonts w:asciiTheme="minorHAnsi" w:eastAsiaTheme="minorHAnsi" w:hAnsiTheme="minorHAnsi" w:cstheme="minorBidi"/>
          <w:i/>
        </w:rPr>
        <w:t>sklearn.neighbors</w:t>
      </w:r>
      <w:proofErr w:type="spellEnd"/>
      <w:r>
        <w:rPr>
          <w:rFonts w:asciiTheme="minorHAnsi" w:eastAsiaTheme="minorHAnsi" w:hAnsiTheme="minorHAnsi" w:cstheme="minorBidi"/>
        </w:rPr>
        <w:t xml:space="preserve"> library and the </w:t>
      </w:r>
      <w:proofErr w:type="spellStart"/>
      <w:r w:rsidRPr="00E46E43">
        <w:rPr>
          <w:rFonts w:asciiTheme="minorHAnsi" w:eastAsiaTheme="minorHAnsi" w:hAnsiTheme="minorHAnsi" w:cstheme="minorBidi"/>
          <w:i/>
        </w:rPr>
        <w:t>NearestNeighbors</w:t>
      </w:r>
      <w:proofErr w:type="spellEnd"/>
      <w:r>
        <w:rPr>
          <w:rFonts w:asciiTheme="minorHAnsi" w:eastAsiaTheme="minorHAnsi" w:hAnsiTheme="minorHAnsi" w:cstheme="minorBidi"/>
          <w:i/>
        </w:rPr>
        <w:t xml:space="preserve"> </w:t>
      </w:r>
      <w:r>
        <w:rPr>
          <w:rFonts w:asciiTheme="minorHAnsi" w:eastAsiaTheme="minorHAnsi" w:hAnsiTheme="minorHAnsi" w:cstheme="minorBidi"/>
        </w:rPr>
        <w:t>module.</w:t>
      </w:r>
    </w:p>
    <w:p w14:paraId="42BFAE72" w14:textId="77777777" w:rsidR="00E46E43" w:rsidRDefault="00E46E43">
      <w:pPr>
        <w:pStyle w:val="ls"/>
        <w:shd w:val="clear" w:color="auto" w:fill="FFFFFF"/>
        <w:spacing w:before="206" w:beforeAutospacing="0" w:after="0" w:afterAutospacing="0" w:line="360" w:lineRule="auto"/>
        <w:jc w:val="both"/>
        <w:rPr>
          <w:rFonts w:asciiTheme="minorHAnsi" w:eastAsiaTheme="minorHAnsi" w:hAnsiTheme="minorHAnsi" w:cstheme="minorBidi"/>
        </w:rPr>
        <w:pPrChange w:id="1246" w:author="nikolas moutsopoulos" w:date="2021-05-22T22:15:00Z">
          <w:pPr>
            <w:pStyle w:val="ls"/>
            <w:shd w:val="clear" w:color="auto" w:fill="FFFFFF"/>
            <w:spacing w:before="206" w:beforeAutospacing="0" w:after="0" w:afterAutospacing="0" w:line="360" w:lineRule="auto"/>
          </w:pPr>
        </w:pPrChange>
      </w:pPr>
      <w:r>
        <w:rPr>
          <w:rFonts w:asciiTheme="minorHAnsi" w:eastAsiaTheme="minorHAnsi" w:hAnsiTheme="minorHAnsi" w:cstheme="minorBidi"/>
        </w:rPr>
        <w:t xml:space="preserve">By finding the </w:t>
      </w:r>
      <w:r w:rsidRPr="00B33857">
        <w:rPr>
          <w:rFonts w:asciiTheme="minorHAnsi" w:eastAsiaTheme="minorHAnsi" w:hAnsiTheme="minorHAnsi" w:cstheme="minorBidi"/>
        </w:rPr>
        <w:t>lonely observations</w:t>
      </w:r>
      <w:r>
        <w:rPr>
          <w:rFonts w:asciiTheme="minorHAnsi" w:eastAsiaTheme="minorHAnsi" w:hAnsiTheme="minorHAnsi" w:cstheme="minorBidi"/>
        </w:rPr>
        <w:t xml:space="preserve"> those are considered as outliers and can be removed from the dataset and proceed to next steps.</w:t>
      </w:r>
    </w:p>
    <w:p w14:paraId="4E94173E" w14:textId="77777777" w:rsidR="00A541E0" w:rsidRDefault="0080659A">
      <w:pPr>
        <w:pStyle w:val="Heading2"/>
        <w:jc w:val="both"/>
        <w:rPr>
          <w:rFonts w:eastAsiaTheme="minorHAnsi"/>
        </w:rPr>
        <w:pPrChange w:id="1247" w:author="nikolas moutsopoulos" w:date="2021-05-22T22:15:00Z">
          <w:pPr>
            <w:pStyle w:val="Heading2"/>
          </w:pPr>
        </w:pPrChange>
      </w:pPr>
      <w:bookmarkStart w:id="1248" w:name="_Toc69423317"/>
      <w:r>
        <w:rPr>
          <w:rFonts w:eastAsiaTheme="minorHAnsi"/>
        </w:rPr>
        <w:t>4.9 Plots</w:t>
      </w:r>
      <w:bookmarkEnd w:id="1248"/>
    </w:p>
    <w:p w14:paraId="224C7879" w14:textId="77777777" w:rsidR="0080659A" w:rsidRDefault="0080659A">
      <w:pPr>
        <w:jc w:val="both"/>
        <w:pPrChange w:id="1249" w:author="nikolas moutsopoulos" w:date="2021-05-22T22:15:00Z">
          <w:pPr/>
        </w:pPrChange>
      </w:pPr>
    </w:p>
    <w:p w14:paraId="6AB6705A" w14:textId="77777777" w:rsidR="0080659A" w:rsidRPr="00B4675B" w:rsidRDefault="00905490">
      <w:pPr>
        <w:spacing w:line="360" w:lineRule="auto"/>
        <w:jc w:val="both"/>
        <w:rPr>
          <w:sz w:val="24"/>
          <w:szCs w:val="24"/>
        </w:rPr>
        <w:pPrChange w:id="1250" w:author="nikolas moutsopoulos" w:date="2021-05-22T22:15:00Z">
          <w:pPr>
            <w:spacing w:line="360" w:lineRule="auto"/>
          </w:pPr>
        </w:pPrChange>
      </w:pPr>
      <w:r w:rsidRPr="00B4675B">
        <w:rPr>
          <w:sz w:val="24"/>
          <w:szCs w:val="24"/>
        </w:rPr>
        <w:t>Plots are</w:t>
      </w:r>
      <w:r w:rsidR="0080659A" w:rsidRPr="00B4675B">
        <w:rPr>
          <w:sz w:val="24"/>
          <w:szCs w:val="24"/>
        </w:rPr>
        <w:t xml:space="preserve"> a very useful too</w:t>
      </w:r>
      <w:r w:rsidRPr="00B4675B">
        <w:rPr>
          <w:sz w:val="24"/>
          <w:szCs w:val="24"/>
        </w:rPr>
        <w:t xml:space="preserve">l on the hands of data analyst during the whole data cleaning pipeline. To begin with, the data analyst should choose among plenty of plot types depending on the </w:t>
      </w:r>
      <w:r w:rsidR="0019685C" w:rsidRPr="00B4675B">
        <w:rPr>
          <w:sz w:val="24"/>
          <w:szCs w:val="24"/>
        </w:rPr>
        <w:t>step being and the decision want to take by seeing the plot.</w:t>
      </w:r>
      <w:r w:rsidR="00700050" w:rsidRPr="00B4675B">
        <w:rPr>
          <w:sz w:val="24"/>
          <w:szCs w:val="24"/>
        </w:rPr>
        <w:t xml:space="preserve"> Some of the most frequently used plot types are: line plot, scatter plot, area plot, bar chart, </w:t>
      </w:r>
      <w:proofErr w:type="spellStart"/>
      <w:r w:rsidR="00700050" w:rsidRPr="00B4675B">
        <w:rPr>
          <w:sz w:val="24"/>
          <w:szCs w:val="24"/>
        </w:rPr>
        <w:t>piechart</w:t>
      </w:r>
      <w:proofErr w:type="spellEnd"/>
      <w:r w:rsidR="00700050" w:rsidRPr="00B4675B">
        <w:rPr>
          <w:sz w:val="24"/>
          <w:szCs w:val="24"/>
        </w:rPr>
        <w:t>, histogram, kernel density function, boxplot, and scatter matrix plot.</w:t>
      </w:r>
    </w:p>
    <w:p w14:paraId="740127F3" w14:textId="77777777" w:rsidR="00700050" w:rsidRPr="00B4675B" w:rsidRDefault="00700050">
      <w:pPr>
        <w:spacing w:line="360" w:lineRule="auto"/>
        <w:jc w:val="both"/>
        <w:rPr>
          <w:sz w:val="24"/>
          <w:szCs w:val="24"/>
        </w:rPr>
        <w:pPrChange w:id="1251" w:author="nikolas moutsopoulos" w:date="2021-05-22T22:15:00Z">
          <w:pPr>
            <w:spacing w:line="360" w:lineRule="auto"/>
          </w:pPr>
        </w:pPrChange>
      </w:pPr>
      <w:r w:rsidRPr="00B4675B">
        <w:rPr>
          <w:sz w:val="24"/>
          <w:szCs w:val="24"/>
        </w:rPr>
        <w:t>For the needs of the thesis the use of plots made mainly for outliers definition and plotting results.</w:t>
      </w:r>
    </w:p>
    <w:p w14:paraId="6B668DC2" w14:textId="77777777" w:rsidR="00700050" w:rsidRPr="00B4675B" w:rsidRDefault="00700050">
      <w:pPr>
        <w:spacing w:line="360" w:lineRule="auto"/>
        <w:jc w:val="both"/>
        <w:rPr>
          <w:sz w:val="24"/>
          <w:szCs w:val="24"/>
        </w:rPr>
        <w:pPrChange w:id="1252" w:author="nikolas moutsopoulos" w:date="2021-05-22T22:15:00Z">
          <w:pPr>
            <w:spacing w:line="360" w:lineRule="auto"/>
          </w:pPr>
        </w:pPrChange>
      </w:pPr>
      <w:r w:rsidRPr="00B4675B">
        <w:rPr>
          <w:sz w:val="24"/>
          <w:szCs w:val="24"/>
        </w:rPr>
        <w:t xml:space="preserve">Regarding the Z-score decision </w:t>
      </w:r>
      <w:r w:rsidR="00E35231" w:rsidRPr="00B4675B">
        <w:rPr>
          <w:sz w:val="24"/>
          <w:szCs w:val="24"/>
        </w:rPr>
        <w:t>line</w:t>
      </w:r>
      <w:r w:rsidRPr="00B4675B">
        <w:rPr>
          <w:sz w:val="24"/>
          <w:szCs w:val="24"/>
        </w:rPr>
        <w:t xml:space="preserve"> plots were used in order to define the accurate Z-score that used to remove the outliers values.</w:t>
      </w:r>
    </w:p>
    <w:p w14:paraId="58594EAD" w14:textId="77777777" w:rsidR="00E35231" w:rsidRDefault="00E35231">
      <w:pPr>
        <w:spacing w:line="360" w:lineRule="auto"/>
        <w:jc w:val="both"/>
        <w:rPr>
          <w:ins w:id="1253" w:author="nikolas moutsopoulos" w:date="2021-06-18T00:13:00Z"/>
          <w:sz w:val="24"/>
          <w:szCs w:val="24"/>
        </w:rPr>
        <w:pPrChange w:id="1254" w:author="nikolas moutsopoulos" w:date="2021-05-22T22:15:00Z">
          <w:pPr>
            <w:spacing w:line="360" w:lineRule="auto"/>
          </w:pPr>
        </w:pPrChange>
      </w:pPr>
      <w:r w:rsidRPr="00B4675B">
        <w:rPr>
          <w:sz w:val="24"/>
          <w:szCs w:val="24"/>
        </w:rPr>
        <w:lastRenderedPageBreak/>
        <w:t xml:space="preserve">Regarding the result made use of box plot and pie chart. The plots used in the thesis, are offered by </w:t>
      </w:r>
      <w:proofErr w:type="spellStart"/>
      <w:r w:rsidRPr="00B4675B">
        <w:rPr>
          <w:i/>
          <w:sz w:val="24"/>
          <w:szCs w:val="24"/>
        </w:rPr>
        <w:t>matplotlib</w:t>
      </w:r>
      <w:proofErr w:type="spellEnd"/>
      <w:r w:rsidRPr="00B4675B">
        <w:rPr>
          <w:sz w:val="24"/>
          <w:szCs w:val="24"/>
        </w:rPr>
        <w:t xml:space="preserve"> library, </w:t>
      </w:r>
      <w:proofErr w:type="spellStart"/>
      <w:r w:rsidRPr="00B4675B">
        <w:rPr>
          <w:i/>
          <w:sz w:val="24"/>
          <w:szCs w:val="24"/>
        </w:rPr>
        <w:t>pyplot</w:t>
      </w:r>
      <w:proofErr w:type="spellEnd"/>
      <w:r w:rsidRPr="00B4675B">
        <w:rPr>
          <w:sz w:val="24"/>
          <w:szCs w:val="24"/>
        </w:rPr>
        <w:t xml:space="preserve"> module.</w:t>
      </w:r>
      <w:r w:rsidR="002C5E4E" w:rsidRPr="00B4675B">
        <w:rPr>
          <w:sz w:val="24"/>
          <w:szCs w:val="24"/>
        </w:rPr>
        <w:t xml:space="preserve"> A sample of the plots produced by the code, are displayed below:</w:t>
      </w:r>
    </w:p>
    <w:p w14:paraId="26A7C447" w14:textId="3F082891" w:rsidR="00072F41" w:rsidRPr="00FE0688" w:rsidRDefault="00072F41" w:rsidP="00FE0688">
      <w:pPr>
        <w:pStyle w:val="ListParagraph"/>
        <w:numPr>
          <w:ilvl w:val="0"/>
          <w:numId w:val="12"/>
        </w:numPr>
        <w:spacing w:line="360" w:lineRule="auto"/>
        <w:jc w:val="both"/>
        <w:rPr>
          <w:sz w:val="24"/>
          <w:szCs w:val="24"/>
          <w:rPrChange w:id="1255" w:author="nikolas moutsopoulos" w:date="2021-06-18T00:20:00Z">
            <w:rPr/>
          </w:rPrChange>
        </w:rPr>
        <w:pPrChange w:id="1256" w:author="nikolas moutsopoulos" w:date="2021-06-18T00:20:00Z">
          <w:pPr>
            <w:spacing w:line="360" w:lineRule="auto"/>
          </w:pPr>
        </w:pPrChange>
      </w:pPr>
      <w:ins w:id="1257" w:author="nikolas moutsopoulos" w:date="2021-06-18T00:13:00Z">
        <w:r w:rsidRPr="00FE0688">
          <w:rPr>
            <w:sz w:val="24"/>
            <w:szCs w:val="24"/>
            <w:rPrChange w:id="1258" w:author="nikolas moutsopoulos" w:date="2021-06-18T00:20:00Z">
              <w:rPr/>
            </w:rPrChange>
          </w:rPr>
          <w:t>In the box-plot displaye</w:t>
        </w:r>
        <w:r w:rsidRPr="00FE0688">
          <w:rPr>
            <w:sz w:val="24"/>
            <w:szCs w:val="24"/>
            <w:rPrChange w:id="1259" w:author="nikolas moutsopoulos" w:date="2021-06-18T00:20:00Z">
              <w:rPr/>
            </w:rPrChange>
          </w:rPr>
          <w:t xml:space="preserve">d below are pictured the categories of the big </w:t>
        </w:r>
      </w:ins>
      <w:ins w:id="1260" w:author="nikolas moutsopoulos" w:date="2021-06-18T00:14:00Z">
        <w:r w:rsidRPr="00FE0688">
          <w:rPr>
            <w:sz w:val="24"/>
            <w:szCs w:val="24"/>
            <w:rPrChange w:id="1261" w:author="nikolas moutsopoulos" w:date="2021-06-18T00:20:00Z">
              <w:rPr/>
            </w:rPrChange>
          </w:rPr>
          <w:t xml:space="preserve">Cities dataset </w:t>
        </w:r>
      </w:ins>
      <w:ins w:id="1262" w:author="nikolas moutsopoulos" w:date="2021-06-18T00:15:00Z">
        <w:r w:rsidRPr="00FE0688">
          <w:rPr>
            <w:sz w:val="24"/>
            <w:szCs w:val="24"/>
            <w:rPrChange w:id="1263" w:author="nikolas moutsopoulos" w:date="2021-06-18T00:20:00Z">
              <w:rPr/>
            </w:rPrChange>
          </w:rPr>
          <w:t>and the distribution of the data per Category. With the blank bullets which are places above the boxes are displayed the outlier values for the respective category.</w:t>
        </w:r>
      </w:ins>
    </w:p>
    <w:p w14:paraId="37092103" w14:textId="74443DDD" w:rsidR="00072F41" w:rsidRDefault="00206C7B" w:rsidP="00072F41">
      <w:pPr>
        <w:keepNext/>
        <w:jc w:val="center"/>
        <w:rPr>
          <w:ins w:id="1264" w:author="nikolas moutsopoulos" w:date="2021-05-27T18:25:00Z"/>
        </w:rPr>
        <w:pPrChange w:id="1265" w:author="nikolas moutsopoulos" w:date="2021-06-18T00:16:00Z">
          <w:pPr>
            <w:jc w:val="center"/>
          </w:pPr>
        </w:pPrChange>
      </w:pPr>
      <w:r>
        <w:rPr>
          <w:noProof/>
        </w:rPr>
        <w:drawing>
          <wp:inline distT="0" distB="0" distL="0" distR="0" wp14:anchorId="24DF1511" wp14:editId="1D37E394">
            <wp:extent cx="5397177" cy="3067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30987" cy="3086263"/>
                    </a:xfrm>
                    <a:prstGeom prst="rect">
                      <a:avLst/>
                    </a:prstGeom>
                  </pic:spPr>
                </pic:pic>
              </a:graphicData>
            </a:graphic>
          </wp:inline>
        </w:drawing>
      </w:r>
    </w:p>
    <w:p w14:paraId="752C1EC8" w14:textId="77D3264B" w:rsidR="002C5E4E" w:rsidRDefault="008B7CFE">
      <w:pPr>
        <w:pStyle w:val="Caption"/>
        <w:jc w:val="center"/>
        <w:rPr>
          <w:ins w:id="1266" w:author="nikolas moutsopoulos" w:date="2021-06-18T00:16:00Z"/>
        </w:rPr>
        <w:pPrChange w:id="1267" w:author="nikolas moutsopoulos" w:date="2021-05-27T18:25:00Z">
          <w:pPr>
            <w:jc w:val="center"/>
          </w:pPr>
        </w:pPrChange>
      </w:pPr>
      <w:bookmarkStart w:id="1268" w:name="_Toc73033254"/>
      <w:ins w:id="1269" w:author="nikolas moutsopoulos" w:date="2021-05-27T18:25:00Z">
        <w:r>
          <w:t xml:space="preserve">Figure </w:t>
        </w:r>
      </w:ins>
      <w:ins w:id="1270" w:author="nikolas moutsopoulos" w:date="2021-05-27T18:32:00Z">
        <w:r w:rsidR="0029427C">
          <w:fldChar w:fldCharType="begin"/>
        </w:r>
        <w:r w:rsidR="0029427C">
          <w:instrText xml:space="preserve"> STYLEREF 1 \s </w:instrText>
        </w:r>
      </w:ins>
      <w:r w:rsidR="0029427C">
        <w:fldChar w:fldCharType="separate"/>
      </w:r>
      <w:r w:rsidR="0029427C">
        <w:rPr>
          <w:noProof/>
        </w:rPr>
        <w:t>4</w:t>
      </w:r>
      <w:ins w:id="1271" w:author="nikolas moutsopoulos" w:date="2021-05-27T18:32:00Z">
        <w:r w:rsidR="0029427C">
          <w:fldChar w:fldCharType="end"/>
        </w:r>
        <w:r w:rsidR="0029427C">
          <w:t>.</w:t>
        </w:r>
        <w:r w:rsidR="0029427C">
          <w:fldChar w:fldCharType="begin"/>
        </w:r>
        <w:r w:rsidR="0029427C">
          <w:instrText xml:space="preserve"> SEQ Figure \* ARABIC \s 1 </w:instrText>
        </w:r>
      </w:ins>
      <w:r w:rsidR="0029427C">
        <w:fldChar w:fldCharType="separate"/>
      </w:r>
      <w:ins w:id="1272" w:author="nikolas moutsopoulos" w:date="2021-05-27T18:32:00Z">
        <w:r w:rsidR="0029427C">
          <w:rPr>
            <w:noProof/>
          </w:rPr>
          <w:t>5</w:t>
        </w:r>
        <w:r w:rsidR="0029427C">
          <w:fldChar w:fldCharType="end"/>
        </w:r>
      </w:ins>
      <w:ins w:id="1273" w:author="nikolas moutsopoulos" w:date="2021-05-27T18:25:00Z">
        <w:r>
          <w:t xml:space="preserve"> Boxplot - helps to find outliers</w:t>
        </w:r>
      </w:ins>
      <w:bookmarkEnd w:id="1268"/>
    </w:p>
    <w:p w14:paraId="4A410C2D" w14:textId="77777777" w:rsidR="00FE0688" w:rsidRDefault="00FE0688" w:rsidP="00FE0688">
      <w:pPr>
        <w:spacing w:line="360" w:lineRule="auto"/>
        <w:rPr>
          <w:ins w:id="1274" w:author="nikolas moutsopoulos" w:date="2021-06-18T00:21:00Z"/>
          <w:sz w:val="24"/>
          <w:szCs w:val="24"/>
        </w:rPr>
        <w:pPrChange w:id="1275" w:author="nikolas moutsopoulos" w:date="2021-06-18T00:20:00Z">
          <w:pPr>
            <w:jc w:val="center"/>
          </w:pPr>
        </w:pPrChange>
      </w:pPr>
    </w:p>
    <w:p w14:paraId="2350C30E" w14:textId="77777777" w:rsidR="00FE0688" w:rsidRDefault="00FE0688" w:rsidP="00FE0688">
      <w:pPr>
        <w:spacing w:line="360" w:lineRule="auto"/>
        <w:rPr>
          <w:ins w:id="1276" w:author="nikolas moutsopoulos" w:date="2021-06-18T00:21:00Z"/>
          <w:sz w:val="24"/>
          <w:szCs w:val="24"/>
        </w:rPr>
        <w:pPrChange w:id="1277" w:author="nikolas moutsopoulos" w:date="2021-06-18T00:20:00Z">
          <w:pPr>
            <w:jc w:val="center"/>
          </w:pPr>
        </w:pPrChange>
      </w:pPr>
    </w:p>
    <w:p w14:paraId="6C57A43C" w14:textId="77777777" w:rsidR="00FE0688" w:rsidRDefault="00FE0688" w:rsidP="00FE0688">
      <w:pPr>
        <w:spacing w:line="360" w:lineRule="auto"/>
        <w:rPr>
          <w:ins w:id="1278" w:author="nikolas moutsopoulos" w:date="2021-06-18T00:21:00Z"/>
          <w:sz w:val="24"/>
          <w:szCs w:val="24"/>
        </w:rPr>
        <w:pPrChange w:id="1279" w:author="nikolas moutsopoulos" w:date="2021-06-18T00:20:00Z">
          <w:pPr>
            <w:jc w:val="center"/>
          </w:pPr>
        </w:pPrChange>
      </w:pPr>
    </w:p>
    <w:p w14:paraId="79447BD1" w14:textId="77777777" w:rsidR="00FE0688" w:rsidRDefault="00FE0688" w:rsidP="00FE0688">
      <w:pPr>
        <w:spacing w:line="360" w:lineRule="auto"/>
        <w:rPr>
          <w:ins w:id="1280" w:author="nikolas moutsopoulos" w:date="2021-06-18T00:21:00Z"/>
          <w:sz w:val="24"/>
          <w:szCs w:val="24"/>
        </w:rPr>
        <w:pPrChange w:id="1281" w:author="nikolas moutsopoulos" w:date="2021-06-18T00:20:00Z">
          <w:pPr>
            <w:jc w:val="center"/>
          </w:pPr>
        </w:pPrChange>
      </w:pPr>
    </w:p>
    <w:p w14:paraId="534F0207" w14:textId="77777777" w:rsidR="00FE0688" w:rsidRDefault="00FE0688" w:rsidP="00FE0688">
      <w:pPr>
        <w:spacing w:line="360" w:lineRule="auto"/>
        <w:rPr>
          <w:ins w:id="1282" w:author="nikolas moutsopoulos" w:date="2021-06-18T00:21:00Z"/>
          <w:sz w:val="24"/>
          <w:szCs w:val="24"/>
        </w:rPr>
        <w:pPrChange w:id="1283" w:author="nikolas moutsopoulos" w:date="2021-06-18T00:20:00Z">
          <w:pPr>
            <w:jc w:val="center"/>
          </w:pPr>
        </w:pPrChange>
      </w:pPr>
    </w:p>
    <w:p w14:paraId="190D9F30" w14:textId="77777777" w:rsidR="00FE0688" w:rsidRDefault="00FE0688" w:rsidP="00FE0688">
      <w:pPr>
        <w:spacing w:line="360" w:lineRule="auto"/>
        <w:rPr>
          <w:ins w:id="1284" w:author="nikolas moutsopoulos" w:date="2021-06-18T00:20:00Z"/>
          <w:sz w:val="24"/>
          <w:szCs w:val="24"/>
        </w:rPr>
        <w:pPrChange w:id="1285" w:author="nikolas moutsopoulos" w:date="2021-06-18T00:20:00Z">
          <w:pPr>
            <w:jc w:val="center"/>
          </w:pPr>
        </w:pPrChange>
      </w:pPr>
    </w:p>
    <w:p w14:paraId="60170F26" w14:textId="77777777" w:rsidR="00FE0688" w:rsidRPr="00FE0688" w:rsidRDefault="00FE0688" w:rsidP="00FE0688">
      <w:pPr>
        <w:spacing w:line="360" w:lineRule="auto"/>
        <w:rPr>
          <w:ins w:id="1286" w:author="nikolas moutsopoulos" w:date="2021-06-18T00:20:00Z"/>
          <w:sz w:val="24"/>
          <w:szCs w:val="24"/>
          <w:rPrChange w:id="1287" w:author="nikolas moutsopoulos" w:date="2021-06-18T00:20:00Z">
            <w:rPr>
              <w:ins w:id="1288" w:author="nikolas moutsopoulos" w:date="2021-06-18T00:20:00Z"/>
            </w:rPr>
          </w:rPrChange>
        </w:rPr>
        <w:pPrChange w:id="1289" w:author="nikolas moutsopoulos" w:date="2021-06-18T00:20:00Z">
          <w:pPr>
            <w:jc w:val="center"/>
          </w:pPr>
        </w:pPrChange>
      </w:pPr>
    </w:p>
    <w:p w14:paraId="2787B1BB" w14:textId="4AC97E0F" w:rsidR="00072F41" w:rsidRPr="00FE0688" w:rsidRDefault="00072F41" w:rsidP="00FE0688">
      <w:pPr>
        <w:pStyle w:val="ListParagraph"/>
        <w:numPr>
          <w:ilvl w:val="0"/>
          <w:numId w:val="12"/>
        </w:numPr>
        <w:spacing w:line="360" w:lineRule="auto"/>
        <w:rPr>
          <w:sz w:val="24"/>
          <w:szCs w:val="24"/>
          <w:rPrChange w:id="1290" w:author="nikolas moutsopoulos" w:date="2021-06-18T00:20:00Z">
            <w:rPr/>
          </w:rPrChange>
        </w:rPr>
        <w:pPrChange w:id="1291" w:author="nikolas moutsopoulos" w:date="2021-06-18T00:20:00Z">
          <w:pPr>
            <w:jc w:val="center"/>
          </w:pPr>
        </w:pPrChange>
      </w:pPr>
      <w:ins w:id="1292" w:author="nikolas moutsopoulos" w:date="2021-06-18T00:17:00Z">
        <w:r w:rsidRPr="00FE0688">
          <w:rPr>
            <w:sz w:val="24"/>
            <w:szCs w:val="24"/>
            <w:rPrChange w:id="1293" w:author="nikolas moutsopoulos" w:date="2021-06-18T00:20:00Z">
              <w:rPr/>
            </w:rPrChange>
          </w:rPr>
          <w:lastRenderedPageBreak/>
          <w:t>The line plot displayed below is the result of the appliance of the k-NN algorithm on the Big Cities Dataset</w:t>
        </w:r>
        <w:r w:rsidR="007703DD" w:rsidRPr="00FE0688">
          <w:rPr>
            <w:sz w:val="24"/>
            <w:szCs w:val="24"/>
            <w:rPrChange w:id="1294" w:author="nikolas moutsopoulos" w:date="2021-06-18T00:20:00Z">
              <w:rPr/>
            </w:rPrChange>
          </w:rPr>
          <w:t xml:space="preserve">, which helps to spot the lines </w:t>
        </w:r>
      </w:ins>
      <w:ins w:id="1295" w:author="nikolas moutsopoulos" w:date="2021-06-18T00:18:00Z">
        <w:r w:rsidR="007703DD" w:rsidRPr="00FE0688">
          <w:rPr>
            <w:sz w:val="24"/>
            <w:szCs w:val="24"/>
            <w:rPrChange w:id="1296" w:author="nikolas moutsopoulos" w:date="2021-06-18T00:20:00Z">
              <w:rPr/>
            </w:rPrChange>
          </w:rPr>
          <w:t xml:space="preserve">(categories) which are not correlated to the rest of the dataset. In this occasion the lines </w:t>
        </w:r>
        <w:proofErr w:type="gramStart"/>
        <w:r w:rsidR="007703DD" w:rsidRPr="00FE0688">
          <w:rPr>
            <w:sz w:val="24"/>
            <w:szCs w:val="24"/>
            <w:rPrChange w:id="1297" w:author="nikolas moutsopoulos" w:date="2021-06-18T00:20:00Z">
              <w:rPr/>
            </w:rPrChange>
          </w:rPr>
          <w:t>which  are</w:t>
        </w:r>
        <w:proofErr w:type="gramEnd"/>
        <w:r w:rsidR="007703DD" w:rsidRPr="00FE0688">
          <w:rPr>
            <w:sz w:val="24"/>
            <w:szCs w:val="24"/>
            <w:rPrChange w:id="1298" w:author="nikolas moutsopoulos" w:date="2021-06-18T00:20:00Z">
              <w:rPr/>
            </w:rPrChange>
          </w:rPr>
          <w:t xml:space="preserve"> too high from x-axis give a perspective of the categories of the dataset which contain outliers.</w:t>
        </w:r>
      </w:ins>
    </w:p>
    <w:p w14:paraId="38A5D9FD" w14:textId="61020C89" w:rsidR="00206C7B" w:rsidDel="00072F41" w:rsidRDefault="00206C7B" w:rsidP="0080659A">
      <w:pPr>
        <w:rPr>
          <w:del w:id="1299" w:author="nikolas moutsopoulos" w:date="2021-06-18T00:13:00Z"/>
        </w:rPr>
      </w:pPr>
    </w:p>
    <w:p w14:paraId="6E747482" w14:textId="7E50B66A" w:rsidR="008B7CFE" w:rsidRDefault="00206C7B">
      <w:pPr>
        <w:keepNext/>
        <w:jc w:val="center"/>
        <w:rPr>
          <w:ins w:id="1300" w:author="nikolas moutsopoulos" w:date="2021-05-27T18:26:00Z"/>
        </w:rPr>
        <w:pPrChange w:id="1301" w:author="nikolas moutsopoulos" w:date="2021-05-27T18:26:00Z">
          <w:pPr>
            <w:jc w:val="center"/>
          </w:pPr>
        </w:pPrChange>
      </w:pPr>
      <w:r>
        <w:rPr>
          <w:noProof/>
        </w:rPr>
        <w:drawing>
          <wp:inline distT="0" distB="0" distL="0" distR="0" wp14:anchorId="0422534D" wp14:editId="33E25CBB">
            <wp:extent cx="5724291" cy="37623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51112" cy="3780003"/>
                    </a:xfrm>
                    <a:prstGeom prst="rect">
                      <a:avLst/>
                    </a:prstGeom>
                  </pic:spPr>
                </pic:pic>
              </a:graphicData>
            </a:graphic>
          </wp:inline>
        </w:drawing>
      </w:r>
    </w:p>
    <w:p w14:paraId="4DA89826" w14:textId="26538C3F" w:rsidR="00206C7B" w:rsidRDefault="008B7CFE">
      <w:pPr>
        <w:pStyle w:val="Caption"/>
        <w:jc w:val="center"/>
        <w:pPrChange w:id="1302" w:author="nikolas moutsopoulos" w:date="2021-05-27T18:26:00Z">
          <w:pPr>
            <w:jc w:val="center"/>
          </w:pPr>
        </w:pPrChange>
      </w:pPr>
      <w:bookmarkStart w:id="1303" w:name="_Toc73033255"/>
      <w:ins w:id="1304" w:author="nikolas moutsopoulos" w:date="2021-05-27T18:26:00Z">
        <w:r>
          <w:t xml:space="preserve">Figure </w:t>
        </w:r>
      </w:ins>
      <w:ins w:id="1305" w:author="nikolas moutsopoulos" w:date="2021-05-27T18:32:00Z">
        <w:r w:rsidR="0029427C">
          <w:fldChar w:fldCharType="begin"/>
        </w:r>
        <w:r w:rsidR="0029427C">
          <w:instrText xml:space="preserve"> STYLEREF 1 \s </w:instrText>
        </w:r>
      </w:ins>
      <w:r w:rsidR="0029427C">
        <w:fldChar w:fldCharType="separate"/>
      </w:r>
      <w:r w:rsidR="0029427C">
        <w:rPr>
          <w:noProof/>
        </w:rPr>
        <w:t>4</w:t>
      </w:r>
      <w:ins w:id="1306" w:author="nikolas moutsopoulos" w:date="2021-05-27T18:32:00Z">
        <w:r w:rsidR="0029427C">
          <w:fldChar w:fldCharType="end"/>
        </w:r>
        <w:r w:rsidR="0029427C">
          <w:t>.</w:t>
        </w:r>
        <w:r w:rsidR="0029427C">
          <w:fldChar w:fldCharType="begin"/>
        </w:r>
        <w:r w:rsidR="0029427C">
          <w:instrText xml:space="preserve"> SEQ Figure \* ARABIC \s 1 </w:instrText>
        </w:r>
      </w:ins>
      <w:r w:rsidR="0029427C">
        <w:fldChar w:fldCharType="separate"/>
      </w:r>
      <w:ins w:id="1307" w:author="nikolas moutsopoulos" w:date="2021-05-27T18:32:00Z">
        <w:r w:rsidR="0029427C">
          <w:rPr>
            <w:noProof/>
          </w:rPr>
          <w:t>6</w:t>
        </w:r>
        <w:r w:rsidR="0029427C">
          <w:fldChar w:fldCharType="end"/>
        </w:r>
      </w:ins>
      <w:ins w:id="1308" w:author="nikolas moutsopoulos" w:date="2021-05-27T18:26:00Z">
        <w:r>
          <w:t xml:space="preserve"> </w:t>
        </w:r>
        <w:proofErr w:type="spellStart"/>
        <w:r>
          <w:t>Lineplot</w:t>
        </w:r>
        <w:proofErr w:type="spellEnd"/>
        <w:r>
          <w:t xml:space="preserve"> - helps to find outliers</w:t>
        </w:r>
      </w:ins>
      <w:bookmarkEnd w:id="1303"/>
    </w:p>
    <w:p w14:paraId="57E1D075" w14:textId="77777777" w:rsidR="00FD080E" w:rsidRDefault="00FD080E" w:rsidP="00206C7B">
      <w:pPr>
        <w:jc w:val="center"/>
      </w:pPr>
    </w:p>
    <w:p w14:paraId="0D06EC81" w14:textId="77777777" w:rsidR="00FD080E" w:rsidRDefault="00FD080E" w:rsidP="00206C7B">
      <w:pPr>
        <w:jc w:val="center"/>
        <w:rPr>
          <w:ins w:id="1309" w:author="nikolas moutsopoulos" w:date="2021-06-18T00:21:00Z"/>
        </w:rPr>
      </w:pPr>
    </w:p>
    <w:p w14:paraId="3AA0A358" w14:textId="77777777" w:rsidR="00FE0688" w:rsidRDefault="00FE0688" w:rsidP="00206C7B">
      <w:pPr>
        <w:jc w:val="center"/>
        <w:rPr>
          <w:ins w:id="1310" w:author="nikolas moutsopoulos" w:date="2021-06-18T00:21:00Z"/>
        </w:rPr>
      </w:pPr>
    </w:p>
    <w:p w14:paraId="3FA73592" w14:textId="77777777" w:rsidR="00FE0688" w:rsidRDefault="00FE0688" w:rsidP="00206C7B">
      <w:pPr>
        <w:jc w:val="center"/>
        <w:rPr>
          <w:ins w:id="1311" w:author="nikolas moutsopoulos" w:date="2021-06-18T00:21:00Z"/>
        </w:rPr>
      </w:pPr>
    </w:p>
    <w:p w14:paraId="0CBEEA46" w14:textId="77777777" w:rsidR="00FE0688" w:rsidRDefault="00FE0688" w:rsidP="00206C7B">
      <w:pPr>
        <w:jc w:val="center"/>
        <w:rPr>
          <w:ins w:id="1312" w:author="nikolas moutsopoulos" w:date="2021-06-18T00:21:00Z"/>
        </w:rPr>
      </w:pPr>
    </w:p>
    <w:p w14:paraId="132E36CE" w14:textId="77777777" w:rsidR="00FE0688" w:rsidRDefault="00FE0688" w:rsidP="00206C7B">
      <w:pPr>
        <w:jc w:val="center"/>
        <w:rPr>
          <w:ins w:id="1313" w:author="nikolas moutsopoulos" w:date="2021-06-18T00:21:00Z"/>
        </w:rPr>
      </w:pPr>
    </w:p>
    <w:p w14:paraId="6EF9393A" w14:textId="77777777" w:rsidR="00FE0688" w:rsidRDefault="00FE0688" w:rsidP="00206C7B">
      <w:pPr>
        <w:jc w:val="center"/>
        <w:rPr>
          <w:ins w:id="1314" w:author="nikolas moutsopoulos" w:date="2021-06-18T00:21:00Z"/>
        </w:rPr>
      </w:pPr>
    </w:p>
    <w:p w14:paraId="6A154F58" w14:textId="77777777" w:rsidR="00FE0688" w:rsidRDefault="00FE0688" w:rsidP="00206C7B">
      <w:pPr>
        <w:jc w:val="center"/>
        <w:rPr>
          <w:ins w:id="1315" w:author="nikolas moutsopoulos" w:date="2021-06-18T00:21:00Z"/>
        </w:rPr>
      </w:pPr>
    </w:p>
    <w:p w14:paraId="4E91C4C0" w14:textId="77777777" w:rsidR="00FE0688" w:rsidRDefault="00FE0688" w:rsidP="00206C7B">
      <w:pPr>
        <w:jc w:val="center"/>
        <w:rPr>
          <w:ins w:id="1316" w:author="nikolas moutsopoulos" w:date="2021-06-18T00:21:00Z"/>
        </w:rPr>
      </w:pPr>
    </w:p>
    <w:p w14:paraId="6ABDD922" w14:textId="77777777" w:rsidR="00FE0688" w:rsidRDefault="00FE0688" w:rsidP="00206C7B">
      <w:pPr>
        <w:jc w:val="center"/>
        <w:rPr>
          <w:ins w:id="1317" w:author="nikolas moutsopoulos" w:date="2021-06-18T00:21:00Z"/>
        </w:rPr>
      </w:pPr>
    </w:p>
    <w:p w14:paraId="0D7DAAD8" w14:textId="36A07DF4" w:rsidR="00FE0688" w:rsidRPr="00FE0688" w:rsidRDefault="00FE0688" w:rsidP="00FE0688">
      <w:pPr>
        <w:pStyle w:val="ListParagraph"/>
        <w:numPr>
          <w:ilvl w:val="0"/>
          <w:numId w:val="12"/>
        </w:numPr>
        <w:spacing w:line="360" w:lineRule="auto"/>
        <w:jc w:val="both"/>
        <w:rPr>
          <w:sz w:val="24"/>
          <w:szCs w:val="24"/>
          <w:rPrChange w:id="1318" w:author="nikolas moutsopoulos" w:date="2021-06-18T00:23:00Z">
            <w:rPr/>
          </w:rPrChange>
        </w:rPr>
        <w:pPrChange w:id="1319" w:author="nikolas moutsopoulos" w:date="2021-06-18T00:23:00Z">
          <w:pPr>
            <w:jc w:val="center"/>
          </w:pPr>
        </w:pPrChange>
      </w:pPr>
      <w:ins w:id="1320" w:author="nikolas moutsopoulos" w:date="2021-06-18T00:21:00Z">
        <w:r w:rsidRPr="00FE0688">
          <w:rPr>
            <w:sz w:val="24"/>
            <w:szCs w:val="24"/>
            <w:rPrChange w:id="1321" w:author="nikolas moutsopoulos" w:date="2021-06-18T00:23:00Z">
              <w:rPr/>
            </w:rPrChange>
          </w:rPr>
          <w:lastRenderedPageBreak/>
          <w:t xml:space="preserve">The </w:t>
        </w:r>
        <w:proofErr w:type="spellStart"/>
        <w:r w:rsidRPr="00FE0688">
          <w:rPr>
            <w:sz w:val="24"/>
            <w:szCs w:val="24"/>
            <w:rPrChange w:id="1322" w:author="nikolas moutsopoulos" w:date="2021-06-18T00:23:00Z">
              <w:rPr/>
            </w:rPrChange>
          </w:rPr>
          <w:t>piechart</w:t>
        </w:r>
        <w:proofErr w:type="spellEnd"/>
        <w:r w:rsidRPr="00FE0688">
          <w:rPr>
            <w:sz w:val="24"/>
            <w:szCs w:val="24"/>
            <w:rPrChange w:id="1323" w:author="nikolas moutsopoulos" w:date="2021-06-18T00:23:00Z">
              <w:rPr/>
            </w:rPrChange>
          </w:rPr>
          <w:t xml:space="preserve"> displayed below pictures the </w:t>
        </w:r>
      </w:ins>
      <w:ins w:id="1324" w:author="nikolas moutsopoulos" w:date="2021-06-18T00:22:00Z">
        <w:r w:rsidRPr="00FE0688">
          <w:rPr>
            <w:sz w:val="24"/>
            <w:szCs w:val="24"/>
            <w:rPrChange w:id="1325" w:author="nikolas moutsopoulos" w:date="2021-06-18T00:23:00Z">
              <w:rPr/>
            </w:rPrChange>
          </w:rPr>
          <w:t xml:space="preserve">Cancer Deaths per </w:t>
        </w:r>
        <w:proofErr w:type="gramStart"/>
        <w:r w:rsidRPr="00FE0688">
          <w:rPr>
            <w:sz w:val="24"/>
            <w:szCs w:val="24"/>
            <w:rPrChange w:id="1326" w:author="nikolas moutsopoulos" w:date="2021-06-18T00:23:00Z">
              <w:rPr/>
            </w:rPrChange>
          </w:rPr>
          <w:t>state  after</w:t>
        </w:r>
        <w:proofErr w:type="gramEnd"/>
        <w:r w:rsidRPr="00FE0688">
          <w:rPr>
            <w:sz w:val="24"/>
            <w:szCs w:val="24"/>
            <w:rPrChange w:id="1327" w:author="nikolas moutsopoulos" w:date="2021-06-18T00:23:00Z">
              <w:rPr/>
            </w:rPrChange>
          </w:rPr>
          <w:t xml:space="preserve"> the data cleaning process which occurred from the </w:t>
        </w:r>
      </w:ins>
      <w:ins w:id="1328" w:author="nikolas moutsopoulos" w:date="2021-06-18T00:23:00Z">
        <w:r w:rsidRPr="00FE0688">
          <w:rPr>
            <w:sz w:val="24"/>
            <w:szCs w:val="24"/>
            <w:rPrChange w:id="1329" w:author="nikolas moutsopoulos" w:date="2021-06-18T00:23:00Z">
              <w:rPr/>
            </w:rPrChange>
          </w:rPr>
          <w:t>Cancer Events dataset.</w:t>
        </w:r>
      </w:ins>
    </w:p>
    <w:p w14:paraId="430C1C17" w14:textId="77777777" w:rsidR="008B7CFE" w:rsidRDefault="00206C7B">
      <w:pPr>
        <w:keepNext/>
        <w:jc w:val="center"/>
        <w:rPr>
          <w:ins w:id="1330" w:author="nikolas moutsopoulos" w:date="2021-05-27T18:26:00Z"/>
        </w:rPr>
        <w:pPrChange w:id="1331" w:author="nikolas moutsopoulos" w:date="2021-05-27T18:26:00Z">
          <w:pPr>
            <w:jc w:val="center"/>
          </w:pPr>
        </w:pPrChange>
      </w:pPr>
      <w:r>
        <w:rPr>
          <w:noProof/>
        </w:rPr>
        <w:drawing>
          <wp:inline distT="0" distB="0" distL="0" distR="0" wp14:anchorId="0E0C4EC6" wp14:editId="0936B76F">
            <wp:extent cx="3838402" cy="3771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59226" cy="3792363"/>
                    </a:xfrm>
                    <a:prstGeom prst="rect">
                      <a:avLst/>
                    </a:prstGeom>
                  </pic:spPr>
                </pic:pic>
              </a:graphicData>
            </a:graphic>
          </wp:inline>
        </w:drawing>
      </w:r>
    </w:p>
    <w:p w14:paraId="5DABB5BA" w14:textId="56494668" w:rsidR="00206C7B" w:rsidRDefault="008B7CFE">
      <w:pPr>
        <w:pStyle w:val="Caption"/>
        <w:jc w:val="center"/>
        <w:pPrChange w:id="1332" w:author="nikolas moutsopoulos" w:date="2021-05-27T18:26:00Z">
          <w:pPr>
            <w:jc w:val="center"/>
          </w:pPr>
        </w:pPrChange>
      </w:pPr>
      <w:bookmarkStart w:id="1333" w:name="_Toc73033256"/>
      <w:ins w:id="1334" w:author="nikolas moutsopoulos" w:date="2021-05-27T18:26:00Z">
        <w:r>
          <w:t xml:space="preserve">Figure </w:t>
        </w:r>
      </w:ins>
      <w:ins w:id="1335" w:author="nikolas moutsopoulos" w:date="2021-05-27T18:32:00Z">
        <w:r w:rsidR="0029427C">
          <w:fldChar w:fldCharType="begin"/>
        </w:r>
        <w:r w:rsidR="0029427C">
          <w:instrText xml:space="preserve"> STYLEREF 1 \s </w:instrText>
        </w:r>
      </w:ins>
      <w:r w:rsidR="0029427C">
        <w:fldChar w:fldCharType="separate"/>
      </w:r>
      <w:r w:rsidR="0029427C">
        <w:rPr>
          <w:noProof/>
        </w:rPr>
        <w:t>4</w:t>
      </w:r>
      <w:ins w:id="1336" w:author="nikolas moutsopoulos" w:date="2021-05-27T18:32:00Z">
        <w:r w:rsidR="0029427C">
          <w:fldChar w:fldCharType="end"/>
        </w:r>
        <w:r w:rsidR="0029427C">
          <w:t>.</w:t>
        </w:r>
        <w:r w:rsidR="0029427C">
          <w:fldChar w:fldCharType="begin"/>
        </w:r>
        <w:r w:rsidR="0029427C">
          <w:instrText xml:space="preserve"> SEQ Figure \* ARABIC \s 1 </w:instrText>
        </w:r>
      </w:ins>
      <w:r w:rsidR="0029427C">
        <w:fldChar w:fldCharType="separate"/>
      </w:r>
      <w:ins w:id="1337" w:author="nikolas moutsopoulos" w:date="2021-05-27T18:32:00Z">
        <w:r w:rsidR="0029427C">
          <w:rPr>
            <w:noProof/>
          </w:rPr>
          <w:t>7</w:t>
        </w:r>
        <w:r w:rsidR="0029427C">
          <w:fldChar w:fldCharType="end"/>
        </w:r>
      </w:ins>
      <w:ins w:id="1338" w:author="nikolas moutsopoulos" w:date="2021-05-27T18:26:00Z">
        <w:r>
          <w:t xml:space="preserve"> </w:t>
        </w:r>
        <w:proofErr w:type="spellStart"/>
        <w:r>
          <w:t>Piechart</w:t>
        </w:r>
        <w:proofErr w:type="spellEnd"/>
        <w:r>
          <w:t xml:space="preserve"> - helps to report aggregated data</w:t>
        </w:r>
      </w:ins>
      <w:bookmarkEnd w:id="1333"/>
    </w:p>
    <w:p w14:paraId="23A1396C" w14:textId="77777777" w:rsidR="000F4127" w:rsidRDefault="000F4127" w:rsidP="000F4127">
      <w:pPr>
        <w:rPr>
          <w:ins w:id="1339" w:author="nikolas moutsopoulos" w:date="2021-06-18T00:23:00Z"/>
        </w:rPr>
        <w:pPrChange w:id="1340" w:author="nikolas moutsopoulos" w:date="2021-06-18T00:23:00Z">
          <w:pPr>
            <w:pStyle w:val="Heading2"/>
          </w:pPr>
        </w:pPrChange>
      </w:pPr>
      <w:bookmarkStart w:id="1341" w:name="_Toc69423318"/>
    </w:p>
    <w:p w14:paraId="7E6472FD" w14:textId="77777777" w:rsidR="00B45C2D" w:rsidRDefault="00B45C2D" w:rsidP="000F4127">
      <w:pPr>
        <w:rPr>
          <w:ins w:id="1342" w:author="nikolas moutsopoulos" w:date="2021-06-18T00:23:00Z"/>
        </w:rPr>
        <w:pPrChange w:id="1343" w:author="nikolas moutsopoulos" w:date="2021-06-18T00:23:00Z">
          <w:pPr>
            <w:pStyle w:val="Heading2"/>
          </w:pPr>
        </w:pPrChange>
      </w:pPr>
    </w:p>
    <w:p w14:paraId="7B2498AE" w14:textId="77777777" w:rsidR="000F4127" w:rsidRDefault="000F4127" w:rsidP="000F4127">
      <w:pPr>
        <w:rPr>
          <w:ins w:id="1344" w:author="nikolas moutsopoulos" w:date="2021-06-18T00:23:00Z"/>
        </w:rPr>
        <w:pPrChange w:id="1345" w:author="nikolas moutsopoulos" w:date="2021-06-18T00:23:00Z">
          <w:pPr>
            <w:pStyle w:val="Heading2"/>
          </w:pPr>
        </w:pPrChange>
      </w:pPr>
    </w:p>
    <w:p w14:paraId="4602511C" w14:textId="77777777" w:rsidR="000F4127" w:rsidRDefault="000F4127" w:rsidP="000F4127">
      <w:pPr>
        <w:rPr>
          <w:ins w:id="1346" w:author="nikolas moutsopoulos" w:date="2021-06-18T00:23:00Z"/>
        </w:rPr>
        <w:pPrChange w:id="1347" w:author="nikolas moutsopoulos" w:date="2021-06-18T00:23:00Z">
          <w:pPr>
            <w:pStyle w:val="Heading2"/>
          </w:pPr>
        </w:pPrChange>
      </w:pPr>
    </w:p>
    <w:p w14:paraId="61EE696D" w14:textId="77777777" w:rsidR="000F4127" w:rsidRDefault="000F4127" w:rsidP="000F4127">
      <w:pPr>
        <w:rPr>
          <w:ins w:id="1348" w:author="nikolas moutsopoulos" w:date="2021-06-18T00:23:00Z"/>
        </w:rPr>
        <w:pPrChange w:id="1349" w:author="nikolas moutsopoulos" w:date="2021-06-18T00:23:00Z">
          <w:pPr>
            <w:pStyle w:val="Heading2"/>
          </w:pPr>
        </w:pPrChange>
      </w:pPr>
    </w:p>
    <w:p w14:paraId="124F54AA" w14:textId="77777777" w:rsidR="000F4127" w:rsidRDefault="000F4127" w:rsidP="000F4127">
      <w:pPr>
        <w:rPr>
          <w:ins w:id="1350" w:author="nikolas moutsopoulos" w:date="2021-06-18T00:23:00Z"/>
        </w:rPr>
        <w:pPrChange w:id="1351" w:author="nikolas moutsopoulos" w:date="2021-06-18T00:23:00Z">
          <w:pPr>
            <w:pStyle w:val="Heading2"/>
          </w:pPr>
        </w:pPrChange>
      </w:pPr>
    </w:p>
    <w:p w14:paraId="086FBDFA" w14:textId="77777777" w:rsidR="000F4127" w:rsidRDefault="000F4127" w:rsidP="000F4127">
      <w:pPr>
        <w:rPr>
          <w:ins w:id="1352" w:author="nikolas moutsopoulos" w:date="2021-06-18T00:23:00Z"/>
        </w:rPr>
        <w:pPrChange w:id="1353" w:author="nikolas moutsopoulos" w:date="2021-06-18T00:23:00Z">
          <w:pPr>
            <w:pStyle w:val="Heading2"/>
          </w:pPr>
        </w:pPrChange>
      </w:pPr>
    </w:p>
    <w:p w14:paraId="41D7C67C" w14:textId="77777777" w:rsidR="000F4127" w:rsidRDefault="000F4127" w:rsidP="000F4127">
      <w:pPr>
        <w:rPr>
          <w:ins w:id="1354" w:author="nikolas moutsopoulos" w:date="2021-06-18T00:23:00Z"/>
        </w:rPr>
        <w:pPrChange w:id="1355" w:author="nikolas moutsopoulos" w:date="2021-06-18T00:23:00Z">
          <w:pPr>
            <w:pStyle w:val="Heading2"/>
          </w:pPr>
        </w:pPrChange>
      </w:pPr>
    </w:p>
    <w:p w14:paraId="0DE65266" w14:textId="77777777" w:rsidR="000F4127" w:rsidRDefault="000F4127" w:rsidP="000F4127">
      <w:pPr>
        <w:rPr>
          <w:ins w:id="1356" w:author="nikolas moutsopoulos" w:date="2021-06-18T00:23:00Z"/>
        </w:rPr>
        <w:pPrChange w:id="1357" w:author="nikolas moutsopoulos" w:date="2021-06-18T00:23:00Z">
          <w:pPr>
            <w:pStyle w:val="Heading2"/>
          </w:pPr>
        </w:pPrChange>
      </w:pPr>
    </w:p>
    <w:p w14:paraId="57F3D43E" w14:textId="77777777" w:rsidR="000F4127" w:rsidRDefault="000F4127" w:rsidP="000F4127">
      <w:pPr>
        <w:rPr>
          <w:ins w:id="1358" w:author="nikolas moutsopoulos" w:date="2021-06-18T00:23:00Z"/>
        </w:rPr>
        <w:pPrChange w:id="1359" w:author="nikolas moutsopoulos" w:date="2021-06-18T00:23:00Z">
          <w:pPr>
            <w:pStyle w:val="Heading2"/>
          </w:pPr>
        </w:pPrChange>
      </w:pPr>
    </w:p>
    <w:p w14:paraId="1F678880" w14:textId="77777777" w:rsidR="00FD080E" w:rsidRDefault="00FD080E" w:rsidP="00FD080E">
      <w:pPr>
        <w:pStyle w:val="Heading2"/>
      </w:pPr>
      <w:r>
        <w:lastRenderedPageBreak/>
        <w:t xml:space="preserve">4.10 </w:t>
      </w:r>
      <w:r w:rsidR="00B45B93">
        <w:t>Transform</w:t>
      </w:r>
      <w:r>
        <w:t xml:space="preserve"> Data for NLP Processing</w:t>
      </w:r>
      <w:bookmarkEnd w:id="1341"/>
    </w:p>
    <w:p w14:paraId="61EC4780" w14:textId="2682C958" w:rsidR="00FD080E" w:rsidRPr="00D90E4C" w:rsidDel="000F4127" w:rsidRDefault="00FD080E" w:rsidP="00FD080E">
      <w:pPr>
        <w:rPr>
          <w:del w:id="1360" w:author="nikolas moutsopoulos" w:date="2021-06-18T00:23:00Z"/>
        </w:rPr>
      </w:pPr>
    </w:p>
    <w:p w14:paraId="407FF1C3" w14:textId="77777777" w:rsidR="008D4790" w:rsidRPr="00B4675B" w:rsidRDefault="008D4790">
      <w:pPr>
        <w:spacing w:line="360" w:lineRule="auto"/>
        <w:jc w:val="both"/>
        <w:rPr>
          <w:sz w:val="24"/>
          <w:szCs w:val="24"/>
        </w:rPr>
        <w:pPrChange w:id="1361" w:author="nikolas moutsopoulos" w:date="2021-05-22T22:15:00Z">
          <w:pPr>
            <w:spacing w:line="360" w:lineRule="auto"/>
          </w:pPr>
        </w:pPrChange>
      </w:pPr>
      <w:r>
        <w:br/>
      </w:r>
      <w:r w:rsidRPr="00B4675B">
        <w:rPr>
          <w:sz w:val="24"/>
          <w:szCs w:val="24"/>
        </w:rPr>
        <w:t>NLP stands for Natural Language Processing, namely it is broadly defined as the automatic manipulation of natural language, like speech and text, by software. The preparation of the data for NLP was made as a case study to examine the performance of some common techniques and how efficient they are.</w:t>
      </w:r>
    </w:p>
    <w:p w14:paraId="076A8DC6" w14:textId="77777777" w:rsidR="00F061CE" w:rsidRPr="00B4675B" w:rsidRDefault="008D4790">
      <w:pPr>
        <w:spacing w:line="360" w:lineRule="auto"/>
        <w:jc w:val="both"/>
        <w:rPr>
          <w:sz w:val="24"/>
          <w:szCs w:val="24"/>
        </w:rPr>
        <w:pPrChange w:id="1362" w:author="nikolas moutsopoulos" w:date="2021-05-22T22:15:00Z">
          <w:pPr>
            <w:spacing w:line="360" w:lineRule="auto"/>
          </w:pPr>
        </w:pPrChange>
      </w:pPr>
      <w:r w:rsidRPr="00B4675B">
        <w:rPr>
          <w:sz w:val="24"/>
          <w:szCs w:val="24"/>
        </w:rPr>
        <w:t xml:space="preserve">Preparation of data for NLP should confronted as a purely data cleaning process regarding only the text and not the data as a whole. NLP software demands to be fed with text of human speech. Although in raw data a lot of non-human speech elements can be found. </w:t>
      </w:r>
    </w:p>
    <w:p w14:paraId="1DCDA6CB" w14:textId="77777777" w:rsidR="008D4790" w:rsidRPr="00B4675B" w:rsidRDefault="00F061CE">
      <w:pPr>
        <w:spacing w:line="360" w:lineRule="auto"/>
        <w:jc w:val="both"/>
        <w:rPr>
          <w:sz w:val="24"/>
          <w:szCs w:val="24"/>
        </w:rPr>
        <w:pPrChange w:id="1363" w:author="nikolas moutsopoulos" w:date="2021-05-22T22:15:00Z">
          <w:pPr>
            <w:spacing w:line="360" w:lineRule="auto"/>
          </w:pPr>
        </w:pPrChange>
      </w:pPr>
      <w:r w:rsidRPr="00B4675B">
        <w:rPr>
          <w:sz w:val="24"/>
          <w:szCs w:val="24"/>
        </w:rPr>
        <w:t>Elements like:</w:t>
      </w:r>
    </w:p>
    <w:p w14:paraId="7584869F" w14:textId="77777777" w:rsidR="00F061CE" w:rsidRPr="00B4675B" w:rsidRDefault="00F061CE">
      <w:pPr>
        <w:pStyle w:val="ListParagraph"/>
        <w:numPr>
          <w:ilvl w:val="0"/>
          <w:numId w:val="12"/>
        </w:numPr>
        <w:spacing w:line="360" w:lineRule="auto"/>
        <w:jc w:val="both"/>
        <w:rPr>
          <w:sz w:val="24"/>
          <w:szCs w:val="24"/>
        </w:rPr>
        <w:pPrChange w:id="1364" w:author="nikolas moutsopoulos" w:date="2021-05-22T22:15:00Z">
          <w:pPr>
            <w:pStyle w:val="ListParagraph"/>
            <w:numPr>
              <w:numId w:val="12"/>
            </w:numPr>
            <w:spacing w:line="360" w:lineRule="auto"/>
            <w:ind w:hanging="360"/>
          </w:pPr>
        </w:pPrChange>
      </w:pPr>
      <w:r w:rsidRPr="00B4675B">
        <w:rPr>
          <w:sz w:val="24"/>
          <w:szCs w:val="24"/>
        </w:rPr>
        <w:t>URL addresses</w:t>
      </w:r>
    </w:p>
    <w:p w14:paraId="782D6989" w14:textId="77777777" w:rsidR="00F061CE" w:rsidRPr="00B4675B" w:rsidRDefault="00F061CE">
      <w:pPr>
        <w:pStyle w:val="ListParagraph"/>
        <w:numPr>
          <w:ilvl w:val="0"/>
          <w:numId w:val="12"/>
        </w:numPr>
        <w:spacing w:line="360" w:lineRule="auto"/>
        <w:jc w:val="both"/>
        <w:rPr>
          <w:sz w:val="24"/>
          <w:szCs w:val="24"/>
        </w:rPr>
        <w:pPrChange w:id="1365" w:author="nikolas moutsopoulos" w:date="2021-05-22T22:15:00Z">
          <w:pPr>
            <w:pStyle w:val="ListParagraph"/>
            <w:numPr>
              <w:numId w:val="12"/>
            </w:numPr>
            <w:spacing w:line="360" w:lineRule="auto"/>
            <w:ind w:hanging="360"/>
          </w:pPr>
        </w:pPrChange>
      </w:pPr>
      <w:r w:rsidRPr="00B4675B">
        <w:rPr>
          <w:sz w:val="24"/>
          <w:szCs w:val="24"/>
        </w:rPr>
        <w:t>Signs</w:t>
      </w:r>
    </w:p>
    <w:p w14:paraId="01369CA4" w14:textId="77777777" w:rsidR="00F061CE" w:rsidRPr="00B4675B" w:rsidRDefault="00F061CE">
      <w:pPr>
        <w:pStyle w:val="ListParagraph"/>
        <w:numPr>
          <w:ilvl w:val="0"/>
          <w:numId w:val="12"/>
        </w:numPr>
        <w:spacing w:line="360" w:lineRule="auto"/>
        <w:jc w:val="both"/>
        <w:rPr>
          <w:sz w:val="24"/>
          <w:szCs w:val="24"/>
        </w:rPr>
        <w:pPrChange w:id="1366" w:author="nikolas moutsopoulos" w:date="2021-05-22T22:15:00Z">
          <w:pPr>
            <w:pStyle w:val="ListParagraph"/>
            <w:numPr>
              <w:numId w:val="12"/>
            </w:numPr>
            <w:spacing w:line="360" w:lineRule="auto"/>
            <w:ind w:hanging="360"/>
          </w:pPr>
        </w:pPrChange>
      </w:pPr>
      <w:r w:rsidRPr="00B4675B">
        <w:rPr>
          <w:sz w:val="24"/>
          <w:szCs w:val="24"/>
        </w:rPr>
        <w:t>Special Characters</w:t>
      </w:r>
    </w:p>
    <w:p w14:paraId="2723FA66" w14:textId="77777777" w:rsidR="00F061CE" w:rsidRPr="00B4675B" w:rsidRDefault="00F061CE">
      <w:pPr>
        <w:pStyle w:val="ListParagraph"/>
        <w:numPr>
          <w:ilvl w:val="0"/>
          <w:numId w:val="12"/>
        </w:numPr>
        <w:spacing w:line="360" w:lineRule="auto"/>
        <w:jc w:val="both"/>
        <w:rPr>
          <w:sz w:val="24"/>
          <w:szCs w:val="24"/>
        </w:rPr>
        <w:pPrChange w:id="1367" w:author="nikolas moutsopoulos" w:date="2021-05-22T22:15:00Z">
          <w:pPr>
            <w:pStyle w:val="ListParagraph"/>
            <w:numPr>
              <w:numId w:val="12"/>
            </w:numPr>
            <w:spacing w:line="360" w:lineRule="auto"/>
            <w:ind w:hanging="360"/>
          </w:pPr>
        </w:pPrChange>
      </w:pPr>
      <w:r w:rsidRPr="00B4675B">
        <w:rPr>
          <w:sz w:val="24"/>
          <w:szCs w:val="24"/>
        </w:rPr>
        <w:t>Emails</w:t>
      </w:r>
    </w:p>
    <w:p w14:paraId="2A49E516" w14:textId="77777777" w:rsidR="00F061CE" w:rsidRDefault="00F061CE">
      <w:pPr>
        <w:spacing w:line="360" w:lineRule="auto"/>
        <w:jc w:val="both"/>
        <w:rPr>
          <w:sz w:val="24"/>
          <w:szCs w:val="24"/>
        </w:rPr>
        <w:pPrChange w:id="1368" w:author="nikolas moutsopoulos" w:date="2021-05-22T22:15:00Z">
          <w:pPr>
            <w:spacing w:line="360" w:lineRule="auto"/>
          </w:pPr>
        </w:pPrChange>
      </w:pPr>
      <w:proofErr w:type="gramStart"/>
      <w:r w:rsidRPr="00B4675B">
        <w:rPr>
          <w:sz w:val="24"/>
          <w:szCs w:val="24"/>
        </w:rPr>
        <w:t>are</w:t>
      </w:r>
      <w:proofErr w:type="gramEnd"/>
      <w:r w:rsidRPr="00B4675B">
        <w:rPr>
          <w:sz w:val="24"/>
          <w:szCs w:val="24"/>
        </w:rPr>
        <w:t xml:space="preserve"> not appropriate data to be fed on NLP software, consequently they have to be removed.</w:t>
      </w:r>
    </w:p>
    <w:p w14:paraId="6FE64DA6" w14:textId="77777777" w:rsidR="00F40FBC" w:rsidRPr="007F44E4" w:rsidRDefault="00F40FBC">
      <w:pPr>
        <w:spacing w:line="360" w:lineRule="auto"/>
        <w:jc w:val="both"/>
        <w:rPr>
          <w:sz w:val="24"/>
          <w:szCs w:val="24"/>
        </w:rPr>
        <w:pPrChange w:id="1369" w:author="nikolas moutsopoulos" w:date="2021-05-22T22:15:00Z">
          <w:pPr>
            <w:spacing w:line="360" w:lineRule="auto"/>
          </w:pPr>
        </w:pPrChange>
      </w:pPr>
      <w:r>
        <w:rPr>
          <w:sz w:val="24"/>
          <w:szCs w:val="24"/>
        </w:rPr>
        <w:t xml:space="preserve">In order to remove all the inappropriate elements of NLP, made use of </w:t>
      </w:r>
      <w:r w:rsidRPr="00F40FBC">
        <w:rPr>
          <w:i/>
          <w:sz w:val="24"/>
          <w:szCs w:val="24"/>
        </w:rPr>
        <w:t>NLTK</w:t>
      </w:r>
      <w:r>
        <w:rPr>
          <w:sz w:val="24"/>
          <w:szCs w:val="24"/>
        </w:rPr>
        <w:t xml:space="preserve"> (Natural Language Toolkit) library. Through some research and </w:t>
      </w:r>
      <w:r w:rsidR="007F44E4">
        <w:rPr>
          <w:sz w:val="24"/>
          <w:szCs w:val="24"/>
        </w:rPr>
        <w:t>implementation</w:t>
      </w:r>
      <w:r>
        <w:rPr>
          <w:sz w:val="24"/>
          <w:szCs w:val="24"/>
        </w:rPr>
        <w:t xml:space="preserve"> it </w:t>
      </w:r>
      <w:r w:rsidR="007F44E4">
        <w:rPr>
          <w:sz w:val="24"/>
          <w:szCs w:val="24"/>
        </w:rPr>
        <w:t xml:space="preserve">turns </w:t>
      </w:r>
      <w:r>
        <w:rPr>
          <w:sz w:val="24"/>
          <w:szCs w:val="24"/>
        </w:rPr>
        <w:t xml:space="preserve">out that this is a very powerful toolkit </w:t>
      </w:r>
      <w:r w:rsidR="007F44E4">
        <w:rPr>
          <w:sz w:val="24"/>
          <w:szCs w:val="24"/>
        </w:rPr>
        <w:t>to remove any extra character except natural language.</w:t>
      </w:r>
    </w:p>
    <w:p w14:paraId="713DDAE4" w14:textId="77777777" w:rsidR="00B4675B" w:rsidRDefault="00B45B93">
      <w:pPr>
        <w:pStyle w:val="Heading2"/>
        <w:jc w:val="both"/>
        <w:pPrChange w:id="1370" w:author="nikolas moutsopoulos" w:date="2021-05-22T22:15:00Z">
          <w:pPr>
            <w:pStyle w:val="Heading2"/>
          </w:pPr>
        </w:pPrChange>
      </w:pPr>
      <w:bookmarkStart w:id="1371" w:name="_Toc69423319"/>
      <w:r>
        <w:t xml:space="preserve">4.11 </w:t>
      </w:r>
      <w:r w:rsidR="00D90E4C">
        <w:t>Evaluation/Outcomes</w:t>
      </w:r>
      <w:bookmarkEnd w:id="1371"/>
    </w:p>
    <w:p w14:paraId="6D034F8A" w14:textId="77777777" w:rsidR="00D90E4C" w:rsidRDefault="00D90E4C">
      <w:pPr>
        <w:jc w:val="both"/>
        <w:pPrChange w:id="1372" w:author="nikolas moutsopoulos" w:date="2021-05-22T22:15:00Z">
          <w:pPr/>
        </w:pPrChange>
      </w:pPr>
    </w:p>
    <w:p w14:paraId="330F64EF" w14:textId="77777777" w:rsidR="00D90E4C" w:rsidRPr="005E289E" w:rsidRDefault="005149E4">
      <w:pPr>
        <w:spacing w:line="360" w:lineRule="auto"/>
        <w:jc w:val="both"/>
        <w:rPr>
          <w:sz w:val="24"/>
          <w:szCs w:val="24"/>
        </w:rPr>
        <w:pPrChange w:id="1373" w:author="nikolas moutsopoulos" w:date="2021-05-22T22:15:00Z">
          <w:pPr>
            <w:spacing w:line="360" w:lineRule="auto"/>
          </w:pPr>
        </w:pPrChange>
      </w:pPr>
      <w:r w:rsidRPr="005E289E">
        <w:rPr>
          <w:sz w:val="24"/>
          <w:szCs w:val="24"/>
        </w:rPr>
        <w:t xml:space="preserve">The pipeline of this project covers a well-rounded data cleaning process that could be also applied in real life business scenarios. To recap, the current project’s scope was to clean two different datasets by using two different manners. From this process the outcome should be compared regarding which data cleaning method performs better and produce more accurate results. </w:t>
      </w:r>
    </w:p>
    <w:p w14:paraId="78369D78" w14:textId="77777777" w:rsidR="00CC7306" w:rsidRDefault="00CC7306">
      <w:pPr>
        <w:spacing w:line="360" w:lineRule="auto"/>
        <w:jc w:val="both"/>
        <w:rPr>
          <w:ins w:id="1374" w:author="nikolas moutsopoulos" w:date="2021-06-18T00:24:00Z"/>
          <w:sz w:val="24"/>
          <w:szCs w:val="24"/>
        </w:rPr>
        <w:pPrChange w:id="1375" w:author="nikolas moutsopoulos" w:date="2021-05-22T22:15:00Z">
          <w:pPr>
            <w:spacing w:line="360" w:lineRule="auto"/>
          </w:pPr>
        </w:pPrChange>
      </w:pPr>
    </w:p>
    <w:p w14:paraId="62440698" w14:textId="77777777" w:rsidR="00CC7306" w:rsidRDefault="00CC7306">
      <w:pPr>
        <w:spacing w:line="360" w:lineRule="auto"/>
        <w:jc w:val="both"/>
        <w:rPr>
          <w:ins w:id="1376" w:author="nikolas moutsopoulos" w:date="2021-06-18T00:24:00Z"/>
          <w:sz w:val="24"/>
          <w:szCs w:val="24"/>
        </w:rPr>
        <w:pPrChange w:id="1377" w:author="nikolas moutsopoulos" w:date="2021-05-22T22:15:00Z">
          <w:pPr>
            <w:spacing w:line="360" w:lineRule="auto"/>
          </w:pPr>
        </w:pPrChange>
      </w:pPr>
    </w:p>
    <w:p w14:paraId="709FEBC7" w14:textId="77777777" w:rsidR="002628B7" w:rsidRPr="005E289E" w:rsidRDefault="002628B7">
      <w:pPr>
        <w:spacing w:line="360" w:lineRule="auto"/>
        <w:jc w:val="both"/>
        <w:rPr>
          <w:sz w:val="24"/>
          <w:szCs w:val="24"/>
        </w:rPr>
        <w:pPrChange w:id="1378" w:author="nikolas moutsopoulos" w:date="2021-05-22T22:15:00Z">
          <w:pPr>
            <w:spacing w:line="360" w:lineRule="auto"/>
          </w:pPr>
        </w:pPrChange>
      </w:pPr>
      <w:commentRangeStart w:id="1379"/>
      <w:r w:rsidRPr="005E289E">
        <w:rPr>
          <w:sz w:val="24"/>
          <w:szCs w:val="24"/>
        </w:rPr>
        <w:lastRenderedPageBreak/>
        <w:t xml:space="preserve">The table below </w:t>
      </w:r>
      <w:commentRangeEnd w:id="1379"/>
      <w:r w:rsidR="00264D3A">
        <w:rPr>
          <w:rStyle w:val="CommentReference"/>
        </w:rPr>
        <w:commentReference w:id="1379"/>
      </w:r>
      <w:r w:rsidRPr="005E289E">
        <w:rPr>
          <w:sz w:val="24"/>
          <w:szCs w:val="24"/>
        </w:rPr>
        <w:t>show the performance of each method on each dataset:</w:t>
      </w:r>
    </w:p>
    <w:p w14:paraId="5C94E35C" w14:textId="19EA1A3A" w:rsidR="005C508A" w:rsidRDefault="005C508A">
      <w:pPr>
        <w:pStyle w:val="Caption"/>
        <w:keepNext/>
        <w:rPr>
          <w:ins w:id="1380" w:author="nikolas moutsopoulos" w:date="2021-05-27T18:38:00Z"/>
        </w:rPr>
        <w:pPrChange w:id="1381" w:author="nikolas moutsopoulos" w:date="2021-05-27T18:38:00Z">
          <w:pPr/>
        </w:pPrChange>
      </w:pPr>
      <w:bookmarkStart w:id="1382" w:name="_Toc73033223"/>
      <w:ins w:id="1383" w:author="nikolas moutsopoulos" w:date="2021-05-27T18:37:00Z">
        <w:r>
          <w:t xml:space="preserve">Table </w:t>
        </w:r>
      </w:ins>
      <w:ins w:id="1384" w:author="nikolas moutsopoulos" w:date="2021-05-27T18:38:00Z">
        <w:r>
          <w:fldChar w:fldCharType="begin"/>
        </w:r>
        <w:r>
          <w:instrText xml:space="preserve"> STYLEREF 1 \s </w:instrText>
        </w:r>
      </w:ins>
      <w:r>
        <w:fldChar w:fldCharType="separate"/>
      </w:r>
      <w:r>
        <w:rPr>
          <w:noProof/>
        </w:rPr>
        <w:t>4</w:t>
      </w:r>
      <w:ins w:id="1385" w:author="nikolas moutsopoulos" w:date="2021-05-27T18:38:00Z">
        <w:r>
          <w:fldChar w:fldCharType="end"/>
        </w:r>
        <w:r>
          <w:t>.</w:t>
        </w:r>
        <w:r>
          <w:fldChar w:fldCharType="begin"/>
        </w:r>
        <w:r>
          <w:instrText xml:space="preserve"> SEQ Table \* ARABIC \s 1 </w:instrText>
        </w:r>
      </w:ins>
      <w:r>
        <w:fldChar w:fldCharType="separate"/>
      </w:r>
      <w:ins w:id="1386" w:author="nikolas moutsopoulos" w:date="2021-05-27T18:38:00Z">
        <w:r>
          <w:rPr>
            <w:noProof/>
          </w:rPr>
          <w:t>1</w:t>
        </w:r>
        <w:r>
          <w:fldChar w:fldCharType="end"/>
        </w:r>
      </w:ins>
      <w:ins w:id="1387" w:author="nikolas moutsopoulos" w:date="2021-05-27T18:37:00Z">
        <w:r>
          <w:t xml:space="preserve"> Results regarding running time</w:t>
        </w:r>
      </w:ins>
      <w:bookmarkEnd w:id="1382"/>
    </w:p>
    <w:tbl>
      <w:tblPr>
        <w:tblW w:w="8820" w:type="dxa"/>
        <w:tblInd w:w="-5" w:type="dxa"/>
        <w:tblLook w:val="04A0" w:firstRow="1" w:lastRow="0" w:firstColumn="1" w:lastColumn="0" w:noHBand="0" w:noVBand="1"/>
      </w:tblPr>
      <w:tblGrid>
        <w:gridCol w:w="3600"/>
        <w:gridCol w:w="3280"/>
        <w:gridCol w:w="1940"/>
      </w:tblGrid>
      <w:tr w:rsidR="00BB05EE" w:rsidRPr="00BB05EE" w14:paraId="62E27048" w14:textId="77777777" w:rsidTr="00BB05EE">
        <w:trPr>
          <w:trHeight w:val="300"/>
        </w:trPr>
        <w:tc>
          <w:tcPr>
            <w:tcW w:w="3600" w:type="dxa"/>
            <w:tcBorders>
              <w:top w:val="single" w:sz="4" w:space="0" w:color="auto"/>
              <w:left w:val="single" w:sz="4" w:space="0" w:color="auto"/>
              <w:bottom w:val="single" w:sz="4" w:space="0" w:color="auto"/>
              <w:right w:val="single" w:sz="4" w:space="0" w:color="auto"/>
            </w:tcBorders>
            <w:shd w:val="clear" w:color="5B9BD5" w:fill="9BC2E6"/>
            <w:noWrap/>
            <w:vAlign w:val="center"/>
            <w:hideMark/>
          </w:tcPr>
          <w:p w14:paraId="42253205" w14:textId="77777777" w:rsidR="00BB05EE" w:rsidRPr="00BB05EE" w:rsidRDefault="00BB05EE" w:rsidP="00BB05EE">
            <w:pPr>
              <w:spacing w:after="0" w:line="240" w:lineRule="auto"/>
              <w:jc w:val="center"/>
              <w:rPr>
                <w:rFonts w:ascii="Calibri" w:eastAsia="Times New Roman" w:hAnsi="Calibri" w:cs="Calibri"/>
                <w:b/>
                <w:bCs/>
                <w:color w:val="FFFFFF"/>
              </w:rPr>
            </w:pPr>
            <w:r w:rsidRPr="00BB05EE">
              <w:rPr>
                <w:rFonts w:ascii="Calibri" w:eastAsia="Times New Roman" w:hAnsi="Calibri" w:cs="Calibri"/>
                <w:b/>
                <w:bCs/>
                <w:color w:val="FFFFFF"/>
              </w:rPr>
              <w:t xml:space="preserve">Dataset Name </w:t>
            </w:r>
          </w:p>
        </w:tc>
        <w:tc>
          <w:tcPr>
            <w:tcW w:w="3280" w:type="dxa"/>
            <w:tcBorders>
              <w:top w:val="single" w:sz="4" w:space="0" w:color="auto"/>
              <w:left w:val="nil"/>
              <w:bottom w:val="single" w:sz="4" w:space="0" w:color="auto"/>
              <w:right w:val="single" w:sz="4" w:space="0" w:color="auto"/>
            </w:tcBorders>
            <w:shd w:val="clear" w:color="5B9BD5" w:fill="9BC2E6"/>
            <w:noWrap/>
            <w:vAlign w:val="center"/>
            <w:hideMark/>
          </w:tcPr>
          <w:p w14:paraId="27FCC60E" w14:textId="77777777" w:rsidR="00BB05EE" w:rsidRPr="00BB05EE" w:rsidRDefault="00BB05EE" w:rsidP="00BB05EE">
            <w:pPr>
              <w:spacing w:after="0" w:line="240" w:lineRule="auto"/>
              <w:jc w:val="center"/>
              <w:rPr>
                <w:rFonts w:ascii="Calibri" w:eastAsia="Times New Roman" w:hAnsi="Calibri" w:cs="Calibri"/>
                <w:b/>
                <w:bCs/>
                <w:color w:val="FFFFFF"/>
              </w:rPr>
            </w:pPr>
            <w:r w:rsidRPr="00BB05EE">
              <w:rPr>
                <w:rFonts w:ascii="Calibri" w:eastAsia="Times New Roman" w:hAnsi="Calibri" w:cs="Calibri"/>
                <w:b/>
                <w:bCs/>
                <w:color w:val="FFFFFF"/>
              </w:rPr>
              <w:t>Outlier Detection Method</w:t>
            </w:r>
          </w:p>
        </w:tc>
        <w:tc>
          <w:tcPr>
            <w:tcW w:w="1940" w:type="dxa"/>
            <w:tcBorders>
              <w:top w:val="single" w:sz="4" w:space="0" w:color="auto"/>
              <w:left w:val="nil"/>
              <w:bottom w:val="single" w:sz="4" w:space="0" w:color="auto"/>
              <w:right w:val="single" w:sz="4" w:space="0" w:color="auto"/>
            </w:tcBorders>
            <w:shd w:val="clear" w:color="5B9BD5" w:fill="9BC2E6"/>
            <w:noWrap/>
            <w:vAlign w:val="center"/>
            <w:hideMark/>
          </w:tcPr>
          <w:p w14:paraId="2746D191" w14:textId="77777777" w:rsidR="00BB05EE" w:rsidRPr="00BB05EE" w:rsidRDefault="00BB05EE" w:rsidP="00BB05EE">
            <w:pPr>
              <w:spacing w:after="0" w:line="240" w:lineRule="auto"/>
              <w:jc w:val="center"/>
              <w:rPr>
                <w:rFonts w:ascii="Calibri" w:eastAsia="Times New Roman" w:hAnsi="Calibri" w:cs="Calibri"/>
                <w:b/>
                <w:bCs/>
                <w:color w:val="FFFFFF"/>
              </w:rPr>
            </w:pPr>
            <w:r w:rsidRPr="00BB05EE">
              <w:rPr>
                <w:rFonts w:ascii="Calibri" w:eastAsia="Times New Roman" w:hAnsi="Calibri" w:cs="Calibri"/>
                <w:b/>
                <w:bCs/>
                <w:color w:val="FFFFFF"/>
              </w:rPr>
              <w:t>Result in seconds</w:t>
            </w:r>
          </w:p>
        </w:tc>
      </w:tr>
      <w:tr w:rsidR="00BB05EE" w:rsidRPr="00BB05EE" w14:paraId="5B5AA898" w14:textId="77777777" w:rsidTr="00BB05EE">
        <w:trPr>
          <w:trHeight w:val="300"/>
        </w:trPr>
        <w:tc>
          <w:tcPr>
            <w:tcW w:w="3600" w:type="dxa"/>
            <w:vMerge w:val="restart"/>
            <w:tcBorders>
              <w:top w:val="nil"/>
              <w:left w:val="single" w:sz="4" w:space="0" w:color="auto"/>
              <w:bottom w:val="single" w:sz="4" w:space="0" w:color="auto"/>
              <w:right w:val="single" w:sz="4" w:space="0" w:color="auto"/>
            </w:tcBorders>
            <w:shd w:val="clear" w:color="DDEBF7" w:fill="BDD7EE"/>
            <w:noWrap/>
            <w:vAlign w:val="center"/>
            <w:hideMark/>
          </w:tcPr>
          <w:p w14:paraId="23FA545F" w14:textId="77777777" w:rsidR="00BB05EE" w:rsidRPr="00BB05EE" w:rsidRDefault="00BB05EE" w:rsidP="00BB05EE">
            <w:pPr>
              <w:spacing w:after="0" w:line="240" w:lineRule="auto"/>
              <w:jc w:val="center"/>
              <w:rPr>
                <w:rFonts w:ascii="Calibri" w:eastAsia="Times New Roman" w:hAnsi="Calibri" w:cs="Calibri"/>
                <w:color w:val="000000"/>
              </w:rPr>
            </w:pPr>
            <w:r w:rsidRPr="00BB05EE">
              <w:rPr>
                <w:rFonts w:ascii="Calibri" w:eastAsia="Times New Roman" w:hAnsi="Calibri" w:cs="Calibri"/>
                <w:color w:val="000000"/>
              </w:rPr>
              <w:t>United States Big Cities Data</w:t>
            </w:r>
          </w:p>
        </w:tc>
        <w:tc>
          <w:tcPr>
            <w:tcW w:w="3280" w:type="dxa"/>
            <w:tcBorders>
              <w:top w:val="nil"/>
              <w:left w:val="nil"/>
              <w:bottom w:val="single" w:sz="4" w:space="0" w:color="auto"/>
              <w:right w:val="single" w:sz="4" w:space="0" w:color="auto"/>
            </w:tcBorders>
            <w:shd w:val="clear" w:color="DDEBF7" w:fill="BDD7EE"/>
            <w:noWrap/>
            <w:vAlign w:val="center"/>
            <w:hideMark/>
          </w:tcPr>
          <w:p w14:paraId="55838EA9" w14:textId="77777777" w:rsidR="00BB05EE" w:rsidRPr="00BB05EE" w:rsidRDefault="00BB05EE" w:rsidP="00BB05EE">
            <w:pPr>
              <w:spacing w:after="0" w:line="240" w:lineRule="auto"/>
              <w:jc w:val="center"/>
              <w:rPr>
                <w:rFonts w:ascii="Calibri" w:eastAsia="Times New Roman" w:hAnsi="Calibri" w:cs="Calibri"/>
                <w:color w:val="000000"/>
              </w:rPr>
            </w:pPr>
            <w:r w:rsidRPr="00BB05EE">
              <w:rPr>
                <w:rFonts w:ascii="Calibri" w:eastAsia="Times New Roman" w:hAnsi="Calibri" w:cs="Calibri"/>
                <w:color w:val="000000"/>
              </w:rPr>
              <w:t>Statistical (Z-Score)</w:t>
            </w:r>
          </w:p>
        </w:tc>
        <w:tc>
          <w:tcPr>
            <w:tcW w:w="1940" w:type="dxa"/>
            <w:tcBorders>
              <w:top w:val="nil"/>
              <w:left w:val="nil"/>
              <w:bottom w:val="single" w:sz="4" w:space="0" w:color="auto"/>
              <w:right w:val="single" w:sz="4" w:space="0" w:color="auto"/>
            </w:tcBorders>
            <w:shd w:val="clear" w:color="DDEBF7" w:fill="BDD7EE"/>
            <w:noWrap/>
            <w:vAlign w:val="center"/>
            <w:hideMark/>
          </w:tcPr>
          <w:p w14:paraId="3304D48B" w14:textId="77777777" w:rsidR="00BB05EE" w:rsidRPr="00BB05EE" w:rsidRDefault="00BB05EE" w:rsidP="00BB05EE">
            <w:pPr>
              <w:spacing w:after="0" w:line="240" w:lineRule="auto"/>
              <w:jc w:val="center"/>
              <w:rPr>
                <w:rFonts w:ascii="Calibri" w:eastAsia="Times New Roman" w:hAnsi="Calibri" w:cs="Calibri"/>
                <w:color w:val="000000"/>
              </w:rPr>
            </w:pPr>
            <w:r w:rsidRPr="00BB05EE">
              <w:rPr>
                <w:rFonts w:ascii="Calibri" w:eastAsia="Times New Roman" w:hAnsi="Calibri" w:cs="Calibri"/>
                <w:color w:val="000000"/>
              </w:rPr>
              <w:t>0.057701111</w:t>
            </w:r>
          </w:p>
        </w:tc>
      </w:tr>
      <w:tr w:rsidR="00BB05EE" w:rsidRPr="00BB05EE" w14:paraId="5B3322F0" w14:textId="77777777" w:rsidTr="00BB05EE">
        <w:trPr>
          <w:trHeight w:val="300"/>
        </w:trPr>
        <w:tc>
          <w:tcPr>
            <w:tcW w:w="3600" w:type="dxa"/>
            <w:vMerge/>
            <w:tcBorders>
              <w:top w:val="nil"/>
              <w:left w:val="single" w:sz="4" w:space="0" w:color="auto"/>
              <w:bottom w:val="single" w:sz="4" w:space="0" w:color="auto"/>
              <w:right w:val="single" w:sz="4" w:space="0" w:color="auto"/>
            </w:tcBorders>
            <w:vAlign w:val="center"/>
            <w:hideMark/>
          </w:tcPr>
          <w:p w14:paraId="4002AFBA" w14:textId="77777777" w:rsidR="00BB05EE" w:rsidRPr="00BB05EE" w:rsidRDefault="00BB05EE" w:rsidP="00BB05EE">
            <w:pPr>
              <w:spacing w:after="0" w:line="240" w:lineRule="auto"/>
              <w:rPr>
                <w:rFonts w:ascii="Calibri" w:eastAsia="Times New Roman" w:hAnsi="Calibri" w:cs="Calibri"/>
                <w:color w:val="000000"/>
              </w:rPr>
            </w:pPr>
          </w:p>
        </w:tc>
        <w:tc>
          <w:tcPr>
            <w:tcW w:w="3280" w:type="dxa"/>
            <w:tcBorders>
              <w:top w:val="nil"/>
              <w:left w:val="nil"/>
              <w:bottom w:val="single" w:sz="4" w:space="0" w:color="auto"/>
              <w:right w:val="single" w:sz="4" w:space="0" w:color="auto"/>
            </w:tcBorders>
            <w:shd w:val="clear" w:color="000000" w:fill="BDD7EE"/>
            <w:noWrap/>
            <w:vAlign w:val="center"/>
            <w:hideMark/>
          </w:tcPr>
          <w:p w14:paraId="421C4A9C" w14:textId="77777777" w:rsidR="00BB05EE" w:rsidRPr="00BB05EE" w:rsidRDefault="00BB05EE" w:rsidP="00BB05EE">
            <w:pPr>
              <w:spacing w:after="0" w:line="240" w:lineRule="auto"/>
              <w:jc w:val="center"/>
              <w:rPr>
                <w:rFonts w:ascii="Calibri" w:eastAsia="Times New Roman" w:hAnsi="Calibri" w:cs="Calibri"/>
                <w:color w:val="000000"/>
              </w:rPr>
            </w:pPr>
            <w:r w:rsidRPr="00BB05EE">
              <w:rPr>
                <w:rFonts w:ascii="Calibri" w:eastAsia="Times New Roman" w:hAnsi="Calibri" w:cs="Calibri"/>
                <w:color w:val="000000"/>
              </w:rPr>
              <w:t>Algorithmic (</w:t>
            </w:r>
            <w:proofErr w:type="spellStart"/>
            <w:r w:rsidRPr="00BB05EE">
              <w:rPr>
                <w:rFonts w:ascii="Calibri" w:eastAsia="Times New Roman" w:hAnsi="Calibri" w:cs="Calibri"/>
                <w:color w:val="000000"/>
              </w:rPr>
              <w:t>kNN</w:t>
            </w:r>
            <w:proofErr w:type="spellEnd"/>
            <w:r w:rsidRPr="00BB05EE">
              <w:rPr>
                <w:rFonts w:ascii="Calibri" w:eastAsia="Times New Roman" w:hAnsi="Calibri" w:cs="Calibri"/>
                <w:color w:val="000000"/>
              </w:rPr>
              <w:t>)</w:t>
            </w:r>
          </w:p>
        </w:tc>
        <w:tc>
          <w:tcPr>
            <w:tcW w:w="1940" w:type="dxa"/>
            <w:tcBorders>
              <w:top w:val="nil"/>
              <w:left w:val="nil"/>
              <w:bottom w:val="single" w:sz="4" w:space="0" w:color="auto"/>
              <w:right w:val="single" w:sz="4" w:space="0" w:color="auto"/>
            </w:tcBorders>
            <w:shd w:val="clear" w:color="000000" w:fill="BDD7EE"/>
            <w:noWrap/>
            <w:vAlign w:val="center"/>
            <w:hideMark/>
          </w:tcPr>
          <w:p w14:paraId="52672CEB" w14:textId="77777777" w:rsidR="00BB05EE" w:rsidRPr="00BB05EE" w:rsidRDefault="00BB05EE" w:rsidP="00BB05EE">
            <w:pPr>
              <w:spacing w:after="0" w:line="240" w:lineRule="auto"/>
              <w:jc w:val="center"/>
              <w:rPr>
                <w:rFonts w:ascii="Calibri" w:eastAsia="Times New Roman" w:hAnsi="Calibri" w:cs="Calibri"/>
                <w:color w:val="000000"/>
              </w:rPr>
            </w:pPr>
            <w:r w:rsidRPr="00BB05EE">
              <w:rPr>
                <w:rFonts w:ascii="Calibri" w:eastAsia="Times New Roman" w:hAnsi="Calibri" w:cs="Calibri"/>
                <w:color w:val="000000"/>
              </w:rPr>
              <w:t>1.386090279</w:t>
            </w:r>
          </w:p>
        </w:tc>
      </w:tr>
      <w:tr w:rsidR="00BB05EE" w:rsidRPr="00BB05EE" w14:paraId="7346CAF1" w14:textId="77777777" w:rsidTr="00BB05EE">
        <w:trPr>
          <w:trHeight w:val="600"/>
        </w:trPr>
        <w:tc>
          <w:tcPr>
            <w:tcW w:w="3600" w:type="dxa"/>
            <w:vMerge w:val="restart"/>
            <w:tcBorders>
              <w:top w:val="nil"/>
              <w:left w:val="single" w:sz="4" w:space="0" w:color="auto"/>
              <w:bottom w:val="single" w:sz="4" w:space="0" w:color="auto"/>
              <w:right w:val="single" w:sz="4" w:space="0" w:color="auto"/>
            </w:tcBorders>
            <w:shd w:val="clear" w:color="DDEBF7" w:fill="9BC2E6"/>
            <w:vAlign w:val="center"/>
            <w:hideMark/>
          </w:tcPr>
          <w:p w14:paraId="53D03CC9" w14:textId="77777777" w:rsidR="00BB05EE" w:rsidRPr="00BB05EE" w:rsidRDefault="00BB05EE" w:rsidP="00BB05EE">
            <w:pPr>
              <w:spacing w:after="0" w:line="240" w:lineRule="auto"/>
              <w:jc w:val="center"/>
              <w:rPr>
                <w:rFonts w:ascii="Calibri" w:eastAsia="Times New Roman" w:hAnsi="Calibri" w:cs="Calibri"/>
                <w:color w:val="000000"/>
              </w:rPr>
            </w:pPr>
            <w:r w:rsidRPr="00BB05EE">
              <w:rPr>
                <w:rFonts w:ascii="Calibri" w:eastAsia="Times New Roman" w:hAnsi="Calibri" w:cs="Calibri"/>
                <w:color w:val="000000"/>
              </w:rPr>
              <w:t>United States Hospitals - Cancer Events</w:t>
            </w:r>
          </w:p>
        </w:tc>
        <w:tc>
          <w:tcPr>
            <w:tcW w:w="3280" w:type="dxa"/>
            <w:tcBorders>
              <w:top w:val="nil"/>
              <w:left w:val="nil"/>
              <w:bottom w:val="single" w:sz="4" w:space="0" w:color="auto"/>
              <w:right w:val="single" w:sz="4" w:space="0" w:color="auto"/>
            </w:tcBorders>
            <w:shd w:val="clear" w:color="DDEBF7" w:fill="9BC2E6"/>
            <w:noWrap/>
            <w:vAlign w:val="center"/>
            <w:hideMark/>
          </w:tcPr>
          <w:p w14:paraId="76B8BE90" w14:textId="77777777" w:rsidR="00BB05EE" w:rsidRPr="00BB05EE" w:rsidRDefault="00BB05EE" w:rsidP="00BB05EE">
            <w:pPr>
              <w:spacing w:after="0" w:line="240" w:lineRule="auto"/>
              <w:jc w:val="center"/>
              <w:rPr>
                <w:rFonts w:ascii="Calibri" w:eastAsia="Times New Roman" w:hAnsi="Calibri" w:cs="Calibri"/>
                <w:color w:val="000000"/>
              </w:rPr>
            </w:pPr>
            <w:r w:rsidRPr="00BB05EE">
              <w:rPr>
                <w:rFonts w:ascii="Calibri" w:eastAsia="Times New Roman" w:hAnsi="Calibri" w:cs="Calibri"/>
                <w:color w:val="000000"/>
              </w:rPr>
              <w:t>Statistical (Z-Score)</w:t>
            </w:r>
          </w:p>
        </w:tc>
        <w:tc>
          <w:tcPr>
            <w:tcW w:w="1940" w:type="dxa"/>
            <w:tcBorders>
              <w:top w:val="nil"/>
              <w:left w:val="nil"/>
              <w:bottom w:val="single" w:sz="4" w:space="0" w:color="auto"/>
              <w:right w:val="single" w:sz="4" w:space="0" w:color="auto"/>
            </w:tcBorders>
            <w:shd w:val="clear" w:color="DDEBF7" w:fill="9BC2E6"/>
            <w:noWrap/>
            <w:vAlign w:val="center"/>
            <w:hideMark/>
          </w:tcPr>
          <w:p w14:paraId="28738875" w14:textId="77777777" w:rsidR="00BB05EE" w:rsidRPr="00BB05EE" w:rsidRDefault="00BB05EE" w:rsidP="00BB05EE">
            <w:pPr>
              <w:spacing w:after="0" w:line="240" w:lineRule="auto"/>
              <w:jc w:val="center"/>
              <w:rPr>
                <w:rFonts w:ascii="Calibri" w:eastAsia="Times New Roman" w:hAnsi="Calibri" w:cs="Calibri"/>
                <w:color w:val="000000"/>
              </w:rPr>
            </w:pPr>
            <w:r w:rsidRPr="00BB05EE">
              <w:rPr>
                <w:rFonts w:ascii="Calibri" w:eastAsia="Times New Roman" w:hAnsi="Calibri" w:cs="Calibri"/>
                <w:color w:val="000000"/>
              </w:rPr>
              <w:t>0.045973539</w:t>
            </w:r>
          </w:p>
        </w:tc>
      </w:tr>
      <w:tr w:rsidR="00BB05EE" w:rsidRPr="00BB05EE" w14:paraId="011F5726" w14:textId="77777777" w:rsidTr="00BB05EE">
        <w:trPr>
          <w:trHeight w:val="300"/>
        </w:trPr>
        <w:tc>
          <w:tcPr>
            <w:tcW w:w="3600" w:type="dxa"/>
            <w:vMerge/>
            <w:tcBorders>
              <w:top w:val="nil"/>
              <w:left w:val="single" w:sz="4" w:space="0" w:color="auto"/>
              <w:bottom w:val="single" w:sz="4" w:space="0" w:color="auto"/>
              <w:right w:val="single" w:sz="4" w:space="0" w:color="auto"/>
            </w:tcBorders>
            <w:vAlign w:val="center"/>
            <w:hideMark/>
          </w:tcPr>
          <w:p w14:paraId="7DE4629A" w14:textId="77777777" w:rsidR="00BB05EE" w:rsidRPr="00BB05EE" w:rsidRDefault="00BB05EE" w:rsidP="00BB05EE">
            <w:pPr>
              <w:spacing w:after="0" w:line="240" w:lineRule="auto"/>
              <w:rPr>
                <w:rFonts w:ascii="Calibri" w:eastAsia="Times New Roman" w:hAnsi="Calibri" w:cs="Calibri"/>
                <w:color w:val="000000"/>
              </w:rPr>
            </w:pPr>
          </w:p>
        </w:tc>
        <w:tc>
          <w:tcPr>
            <w:tcW w:w="3280" w:type="dxa"/>
            <w:tcBorders>
              <w:top w:val="nil"/>
              <w:left w:val="nil"/>
              <w:bottom w:val="single" w:sz="4" w:space="0" w:color="auto"/>
              <w:right w:val="single" w:sz="4" w:space="0" w:color="auto"/>
            </w:tcBorders>
            <w:shd w:val="clear" w:color="000000" w:fill="9BC2E6"/>
            <w:noWrap/>
            <w:vAlign w:val="center"/>
            <w:hideMark/>
          </w:tcPr>
          <w:p w14:paraId="3DA7B33E" w14:textId="77777777" w:rsidR="00BB05EE" w:rsidRPr="00BB05EE" w:rsidRDefault="00BB05EE" w:rsidP="00BB05EE">
            <w:pPr>
              <w:spacing w:after="0" w:line="240" w:lineRule="auto"/>
              <w:jc w:val="center"/>
              <w:rPr>
                <w:rFonts w:ascii="Calibri" w:eastAsia="Times New Roman" w:hAnsi="Calibri" w:cs="Calibri"/>
                <w:color w:val="000000"/>
              </w:rPr>
            </w:pPr>
            <w:r w:rsidRPr="00BB05EE">
              <w:rPr>
                <w:rFonts w:ascii="Calibri" w:eastAsia="Times New Roman" w:hAnsi="Calibri" w:cs="Calibri"/>
                <w:color w:val="000000"/>
              </w:rPr>
              <w:t>Algorithmic (</w:t>
            </w:r>
            <w:proofErr w:type="spellStart"/>
            <w:r w:rsidRPr="00BB05EE">
              <w:rPr>
                <w:rFonts w:ascii="Calibri" w:eastAsia="Times New Roman" w:hAnsi="Calibri" w:cs="Calibri"/>
                <w:color w:val="000000"/>
              </w:rPr>
              <w:t>kNN</w:t>
            </w:r>
            <w:proofErr w:type="spellEnd"/>
            <w:r w:rsidRPr="00BB05EE">
              <w:rPr>
                <w:rFonts w:ascii="Calibri" w:eastAsia="Times New Roman" w:hAnsi="Calibri" w:cs="Calibri"/>
                <w:color w:val="000000"/>
              </w:rPr>
              <w:t>)</w:t>
            </w:r>
          </w:p>
        </w:tc>
        <w:tc>
          <w:tcPr>
            <w:tcW w:w="1940" w:type="dxa"/>
            <w:tcBorders>
              <w:top w:val="nil"/>
              <w:left w:val="nil"/>
              <w:bottom w:val="single" w:sz="4" w:space="0" w:color="auto"/>
              <w:right w:val="single" w:sz="4" w:space="0" w:color="auto"/>
            </w:tcBorders>
            <w:shd w:val="clear" w:color="000000" w:fill="9BC2E6"/>
            <w:noWrap/>
            <w:vAlign w:val="center"/>
            <w:hideMark/>
          </w:tcPr>
          <w:p w14:paraId="659430C1" w14:textId="77777777" w:rsidR="00BB05EE" w:rsidRPr="00BB05EE" w:rsidRDefault="00BB05EE">
            <w:pPr>
              <w:keepNext/>
              <w:spacing w:after="0" w:line="240" w:lineRule="auto"/>
              <w:jc w:val="center"/>
              <w:rPr>
                <w:rFonts w:ascii="Calibri" w:eastAsia="Times New Roman" w:hAnsi="Calibri" w:cs="Calibri"/>
                <w:color w:val="000000"/>
              </w:rPr>
              <w:pPrChange w:id="1388" w:author="nikolas moutsopoulos" w:date="2021-05-27T18:32:00Z">
                <w:pPr>
                  <w:spacing w:after="0" w:line="240" w:lineRule="auto"/>
                  <w:jc w:val="center"/>
                </w:pPr>
              </w:pPrChange>
            </w:pPr>
            <w:r w:rsidRPr="00BB05EE">
              <w:rPr>
                <w:rFonts w:ascii="Calibri" w:eastAsia="Times New Roman" w:hAnsi="Calibri" w:cs="Calibri"/>
                <w:color w:val="000000"/>
              </w:rPr>
              <w:t>45.58999705</w:t>
            </w:r>
          </w:p>
        </w:tc>
      </w:tr>
    </w:tbl>
    <w:p w14:paraId="2A5F0A06" w14:textId="5FC5B035" w:rsidR="002628B7" w:rsidRPr="005149E4" w:rsidDel="005C508A" w:rsidRDefault="002628B7">
      <w:pPr>
        <w:pStyle w:val="Caption"/>
        <w:rPr>
          <w:del w:id="1389" w:author="nikolas moutsopoulos" w:date="2021-05-27T18:37:00Z"/>
        </w:rPr>
        <w:pPrChange w:id="1390" w:author="nikolas moutsopoulos" w:date="2021-05-27T18:32:00Z">
          <w:pPr/>
        </w:pPrChange>
      </w:pPr>
    </w:p>
    <w:p w14:paraId="3E05BD91" w14:textId="77777777" w:rsidR="005C508A" w:rsidRDefault="005C508A">
      <w:pPr>
        <w:spacing w:line="360" w:lineRule="auto"/>
        <w:jc w:val="both"/>
        <w:rPr>
          <w:ins w:id="1391" w:author="nikolas moutsopoulos" w:date="2021-05-27T18:37:00Z"/>
          <w:sz w:val="24"/>
          <w:szCs w:val="24"/>
        </w:rPr>
        <w:pPrChange w:id="1392" w:author="nikolas moutsopoulos" w:date="2021-05-22T22:15:00Z">
          <w:pPr>
            <w:spacing w:line="360" w:lineRule="auto"/>
          </w:pPr>
        </w:pPrChange>
      </w:pPr>
    </w:p>
    <w:p w14:paraId="1B104B05" w14:textId="77777777" w:rsidR="00206C7B" w:rsidRPr="005E289E" w:rsidRDefault="00B630BF">
      <w:pPr>
        <w:spacing w:line="360" w:lineRule="auto"/>
        <w:jc w:val="both"/>
        <w:rPr>
          <w:sz w:val="24"/>
          <w:szCs w:val="24"/>
        </w:rPr>
        <w:pPrChange w:id="1393" w:author="nikolas moutsopoulos" w:date="2021-05-22T22:15:00Z">
          <w:pPr>
            <w:spacing w:line="360" w:lineRule="auto"/>
          </w:pPr>
        </w:pPrChange>
      </w:pPr>
      <w:r w:rsidRPr="005E289E">
        <w:rPr>
          <w:sz w:val="24"/>
          <w:szCs w:val="24"/>
        </w:rPr>
        <w:t xml:space="preserve">Regarding the amount of time needed by each method, it is occurs from the results that statistical method performs significantly better than the algorithmic. The main reason that this happens is that in order to apply the </w:t>
      </w:r>
      <w:proofErr w:type="spellStart"/>
      <w:r w:rsidRPr="005E289E">
        <w:rPr>
          <w:sz w:val="24"/>
          <w:szCs w:val="24"/>
        </w:rPr>
        <w:t>kNN</w:t>
      </w:r>
      <w:proofErr w:type="spellEnd"/>
      <w:r w:rsidRPr="005E289E">
        <w:rPr>
          <w:sz w:val="24"/>
          <w:szCs w:val="24"/>
        </w:rPr>
        <w:t xml:space="preserve"> algorithm in these types of dataset it was mandatory to use iteration over the dataset. More precisely the </w:t>
      </w:r>
      <w:r w:rsidRPr="005E289E">
        <w:rPr>
          <w:i/>
          <w:sz w:val="24"/>
          <w:szCs w:val="24"/>
        </w:rPr>
        <w:t>.</w:t>
      </w:r>
      <w:proofErr w:type="spellStart"/>
      <w:r w:rsidRPr="005E289E">
        <w:rPr>
          <w:i/>
          <w:sz w:val="24"/>
          <w:szCs w:val="24"/>
        </w:rPr>
        <w:t>iterrows</w:t>
      </w:r>
      <w:proofErr w:type="spellEnd"/>
      <w:r w:rsidRPr="005E289E">
        <w:rPr>
          <w:sz w:val="24"/>
          <w:szCs w:val="24"/>
        </w:rPr>
        <w:t xml:space="preserve"> function was used to perform the iterations. This function is considered as a bad practice in python coding, but it was the best solution to produce the results.</w:t>
      </w:r>
    </w:p>
    <w:p w14:paraId="5B1ABEB1" w14:textId="77777777" w:rsidR="00F2250B" w:rsidRPr="005E289E" w:rsidRDefault="009C7F37">
      <w:pPr>
        <w:spacing w:line="360" w:lineRule="auto"/>
        <w:jc w:val="both"/>
        <w:rPr>
          <w:sz w:val="24"/>
          <w:szCs w:val="24"/>
        </w:rPr>
        <w:pPrChange w:id="1394" w:author="nikolas moutsopoulos" w:date="2021-05-22T22:15:00Z">
          <w:pPr>
            <w:spacing w:line="360" w:lineRule="auto"/>
          </w:pPr>
        </w:pPrChange>
      </w:pPr>
      <w:r w:rsidRPr="005E289E">
        <w:rPr>
          <w:sz w:val="24"/>
          <w:szCs w:val="24"/>
        </w:rPr>
        <w:t>Another fact is</w:t>
      </w:r>
      <w:r w:rsidR="00F2250B" w:rsidRPr="005E289E">
        <w:rPr>
          <w:sz w:val="24"/>
          <w:szCs w:val="24"/>
        </w:rPr>
        <w:t xml:space="preserve"> that the algorithmic process is heavier than the statistical, consequently even with the absence of iteration factor it would be expected to be slower than the statistical.</w:t>
      </w:r>
    </w:p>
    <w:p w14:paraId="2C127384" w14:textId="77777777" w:rsidR="00F2250B" w:rsidRPr="005E289E" w:rsidRDefault="00A30B7D">
      <w:pPr>
        <w:spacing w:line="360" w:lineRule="auto"/>
        <w:jc w:val="both"/>
        <w:rPr>
          <w:sz w:val="24"/>
          <w:szCs w:val="24"/>
        </w:rPr>
        <w:pPrChange w:id="1395" w:author="nikolas moutsopoulos" w:date="2021-05-22T22:15:00Z">
          <w:pPr>
            <w:spacing w:line="360" w:lineRule="auto"/>
          </w:pPr>
        </w:pPrChange>
      </w:pPr>
      <w:r w:rsidRPr="005E289E">
        <w:rPr>
          <w:sz w:val="24"/>
          <w:szCs w:val="24"/>
        </w:rPr>
        <w:t>Moreover it is noticed that the algorithmic process of the second dataset i.e. United States Hospitals is much slower than the statistical, around 1000 times. That occurs because of the amount of data that the second dataset has. Thus it turns out that the amount of data affect exponentially the iteration usage.</w:t>
      </w:r>
    </w:p>
    <w:p w14:paraId="5AE65DA0" w14:textId="77777777" w:rsidR="00834122" w:rsidRPr="005E289E" w:rsidRDefault="00834122">
      <w:pPr>
        <w:spacing w:line="360" w:lineRule="auto"/>
        <w:jc w:val="both"/>
        <w:rPr>
          <w:sz w:val="24"/>
          <w:szCs w:val="24"/>
        </w:rPr>
        <w:pPrChange w:id="1396" w:author="nikolas moutsopoulos" w:date="2021-05-22T22:15:00Z">
          <w:pPr>
            <w:spacing w:line="360" w:lineRule="auto"/>
          </w:pPr>
        </w:pPrChange>
      </w:pPr>
      <w:r w:rsidRPr="005E289E">
        <w:rPr>
          <w:sz w:val="24"/>
          <w:szCs w:val="24"/>
        </w:rPr>
        <w:t>Regarding the quality of data it turns out once again that the statistical method produced more accurate data, namely predicted better the outlier values.</w:t>
      </w:r>
    </w:p>
    <w:p w14:paraId="52A2B8B0" w14:textId="77777777" w:rsidR="00834122" w:rsidRPr="005E289E" w:rsidRDefault="00834122">
      <w:pPr>
        <w:spacing w:line="360" w:lineRule="auto"/>
        <w:jc w:val="both"/>
        <w:rPr>
          <w:sz w:val="24"/>
          <w:szCs w:val="24"/>
        </w:rPr>
        <w:pPrChange w:id="1397" w:author="nikolas moutsopoulos" w:date="2021-05-22T22:15:00Z">
          <w:pPr>
            <w:spacing w:line="360" w:lineRule="auto"/>
          </w:pPr>
        </w:pPrChange>
      </w:pPr>
      <w:r w:rsidRPr="005E289E">
        <w:rPr>
          <w:sz w:val="24"/>
          <w:szCs w:val="24"/>
        </w:rPr>
        <w:t xml:space="preserve">To conclude during the implementation, the statistical method turns out that produced more accurate and understandable results and it would be recommended for further investigation in static datasets. </w:t>
      </w:r>
    </w:p>
    <w:p w14:paraId="4794118D" w14:textId="77777777" w:rsidR="00B33857" w:rsidRDefault="00B33857">
      <w:pPr>
        <w:jc w:val="both"/>
        <w:rPr>
          <w:ins w:id="1398" w:author="nikolas moutsopoulos" w:date="2021-06-07T13:25:00Z"/>
        </w:rPr>
        <w:pPrChange w:id="1399" w:author="nikolas moutsopoulos" w:date="2021-05-22T22:15:00Z">
          <w:pPr/>
        </w:pPrChange>
      </w:pPr>
    </w:p>
    <w:p w14:paraId="598AD53C" w14:textId="4ACE4D50" w:rsidR="003928BE" w:rsidRPr="00D54C76" w:rsidDel="00A928B9" w:rsidRDefault="003928BE">
      <w:pPr>
        <w:jc w:val="both"/>
        <w:rPr>
          <w:del w:id="1400" w:author="nikolas moutsopoulos" w:date="2021-06-18T00:24:00Z"/>
        </w:rPr>
        <w:pPrChange w:id="1401" w:author="nikolas moutsopoulos" w:date="2021-05-22T22:15:00Z">
          <w:pPr/>
        </w:pPrChange>
      </w:pPr>
    </w:p>
    <w:p w14:paraId="1672315B" w14:textId="53DECC67" w:rsidR="00E2030F" w:rsidRDefault="00195178">
      <w:pPr>
        <w:pStyle w:val="Heading1"/>
        <w:jc w:val="both"/>
        <w:pPrChange w:id="1402" w:author="nikolas moutsopoulos" w:date="2021-05-22T22:15:00Z">
          <w:pPr>
            <w:pStyle w:val="Heading1"/>
          </w:pPr>
        </w:pPrChange>
      </w:pPr>
      <w:bookmarkStart w:id="1403" w:name="_Toc69423320"/>
      <w:del w:id="1404" w:author="nikolas moutsopoulos" w:date="2021-05-22T22:06:00Z">
        <w:r w:rsidDel="00AC175C">
          <w:delText xml:space="preserve">5. </w:delText>
        </w:r>
      </w:del>
      <w:commentRangeStart w:id="1405"/>
      <w:r>
        <w:t>Conclusion</w:t>
      </w:r>
      <w:bookmarkEnd w:id="1403"/>
      <w:commentRangeEnd w:id="1405"/>
      <w:r w:rsidR="00E40644">
        <w:rPr>
          <w:rStyle w:val="CommentReference"/>
          <w:rFonts w:asciiTheme="minorHAnsi" w:eastAsiaTheme="minorHAnsi" w:hAnsiTheme="minorHAnsi" w:cstheme="minorBidi"/>
          <w:color w:val="auto"/>
        </w:rPr>
        <w:commentReference w:id="1405"/>
      </w:r>
    </w:p>
    <w:p w14:paraId="35DC2F73" w14:textId="77777777" w:rsidR="00195178" w:rsidRDefault="00195178">
      <w:pPr>
        <w:jc w:val="both"/>
        <w:pPrChange w:id="1406" w:author="nikolas moutsopoulos" w:date="2021-05-22T22:15:00Z">
          <w:pPr/>
        </w:pPrChange>
      </w:pPr>
    </w:p>
    <w:p w14:paraId="3EFD4E48" w14:textId="12C64C04" w:rsidR="005C709D" w:rsidRDefault="005C709D">
      <w:pPr>
        <w:spacing w:line="360" w:lineRule="auto"/>
        <w:jc w:val="both"/>
        <w:rPr>
          <w:ins w:id="1407" w:author="nikolas moutsopoulos" w:date="2021-06-06T17:44:00Z"/>
          <w:sz w:val="24"/>
          <w:szCs w:val="24"/>
        </w:rPr>
        <w:pPrChange w:id="1408" w:author="nikolas moutsopoulos" w:date="2021-05-22T22:15:00Z">
          <w:pPr>
            <w:spacing w:line="360" w:lineRule="auto"/>
          </w:pPr>
        </w:pPrChange>
      </w:pPr>
      <w:ins w:id="1409" w:author="nikolas moutsopoulos" w:date="2021-06-06T16:30:00Z">
        <w:r>
          <w:rPr>
            <w:sz w:val="24"/>
            <w:szCs w:val="24"/>
          </w:rPr>
          <w:t xml:space="preserve">In this paper conducted a comparative analysis and </w:t>
        </w:r>
      </w:ins>
      <w:ins w:id="1410" w:author="nikolas moutsopoulos" w:date="2021-06-06T16:31:00Z">
        <w:r>
          <w:rPr>
            <w:sz w:val="24"/>
            <w:szCs w:val="24"/>
          </w:rPr>
          <w:t>evaluation of two different data cleaning methods, algorithmic and statistical</w:t>
        </w:r>
      </w:ins>
      <w:ins w:id="1411" w:author="nikolas moutsopoulos" w:date="2021-06-06T17:33:00Z">
        <w:r w:rsidR="00791DD7" w:rsidRPr="00791DD7">
          <w:rPr>
            <w:sz w:val="24"/>
            <w:szCs w:val="24"/>
            <w:rPrChange w:id="1412" w:author="nikolas moutsopoulos" w:date="2021-06-06T17:33:00Z">
              <w:rPr>
                <w:sz w:val="24"/>
                <w:szCs w:val="24"/>
                <w:lang w:val="el-GR"/>
              </w:rPr>
            </w:rPrChange>
          </w:rPr>
          <w:t>,</w:t>
        </w:r>
      </w:ins>
      <w:ins w:id="1413" w:author="nikolas moutsopoulos" w:date="2021-06-06T16:31:00Z">
        <w:r>
          <w:rPr>
            <w:sz w:val="24"/>
            <w:szCs w:val="24"/>
          </w:rPr>
          <w:t xml:space="preserve"> on data </w:t>
        </w:r>
      </w:ins>
      <w:ins w:id="1414" w:author="nikolas moutsopoulos" w:date="2021-06-06T16:33:00Z">
        <w:r>
          <w:rPr>
            <w:sz w:val="24"/>
            <w:szCs w:val="24"/>
          </w:rPr>
          <w:t>which</w:t>
        </w:r>
      </w:ins>
      <w:ins w:id="1415" w:author="nikolas moutsopoulos" w:date="2021-06-06T16:31:00Z">
        <w:r>
          <w:rPr>
            <w:sz w:val="24"/>
            <w:szCs w:val="24"/>
          </w:rPr>
          <w:t xml:space="preserve"> </w:t>
        </w:r>
      </w:ins>
      <w:ins w:id="1416" w:author="nikolas moutsopoulos" w:date="2021-06-06T16:33:00Z">
        <w:r>
          <w:rPr>
            <w:sz w:val="24"/>
            <w:szCs w:val="24"/>
          </w:rPr>
          <w:t>occurred</w:t>
        </w:r>
      </w:ins>
      <w:ins w:id="1417" w:author="nikolas moutsopoulos" w:date="2021-06-06T16:31:00Z">
        <w:r>
          <w:rPr>
            <w:sz w:val="24"/>
            <w:szCs w:val="24"/>
          </w:rPr>
          <w:t xml:space="preserve"> </w:t>
        </w:r>
      </w:ins>
      <w:ins w:id="1418" w:author="nikolas moutsopoulos" w:date="2021-06-06T16:33:00Z">
        <w:r>
          <w:rPr>
            <w:sz w:val="24"/>
            <w:szCs w:val="24"/>
          </w:rPr>
          <w:t xml:space="preserve">from </w:t>
        </w:r>
      </w:ins>
      <w:ins w:id="1419" w:author="nikolas moutsopoulos" w:date="2021-06-06T16:30:00Z">
        <w:r>
          <w:rPr>
            <w:sz w:val="24"/>
            <w:szCs w:val="24"/>
          </w:rPr>
          <w:t>health care sector</w:t>
        </w:r>
      </w:ins>
      <w:ins w:id="1420" w:author="nikolas moutsopoulos" w:date="2021-06-06T16:34:00Z">
        <w:r w:rsidR="005B435B">
          <w:rPr>
            <w:sz w:val="24"/>
            <w:szCs w:val="24"/>
          </w:rPr>
          <w:t>, in order to indicate</w:t>
        </w:r>
        <w:r>
          <w:rPr>
            <w:sz w:val="24"/>
            <w:szCs w:val="24"/>
          </w:rPr>
          <w:t xml:space="preserve"> which method</w:t>
        </w:r>
      </w:ins>
      <w:ins w:id="1421" w:author="nikolas moutsopoulos" w:date="2021-06-06T16:46:00Z">
        <w:r w:rsidR="005B435B" w:rsidRPr="005B435B">
          <w:rPr>
            <w:sz w:val="24"/>
            <w:szCs w:val="24"/>
            <w:rPrChange w:id="1422" w:author="nikolas moutsopoulos" w:date="2021-06-06T16:46:00Z">
              <w:rPr>
                <w:sz w:val="24"/>
                <w:szCs w:val="24"/>
                <w:lang w:val="el-GR"/>
              </w:rPr>
            </w:rPrChange>
          </w:rPr>
          <w:t xml:space="preserve"> </w:t>
        </w:r>
        <w:r w:rsidR="005B435B">
          <w:rPr>
            <w:sz w:val="24"/>
            <w:szCs w:val="24"/>
          </w:rPr>
          <w:t xml:space="preserve">is more efficient regarding performance and the quality of the produced result. </w:t>
        </w:r>
      </w:ins>
      <w:ins w:id="1423" w:author="nikolas moutsopoulos" w:date="2021-06-06T16:49:00Z">
        <w:r w:rsidR="005B435B">
          <w:rPr>
            <w:sz w:val="24"/>
            <w:szCs w:val="24"/>
          </w:rPr>
          <w:t xml:space="preserve">During the implementation of </w:t>
        </w:r>
      </w:ins>
      <w:ins w:id="1424" w:author="nikolas moutsopoulos" w:date="2021-06-06T16:48:00Z">
        <w:r w:rsidR="005B435B">
          <w:rPr>
            <w:sz w:val="24"/>
            <w:szCs w:val="24"/>
          </w:rPr>
          <w:t xml:space="preserve">both </w:t>
        </w:r>
      </w:ins>
      <w:ins w:id="1425" w:author="nikolas moutsopoulos" w:date="2021-06-06T16:49:00Z">
        <w:r w:rsidR="005B435B">
          <w:rPr>
            <w:sz w:val="24"/>
            <w:szCs w:val="24"/>
          </w:rPr>
          <w:t>methods</w:t>
        </w:r>
      </w:ins>
      <w:ins w:id="1426" w:author="nikolas moutsopoulos" w:date="2021-06-06T16:48:00Z">
        <w:r w:rsidR="005B435B">
          <w:rPr>
            <w:sz w:val="24"/>
            <w:szCs w:val="24"/>
          </w:rPr>
          <w:t xml:space="preserve"> </w:t>
        </w:r>
      </w:ins>
      <w:ins w:id="1427" w:author="nikolas moutsopoulos" w:date="2021-06-06T17:33:00Z">
        <w:r w:rsidR="00791DD7">
          <w:rPr>
            <w:sz w:val="24"/>
            <w:szCs w:val="24"/>
          </w:rPr>
          <w:t>took place the use of</w:t>
        </w:r>
      </w:ins>
      <w:ins w:id="1428" w:author="nikolas moutsopoulos" w:date="2021-06-06T16:49:00Z">
        <w:r w:rsidR="005B435B">
          <w:rPr>
            <w:sz w:val="24"/>
            <w:szCs w:val="24"/>
          </w:rPr>
          <w:t xml:space="preserve"> techniques such as de</w:t>
        </w:r>
      </w:ins>
      <w:ins w:id="1429" w:author="nikolas moutsopoulos" w:date="2021-06-06T16:50:00Z">
        <w:r w:rsidR="005B435B">
          <w:rPr>
            <w:sz w:val="24"/>
            <w:szCs w:val="24"/>
          </w:rPr>
          <w:t>-</w:t>
        </w:r>
      </w:ins>
      <w:ins w:id="1430" w:author="nikolas moutsopoulos" w:date="2021-06-06T16:49:00Z">
        <w:r w:rsidR="005B435B">
          <w:rPr>
            <w:sz w:val="24"/>
            <w:szCs w:val="24"/>
          </w:rPr>
          <w:t>duplication</w:t>
        </w:r>
      </w:ins>
      <w:ins w:id="1431" w:author="nikolas moutsopoulos" w:date="2021-06-06T16:50:00Z">
        <w:r w:rsidR="005B435B">
          <w:rPr>
            <w:sz w:val="24"/>
            <w:szCs w:val="24"/>
          </w:rPr>
          <w:t xml:space="preserve"> </w:t>
        </w:r>
      </w:ins>
      <w:ins w:id="1432" w:author="nikolas moutsopoulos" w:date="2021-06-06T17:34:00Z">
        <w:r w:rsidR="00791DD7">
          <w:rPr>
            <w:sz w:val="24"/>
            <w:szCs w:val="24"/>
          </w:rPr>
          <w:t>or other functionalities provided naturally by python language or the extension libraries such as pandas,</w:t>
        </w:r>
      </w:ins>
      <w:ins w:id="1433" w:author="nikolas moutsopoulos" w:date="2021-06-06T17:35:00Z">
        <w:r w:rsidR="00791DD7">
          <w:rPr>
            <w:sz w:val="24"/>
            <w:szCs w:val="24"/>
          </w:rPr>
          <w:t xml:space="preserve"> </w:t>
        </w:r>
      </w:ins>
      <w:proofErr w:type="spellStart"/>
      <w:ins w:id="1434" w:author="nikolas moutsopoulos" w:date="2021-06-06T17:34:00Z">
        <w:r w:rsidR="00791DD7">
          <w:rPr>
            <w:sz w:val="24"/>
            <w:szCs w:val="24"/>
          </w:rPr>
          <w:t>numpy</w:t>
        </w:r>
        <w:proofErr w:type="spellEnd"/>
        <w:r w:rsidR="00791DD7">
          <w:rPr>
            <w:sz w:val="24"/>
            <w:szCs w:val="24"/>
          </w:rPr>
          <w:t xml:space="preserve">, </w:t>
        </w:r>
      </w:ins>
      <w:proofErr w:type="spellStart"/>
      <w:ins w:id="1435" w:author="nikolas moutsopoulos" w:date="2021-06-06T17:35:00Z">
        <w:r w:rsidR="00791DD7">
          <w:rPr>
            <w:sz w:val="24"/>
            <w:szCs w:val="24"/>
          </w:rPr>
          <w:t>seaborn</w:t>
        </w:r>
        <w:proofErr w:type="spellEnd"/>
        <w:r w:rsidR="00791DD7">
          <w:rPr>
            <w:sz w:val="24"/>
            <w:szCs w:val="24"/>
          </w:rPr>
          <w:t xml:space="preserve"> etc. Also made use of charts which helped in the rights decisions during coding or </w:t>
        </w:r>
      </w:ins>
      <w:ins w:id="1436" w:author="nikolas moutsopoulos" w:date="2021-06-06T17:36:00Z">
        <w:r w:rsidR="00791DD7">
          <w:rPr>
            <w:sz w:val="24"/>
            <w:szCs w:val="24"/>
          </w:rPr>
          <w:t xml:space="preserve">displayed the expected result. </w:t>
        </w:r>
      </w:ins>
      <w:ins w:id="1437" w:author="nikolas moutsopoulos" w:date="2021-06-06T17:37:00Z">
        <w:r w:rsidR="00791DD7">
          <w:rPr>
            <w:sz w:val="24"/>
            <w:szCs w:val="24"/>
          </w:rPr>
          <w:t xml:space="preserve">Regarding the data cleaning </w:t>
        </w:r>
      </w:ins>
      <w:ins w:id="1438" w:author="nikolas moutsopoulos" w:date="2021-06-06T17:38:00Z">
        <w:r w:rsidR="00791DD7">
          <w:rPr>
            <w:sz w:val="24"/>
            <w:szCs w:val="24"/>
          </w:rPr>
          <w:t>approach</w:t>
        </w:r>
      </w:ins>
      <w:ins w:id="1439" w:author="nikolas moutsopoulos" w:date="2021-06-06T17:37:00Z">
        <w:r w:rsidR="00791DD7">
          <w:rPr>
            <w:sz w:val="24"/>
            <w:szCs w:val="24"/>
          </w:rPr>
          <w:t xml:space="preserve"> with statistical method</w:t>
        </w:r>
      </w:ins>
      <w:ins w:id="1440" w:author="nikolas moutsopoulos" w:date="2021-06-06T17:39:00Z">
        <w:r w:rsidR="00791DD7">
          <w:rPr>
            <w:sz w:val="24"/>
            <w:szCs w:val="24"/>
          </w:rPr>
          <w:t>,</w:t>
        </w:r>
      </w:ins>
      <w:ins w:id="1441" w:author="nikolas moutsopoulos" w:date="2021-06-06T17:37:00Z">
        <w:r w:rsidR="00791DD7">
          <w:rPr>
            <w:sz w:val="24"/>
            <w:szCs w:val="24"/>
          </w:rPr>
          <w:t xml:space="preserve"> made use </w:t>
        </w:r>
      </w:ins>
      <w:ins w:id="1442" w:author="nikolas moutsopoulos" w:date="2021-06-06T17:39:00Z">
        <w:r w:rsidR="00791DD7">
          <w:rPr>
            <w:sz w:val="24"/>
            <w:szCs w:val="24"/>
          </w:rPr>
          <w:t xml:space="preserve">of mathematical functions like </w:t>
        </w:r>
      </w:ins>
      <w:ins w:id="1443" w:author="nikolas moutsopoulos" w:date="2021-06-06T17:41:00Z">
        <w:r w:rsidR="00791DD7">
          <w:rPr>
            <w:sz w:val="24"/>
            <w:szCs w:val="24"/>
          </w:rPr>
          <w:t xml:space="preserve">median and z-score, while on the other hand, for the purposes of </w:t>
        </w:r>
        <w:proofErr w:type="spellStart"/>
        <w:r w:rsidR="00791DD7">
          <w:rPr>
            <w:sz w:val="24"/>
            <w:szCs w:val="24"/>
          </w:rPr>
          <w:t>algorithmical</w:t>
        </w:r>
        <w:proofErr w:type="spellEnd"/>
        <w:r w:rsidR="00791DD7">
          <w:rPr>
            <w:sz w:val="24"/>
            <w:szCs w:val="24"/>
          </w:rPr>
          <w:t xml:space="preserve"> approach made use of k </w:t>
        </w:r>
      </w:ins>
      <w:ins w:id="1444" w:author="nikolas moutsopoulos" w:date="2021-06-06T17:42:00Z">
        <w:r w:rsidR="00791DD7">
          <w:rPr>
            <w:sz w:val="24"/>
            <w:szCs w:val="24"/>
          </w:rPr>
          <w:t xml:space="preserve">Nearest Neighbors algorithm. Moreover </w:t>
        </w:r>
      </w:ins>
      <w:ins w:id="1445" w:author="nikolas moutsopoulos" w:date="2021-06-06T17:43:00Z">
        <w:r w:rsidR="00791DD7">
          <w:rPr>
            <w:sz w:val="24"/>
            <w:szCs w:val="24"/>
          </w:rPr>
          <w:t>on the</w:t>
        </w:r>
      </w:ins>
      <w:ins w:id="1446" w:author="nikolas moutsopoulos" w:date="2021-06-06T17:42:00Z">
        <w:r w:rsidR="00791DD7">
          <w:rPr>
            <w:sz w:val="24"/>
            <w:szCs w:val="24"/>
          </w:rPr>
          <w:t xml:space="preserve"> one dataset which contai</w:t>
        </w:r>
      </w:ins>
      <w:ins w:id="1447" w:author="nikolas moutsopoulos" w:date="2021-06-06T17:43:00Z">
        <w:r w:rsidR="00791DD7">
          <w:rPr>
            <w:sz w:val="24"/>
            <w:szCs w:val="24"/>
          </w:rPr>
          <w:t>ned columns with free text, implemented and approach</w:t>
        </w:r>
        <w:r w:rsidR="001169B7">
          <w:rPr>
            <w:sz w:val="24"/>
            <w:szCs w:val="24"/>
          </w:rPr>
          <w:t xml:space="preserve"> of natural language processing so as to be ready to </w:t>
        </w:r>
        <w:proofErr w:type="gramStart"/>
        <w:r w:rsidR="001169B7">
          <w:rPr>
            <w:sz w:val="24"/>
            <w:szCs w:val="24"/>
          </w:rPr>
          <w:t>imported</w:t>
        </w:r>
        <w:proofErr w:type="gramEnd"/>
        <w:r w:rsidR="001169B7">
          <w:rPr>
            <w:sz w:val="24"/>
            <w:szCs w:val="24"/>
          </w:rPr>
          <w:t xml:space="preserve"> on an algorithm which may conduct further analysis on the free text.</w:t>
        </w:r>
      </w:ins>
    </w:p>
    <w:p w14:paraId="43B3FBCA" w14:textId="20338364" w:rsidR="000F00D3" w:rsidRDefault="000F00D3">
      <w:pPr>
        <w:spacing w:line="360" w:lineRule="auto"/>
        <w:jc w:val="both"/>
        <w:rPr>
          <w:ins w:id="1448" w:author="nikolas moutsopoulos" w:date="2021-06-06T18:30:00Z"/>
          <w:sz w:val="24"/>
          <w:szCs w:val="24"/>
        </w:rPr>
        <w:pPrChange w:id="1449" w:author="nikolas moutsopoulos" w:date="2021-05-22T22:15:00Z">
          <w:pPr>
            <w:spacing w:line="360" w:lineRule="auto"/>
          </w:pPr>
        </w:pPrChange>
      </w:pPr>
      <w:ins w:id="1450" w:author="nikolas moutsopoulos" w:date="2021-06-06T17:45:00Z">
        <w:r>
          <w:rPr>
            <w:sz w:val="24"/>
            <w:szCs w:val="24"/>
          </w:rPr>
          <w:t xml:space="preserve">This </w:t>
        </w:r>
      </w:ins>
      <w:ins w:id="1451" w:author="nikolas moutsopoulos" w:date="2021-06-06T17:46:00Z">
        <w:r>
          <w:rPr>
            <w:sz w:val="24"/>
            <w:szCs w:val="24"/>
          </w:rPr>
          <w:t xml:space="preserve">comparison on using the same algorithms on two different </w:t>
        </w:r>
        <w:proofErr w:type="gramStart"/>
        <w:r>
          <w:rPr>
            <w:sz w:val="24"/>
            <w:szCs w:val="24"/>
          </w:rPr>
          <w:t xml:space="preserve">datasets  </w:t>
        </w:r>
      </w:ins>
      <w:ins w:id="1452" w:author="nikolas moutsopoulos" w:date="2021-06-06T17:48:00Z">
        <w:r>
          <w:rPr>
            <w:sz w:val="24"/>
            <w:szCs w:val="24"/>
          </w:rPr>
          <w:t>for</w:t>
        </w:r>
        <w:proofErr w:type="gramEnd"/>
        <w:r>
          <w:rPr>
            <w:sz w:val="24"/>
            <w:szCs w:val="24"/>
          </w:rPr>
          <w:t xml:space="preserve"> data cleaning </w:t>
        </w:r>
      </w:ins>
      <w:ins w:id="1453" w:author="nikolas moutsopoulos" w:date="2021-06-06T17:49:00Z">
        <w:r>
          <w:rPr>
            <w:sz w:val="24"/>
            <w:szCs w:val="24"/>
          </w:rPr>
          <w:t xml:space="preserve">helped to evaluate better the outcome of </w:t>
        </w:r>
      </w:ins>
      <w:ins w:id="1454" w:author="nikolas moutsopoulos" w:date="2021-06-06T17:50:00Z">
        <w:r>
          <w:rPr>
            <w:sz w:val="24"/>
            <w:szCs w:val="24"/>
          </w:rPr>
          <w:t xml:space="preserve">the experiment. Both implementations </w:t>
        </w:r>
      </w:ins>
      <w:ins w:id="1455" w:author="nikolas moutsopoulos" w:date="2021-06-06T17:51:00Z">
        <w:r>
          <w:rPr>
            <w:sz w:val="24"/>
            <w:szCs w:val="24"/>
          </w:rPr>
          <w:t>ended up that the usage of statistical methods</w:t>
        </w:r>
      </w:ins>
      <w:ins w:id="1456" w:author="nikolas moutsopoulos" w:date="2021-06-06T17:53:00Z">
        <w:r>
          <w:rPr>
            <w:sz w:val="24"/>
            <w:szCs w:val="24"/>
          </w:rPr>
          <w:t xml:space="preserve"> instead of using more complex algorithms (i.e. k-NN)</w:t>
        </w:r>
      </w:ins>
      <w:ins w:id="1457" w:author="nikolas moutsopoulos" w:date="2021-06-06T17:51:00Z">
        <w:r>
          <w:rPr>
            <w:sz w:val="24"/>
            <w:szCs w:val="24"/>
          </w:rPr>
          <w:t xml:space="preserve"> for data cleaning were much more efficient from every aspect, namely the quality of the results was more accurate, the </w:t>
        </w:r>
      </w:ins>
      <w:ins w:id="1458" w:author="nikolas moutsopoulos" w:date="2021-06-06T17:52:00Z">
        <w:r>
          <w:rPr>
            <w:sz w:val="24"/>
            <w:szCs w:val="24"/>
          </w:rPr>
          <w:t>performance of the code</w:t>
        </w:r>
      </w:ins>
      <w:ins w:id="1459" w:author="nikolas moutsopoulos" w:date="2021-06-06T18:28:00Z">
        <w:r w:rsidR="00EF7F30">
          <w:rPr>
            <w:sz w:val="24"/>
            <w:szCs w:val="24"/>
          </w:rPr>
          <w:t xml:space="preserve"> during running</w:t>
        </w:r>
      </w:ins>
      <w:ins w:id="1460" w:author="nikolas moutsopoulos" w:date="2021-06-06T17:52:00Z">
        <w:r>
          <w:rPr>
            <w:sz w:val="24"/>
            <w:szCs w:val="24"/>
          </w:rPr>
          <w:t xml:space="preserve"> was faster and the coding implementation was simpler for </w:t>
        </w:r>
      </w:ins>
      <w:ins w:id="1461" w:author="nikolas moutsopoulos" w:date="2021-06-06T17:54:00Z">
        <w:r w:rsidR="00A22714">
          <w:rPr>
            <w:sz w:val="24"/>
            <w:szCs w:val="24"/>
          </w:rPr>
          <w:t xml:space="preserve">the developer. </w:t>
        </w:r>
      </w:ins>
      <w:ins w:id="1462" w:author="nikolas moutsopoulos" w:date="2021-06-06T18:28:00Z">
        <w:r w:rsidR="00EF7F30">
          <w:rPr>
            <w:sz w:val="24"/>
            <w:szCs w:val="24"/>
          </w:rPr>
          <w:t xml:space="preserve">Another key thing to mention is that the </w:t>
        </w:r>
      </w:ins>
      <w:ins w:id="1463" w:author="nikolas moutsopoulos" w:date="2021-06-06T18:29:00Z">
        <w:r w:rsidR="00EF7F30">
          <w:rPr>
            <w:sz w:val="24"/>
            <w:szCs w:val="24"/>
          </w:rPr>
          <w:t>preparation of free text in order to transform it to NLP-ready text is a heavy procedure that consumes a lot of time during code running.</w:t>
        </w:r>
      </w:ins>
    </w:p>
    <w:p w14:paraId="5B151BE1" w14:textId="5A2C0206" w:rsidR="005E289E" w:rsidRPr="00224DDD" w:rsidDel="00791DD7" w:rsidRDefault="005E289E">
      <w:pPr>
        <w:spacing w:line="360" w:lineRule="auto"/>
        <w:jc w:val="both"/>
        <w:rPr>
          <w:del w:id="1464" w:author="nikolas moutsopoulos" w:date="2021-06-06T17:37:00Z"/>
          <w:sz w:val="24"/>
          <w:szCs w:val="24"/>
        </w:rPr>
        <w:pPrChange w:id="1465" w:author="nikolas moutsopoulos" w:date="2021-05-22T22:15:00Z">
          <w:pPr>
            <w:spacing w:line="360" w:lineRule="auto"/>
          </w:pPr>
        </w:pPrChange>
      </w:pPr>
      <w:del w:id="1466" w:author="nikolas moutsopoulos" w:date="2021-06-06T17:37:00Z">
        <w:r w:rsidRPr="00224DDD" w:rsidDel="00791DD7">
          <w:rPr>
            <w:sz w:val="24"/>
            <w:szCs w:val="24"/>
          </w:rPr>
          <w:delText>This study on data cleaning presented a holistic approach of cleaning datasets and mainly spot outliers by two different, commonly used, methods.</w:delText>
        </w:r>
      </w:del>
    </w:p>
    <w:p w14:paraId="53DB5D0E" w14:textId="10B73F93" w:rsidR="005E289E" w:rsidRPr="00224DDD" w:rsidRDefault="005E289E">
      <w:pPr>
        <w:spacing w:line="360" w:lineRule="auto"/>
        <w:jc w:val="both"/>
        <w:rPr>
          <w:sz w:val="24"/>
          <w:szCs w:val="24"/>
        </w:rPr>
        <w:pPrChange w:id="1467" w:author="nikolas moutsopoulos" w:date="2021-05-22T22:15:00Z">
          <w:pPr>
            <w:spacing w:line="360" w:lineRule="auto"/>
          </w:pPr>
        </w:pPrChange>
      </w:pPr>
      <w:r w:rsidRPr="00224DDD">
        <w:rPr>
          <w:sz w:val="24"/>
          <w:szCs w:val="24"/>
        </w:rPr>
        <w:t xml:space="preserve">Hopefully this research contributed to an understanding of </w:t>
      </w:r>
      <w:r w:rsidR="00B919C1" w:rsidRPr="00224DDD">
        <w:rPr>
          <w:sz w:val="24"/>
          <w:szCs w:val="24"/>
        </w:rPr>
        <w:t>how different algorithms affect drastically the performance in Python code and the reader will be suspected about which method will use in similar tasks in the future.</w:t>
      </w:r>
      <w:ins w:id="1468" w:author="nikolas moutsopoulos" w:date="2021-06-06T18:31:00Z">
        <w:r w:rsidR="002D523D">
          <w:rPr>
            <w:sz w:val="24"/>
            <w:szCs w:val="24"/>
          </w:rPr>
          <w:t xml:space="preserve"> </w:t>
        </w:r>
        <w:r w:rsidR="002D523D">
          <w:t>To this end, there is a lot of additional research to perform regarding the search of the best implementation for data cleaning purposes and undoubtedly it a parametrical process, namely the procedure will be chosen depending on the type of data</w:t>
        </w:r>
        <w:proofErr w:type="gramStart"/>
        <w:r w:rsidR="002D523D">
          <w:t>,  the</w:t>
        </w:r>
        <w:proofErr w:type="gramEnd"/>
        <w:r w:rsidR="002D523D">
          <w:t xml:space="preserve"> </w:t>
        </w:r>
      </w:ins>
      <w:ins w:id="1469" w:author="nikolas moutsopoulos" w:date="2021-06-06T18:32:00Z">
        <w:r w:rsidR="002D523D">
          <w:t>infrastructure</w:t>
        </w:r>
      </w:ins>
      <w:ins w:id="1470" w:author="nikolas moutsopoulos" w:date="2021-06-06T18:31:00Z">
        <w:r w:rsidR="002D523D">
          <w:t xml:space="preserve"> and </w:t>
        </w:r>
      </w:ins>
      <w:ins w:id="1471" w:author="nikolas moutsopoulos" w:date="2021-06-06T18:32:00Z">
        <w:r w:rsidR="002D523D">
          <w:t>the desired result.</w:t>
        </w:r>
      </w:ins>
    </w:p>
    <w:p w14:paraId="47160200" w14:textId="1644C6C9" w:rsidR="00E40644" w:rsidDel="00B021D1" w:rsidRDefault="00E40644" w:rsidP="00E40644">
      <w:pPr>
        <w:rPr>
          <w:ins w:id="1472" w:author="GEORGIOS MANIAS" w:date="2021-05-18T18:39:00Z"/>
          <w:del w:id="1473" w:author="nikolas moutsopoulos" w:date="2021-06-06T18:33:00Z"/>
        </w:rPr>
      </w:pPr>
      <w:ins w:id="1474" w:author="GEORGIOS MANIAS" w:date="2021-05-18T18:39:00Z">
        <w:del w:id="1475" w:author="nikolas moutsopoulos" w:date="2021-06-06T18:33:00Z">
          <w:r w:rsidRPr="00E40644" w:rsidDel="00B021D1">
            <w:rPr>
              <w:b/>
              <w:bCs/>
              <w:lang w:val="el-GR"/>
            </w:rPr>
            <w:delText>Παράδειγμα</w:delText>
          </w:r>
          <w:r w:rsidRPr="00E40644" w:rsidDel="00B021D1">
            <w:rPr>
              <w:b/>
              <w:bCs/>
            </w:rPr>
            <w:delText xml:space="preserve"> Conclusion:</w:delText>
          </w:r>
          <w:r w:rsidDel="00B021D1">
            <w:delText xml:space="preserve"> In this paper, a comparative analysis and evaluation of different approaches and NMT open source services and APIs and their impact in multilingual neural sentiment analysis task was presented and examined, in order to specify and indicate the increasing need of utilizing multilingual tasks of NLP, such as multilingual sentiment analysis. To this end, the challenges of performing multilingual neural sentiment analysis have been examined with emphasis on the evaluation of the role and the impact that NMT and pre-trained Word Embeddings tasks can have. In contrary with other studies [38] the implementation of the neural sentiment analysis task was performed by the utilization of different Neural Networks. Furthermore, NMT task and the translation of English reviews in the Greek and German languages was implemented based on the utilization of popular and widely used APIs offered by pioneer providers. Finally, as for the pre-trained Word Embeddings task, two widely known models, Word2Vec and GloVe, were utilized in every language independently.</w:delText>
          </w:r>
        </w:del>
      </w:ins>
    </w:p>
    <w:p w14:paraId="325788AD" w14:textId="1F1B3DE0" w:rsidR="00E40644" w:rsidDel="00B021D1" w:rsidRDefault="00E40644" w:rsidP="00E40644">
      <w:pPr>
        <w:rPr>
          <w:ins w:id="1476" w:author="GEORGIOS MANIAS" w:date="2021-05-18T18:39:00Z"/>
          <w:del w:id="1477" w:author="nikolas moutsopoulos" w:date="2021-06-06T18:33:00Z"/>
        </w:rPr>
      </w:pPr>
      <w:ins w:id="1478" w:author="GEORGIOS MANIAS" w:date="2021-05-18T18:39:00Z">
        <w:del w:id="1479" w:author="nikolas moutsopoulos" w:date="2021-06-06T18:33:00Z">
          <w:r w:rsidDel="00B021D1">
            <w:delText>The comparison on using the same neural sentiment analysis approach in source and target languages by using also pre-trained Word Embedding models in each language reveals a significant loss in the sentiment and emotion of the examined data. Moreover, performance rates of neural sentiment analysis on translated data without using any pre-trained Word Embedding model, leads to a conclusion that the state-of-the-art Neural Machine Translation systems can provide an alternative to the costly development of languages features to realize sentiment analysis in multilingual level. On the other hand, the overall outcomes suggest that neural sentiment analysis coupled with the use of pre-trained Word Embeddings leads to a lower prediction performance for non-English data in comparison with text in English, but it also suggests that Neural Machine Translation can be a competitive strategy if the suitable sentiment analysis method is properly chosen. Neural network models when self-trained for creating the word embeddings, instead of using pre-trained ones, and used in target languages had similar results and performances with the models used in source language.</w:delText>
          </w:r>
        </w:del>
      </w:ins>
    </w:p>
    <w:p w14:paraId="218DC585" w14:textId="4670968D" w:rsidR="00E2030F" w:rsidRPr="00E40644" w:rsidDel="00B021D1" w:rsidRDefault="00E40644" w:rsidP="00E40644">
      <w:pPr>
        <w:rPr>
          <w:del w:id="1480" w:author="nikolas moutsopoulos" w:date="2021-06-06T18:33:00Z"/>
        </w:rPr>
      </w:pPr>
      <w:ins w:id="1481" w:author="GEORGIOS MANIAS" w:date="2021-05-18T18:39:00Z">
        <w:del w:id="1482" w:author="nikolas moutsopoulos" w:date="2021-06-06T18:33:00Z">
          <w:r w:rsidDel="00B021D1">
            <w:delText>To this end, there is a lot of additional research to perform according to different language pair corpora and pre-trained Word Embeddings models. As examined, pre-trained Word Embeddings models are not suitable for use in other languages than English and that is an issue that needs to be further examined and a point for future work, taking also in consideration that in recent years and due to the increasing interest in multilingual tools and classifiers there is an increasing need for more multilingual and interoperable models [51]. Moreover, new introduced approaches such as contextual Word Embeddings, like ELMo and BERT, and Improved pre-trained Word Embeddings have proven to be good alternatives to traditional ones [52], [53]. The latter, as also the proposed approach in this paper, will be further evaluated and applied in the context of a holistic environment for data-driven policy making as realized by the PolicyCLOUD project [54], where data from four different languages (Bulgarian, Italian, Spanish and English) will be utilized and processed.</w:delText>
          </w:r>
        </w:del>
      </w:ins>
    </w:p>
    <w:p w14:paraId="56DF3437" w14:textId="77777777" w:rsidR="00E2030F" w:rsidRDefault="00E2030F"/>
    <w:p w14:paraId="71766659" w14:textId="77777777" w:rsidR="0018384D" w:rsidRDefault="0018384D">
      <w:pPr>
        <w:pStyle w:val="Heading1"/>
        <w:rPr>
          <w:ins w:id="1483" w:author="nikolas moutsopoulos" w:date="2021-06-06T18:45:00Z"/>
        </w:rPr>
        <w:pPrChange w:id="1484" w:author="nikolas moutsopoulos" w:date="2021-05-22T22:16:00Z">
          <w:pPr>
            <w:autoSpaceDE w:val="0"/>
            <w:autoSpaceDN w:val="0"/>
            <w:adjustRightInd w:val="0"/>
            <w:spacing w:after="0" w:line="360" w:lineRule="auto"/>
            <w:jc w:val="both"/>
          </w:pPr>
        </w:pPrChange>
      </w:pPr>
      <w:ins w:id="1485" w:author="nikolas moutsopoulos" w:date="2021-05-22T22:12:00Z">
        <w:r>
          <w:lastRenderedPageBreak/>
          <w:t>References</w:t>
        </w:r>
      </w:ins>
    </w:p>
    <w:p w14:paraId="43E42AF4" w14:textId="77777777" w:rsidR="00F87BA5" w:rsidRPr="00F87BA5" w:rsidRDefault="00F87BA5">
      <w:pPr>
        <w:rPr>
          <w:ins w:id="1486" w:author="nikolas moutsopoulos" w:date="2021-05-22T22:12:00Z"/>
        </w:rPr>
        <w:pPrChange w:id="1487" w:author="nikolas moutsopoulos" w:date="2021-06-06T18:45:00Z">
          <w:pPr>
            <w:autoSpaceDE w:val="0"/>
            <w:autoSpaceDN w:val="0"/>
            <w:adjustRightInd w:val="0"/>
            <w:spacing w:after="0" w:line="360" w:lineRule="auto"/>
            <w:jc w:val="both"/>
          </w:pPr>
        </w:pPrChange>
      </w:pPr>
    </w:p>
    <w:p w14:paraId="664155D9" w14:textId="77777777" w:rsidR="0018384D" w:rsidRPr="0029427C" w:rsidRDefault="0018384D">
      <w:pPr>
        <w:spacing w:line="360" w:lineRule="auto"/>
        <w:jc w:val="both"/>
        <w:rPr>
          <w:ins w:id="1488" w:author="nikolas moutsopoulos" w:date="2021-05-22T22:12:00Z"/>
          <w:sz w:val="24"/>
          <w:szCs w:val="24"/>
          <w:rPrChange w:id="1489" w:author="nikolas moutsopoulos" w:date="2021-05-27T18:32:00Z">
            <w:rPr>
              <w:ins w:id="1490" w:author="nikolas moutsopoulos" w:date="2021-05-22T22:12:00Z"/>
              <w:rFonts w:ascii="Times New Roman" w:eastAsia="Times New Roman" w:hAnsi="Times New Roman" w:cs="Times New Roman"/>
              <w:sz w:val="24"/>
              <w:szCs w:val="24"/>
            </w:rPr>
          </w:rPrChange>
        </w:rPr>
      </w:pPr>
      <w:proofErr w:type="spellStart"/>
      <w:ins w:id="1491" w:author="nikolas moutsopoulos" w:date="2021-05-22T22:12:00Z">
        <w:r w:rsidRPr="0029427C">
          <w:rPr>
            <w:sz w:val="24"/>
            <w:szCs w:val="24"/>
            <w:rPrChange w:id="1492" w:author="nikolas moutsopoulos" w:date="2021-05-27T18:32:00Z">
              <w:rPr>
                <w:rFonts w:ascii="Times New Roman" w:eastAsia="Times New Roman" w:hAnsi="Times New Roman" w:cs="Times New Roman"/>
                <w:color w:val="000000" w:themeColor="text1"/>
                <w:sz w:val="24"/>
                <w:szCs w:val="24"/>
              </w:rPr>
            </w:rPrChange>
          </w:rPr>
          <w:t>Abedjan</w:t>
        </w:r>
        <w:proofErr w:type="spellEnd"/>
        <w:r w:rsidRPr="0029427C">
          <w:rPr>
            <w:sz w:val="24"/>
            <w:szCs w:val="24"/>
            <w:rPrChange w:id="1493" w:author="nikolas moutsopoulos" w:date="2021-05-27T18:32:00Z">
              <w:rPr>
                <w:rFonts w:ascii="Times New Roman" w:eastAsia="Times New Roman" w:hAnsi="Times New Roman" w:cs="Times New Roman"/>
                <w:color w:val="000000" w:themeColor="text1"/>
                <w:sz w:val="24"/>
                <w:szCs w:val="24"/>
              </w:rPr>
            </w:rPrChange>
          </w:rPr>
          <w:t xml:space="preserve"> Z, Chu X, Deng D, Castro Fernandez R, </w:t>
        </w:r>
        <w:proofErr w:type="spellStart"/>
        <w:r w:rsidRPr="0029427C">
          <w:rPr>
            <w:sz w:val="24"/>
            <w:szCs w:val="24"/>
            <w:rPrChange w:id="1494" w:author="nikolas moutsopoulos" w:date="2021-05-27T18:32:00Z">
              <w:rPr>
                <w:rFonts w:ascii="Times New Roman" w:eastAsia="Times New Roman" w:hAnsi="Times New Roman" w:cs="Times New Roman"/>
                <w:color w:val="000000" w:themeColor="text1"/>
                <w:sz w:val="24"/>
                <w:szCs w:val="24"/>
              </w:rPr>
            </w:rPrChange>
          </w:rPr>
          <w:t>Ilyas</w:t>
        </w:r>
        <w:proofErr w:type="spellEnd"/>
        <w:r w:rsidRPr="0029427C">
          <w:rPr>
            <w:sz w:val="24"/>
            <w:szCs w:val="24"/>
            <w:rPrChange w:id="1495" w:author="nikolas moutsopoulos" w:date="2021-05-27T18:32:00Z">
              <w:rPr>
                <w:rFonts w:ascii="Times New Roman" w:eastAsia="Times New Roman" w:hAnsi="Times New Roman" w:cs="Times New Roman"/>
                <w:color w:val="000000" w:themeColor="text1"/>
                <w:sz w:val="24"/>
                <w:szCs w:val="24"/>
              </w:rPr>
            </w:rPrChange>
          </w:rPr>
          <w:t xml:space="preserve"> I. F, </w:t>
        </w:r>
        <w:proofErr w:type="spellStart"/>
        <w:r w:rsidRPr="0029427C">
          <w:rPr>
            <w:sz w:val="24"/>
            <w:szCs w:val="24"/>
            <w:rPrChange w:id="1496" w:author="nikolas moutsopoulos" w:date="2021-05-27T18:32:00Z">
              <w:rPr>
                <w:rFonts w:ascii="Times New Roman" w:eastAsia="Times New Roman" w:hAnsi="Times New Roman" w:cs="Times New Roman"/>
                <w:color w:val="000000" w:themeColor="text1"/>
                <w:sz w:val="24"/>
                <w:szCs w:val="24"/>
              </w:rPr>
            </w:rPrChange>
          </w:rPr>
          <w:t>Ouzzani</w:t>
        </w:r>
        <w:proofErr w:type="spellEnd"/>
        <w:r w:rsidRPr="0029427C">
          <w:rPr>
            <w:sz w:val="24"/>
            <w:szCs w:val="24"/>
            <w:rPrChange w:id="1497" w:author="nikolas moutsopoulos" w:date="2021-05-27T18:32:00Z">
              <w:rPr>
                <w:rFonts w:ascii="Times New Roman" w:eastAsia="Times New Roman" w:hAnsi="Times New Roman" w:cs="Times New Roman"/>
                <w:color w:val="000000" w:themeColor="text1"/>
                <w:sz w:val="24"/>
                <w:szCs w:val="24"/>
              </w:rPr>
            </w:rPrChange>
          </w:rPr>
          <w:t xml:space="preserve"> M, </w:t>
        </w:r>
        <w:proofErr w:type="spellStart"/>
        <w:r w:rsidRPr="0029427C">
          <w:rPr>
            <w:sz w:val="24"/>
            <w:szCs w:val="24"/>
            <w:rPrChange w:id="1498" w:author="nikolas moutsopoulos" w:date="2021-05-27T18:32:00Z">
              <w:rPr>
                <w:rFonts w:ascii="Times New Roman" w:eastAsia="Times New Roman" w:hAnsi="Times New Roman" w:cs="Times New Roman"/>
                <w:color w:val="000000" w:themeColor="text1"/>
                <w:sz w:val="24"/>
                <w:szCs w:val="24"/>
              </w:rPr>
            </w:rPrChange>
          </w:rPr>
          <w:t>Papotti</w:t>
        </w:r>
        <w:proofErr w:type="spellEnd"/>
        <w:r w:rsidRPr="0029427C">
          <w:rPr>
            <w:sz w:val="24"/>
            <w:szCs w:val="24"/>
            <w:rPrChange w:id="1499" w:author="nikolas moutsopoulos" w:date="2021-05-27T18:32:00Z">
              <w:rPr>
                <w:rFonts w:ascii="Times New Roman" w:eastAsia="Times New Roman" w:hAnsi="Times New Roman" w:cs="Times New Roman"/>
                <w:color w:val="000000" w:themeColor="text1"/>
                <w:sz w:val="24"/>
                <w:szCs w:val="24"/>
              </w:rPr>
            </w:rPrChange>
          </w:rPr>
          <w:t xml:space="preserve"> P, </w:t>
        </w:r>
        <w:proofErr w:type="spellStart"/>
        <w:r w:rsidRPr="0029427C">
          <w:rPr>
            <w:sz w:val="24"/>
            <w:szCs w:val="24"/>
            <w:rPrChange w:id="1500" w:author="nikolas moutsopoulos" w:date="2021-05-27T18:32:00Z">
              <w:rPr>
                <w:rFonts w:ascii="Times New Roman" w:eastAsia="Times New Roman" w:hAnsi="Times New Roman" w:cs="Times New Roman"/>
                <w:color w:val="000000" w:themeColor="text1"/>
                <w:sz w:val="24"/>
                <w:szCs w:val="24"/>
              </w:rPr>
            </w:rPrChange>
          </w:rPr>
          <w:t>Stonebraker</w:t>
        </w:r>
        <w:proofErr w:type="spellEnd"/>
        <w:r w:rsidRPr="0029427C">
          <w:rPr>
            <w:sz w:val="24"/>
            <w:szCs w:val="24"/>
            <w:rPrChange w:id="1501" w:author="nikolas moutsopoulos" w:date="2021-05-27T18:32:00Z">
              <w:rPr>
                <w:rFonts w:ascii="Times New Roman" w:eastAsia="Times New Roman" w:hAnsi="Times New Roman" w:cs="Times New Roman"/>
                <w:color w:val="000000" w:themeColor="text1"/>
                <w:sz w:val="24"/>
                <w:szCs w:val="24"/>
              </w:rPr>
            </w:rPrChange>
          </w:rPr>
          <w:t xml:space="preserve"> M, Tang N. (2016). Detecting data errors: Where are we and what needs to be done? In Proceedings of the VLDB Endowment, pp. 993 - 1004</w:t>
        </w:r>
      </w:ins>
    </w:p>
    <w:p w14:paraId="738746DD" w14:textId="77777777" w:rsidR="0018384D" w:rsidRPr="0029427C" w:rsidRDefault="0018384D">
      <w:pPr>
        <w:pStyle w:val="NormalWeb"/>
        <w:spacing w:line="360" w:lineRule="auto"/>
        <w:jc w:val="both"/>
        <w:rPr>
          <w:ins w:id="1502" w:author="nikolas moutsopoulos" w:date="2021-05-22T22:12:00Z"/>
          <w:rFonts w:asciiTheme="minorHAnsi" w:eastAsiaTheme="minorHAnsi" w:hAnsiTheme="minorHAnsi" w:cstheme="minorBidi"/>
          <w:rPrChange w:id="1503" w:author="nikolas moutsopoulos" w:date="2021-05-27T18:32:00Z">
            <w:rPr>
              <w:ins w:id="1504" w:author="nikolas moutsopoulos" w:date="2021-05-22T22:12:00Z"/>
            </w:rPr>
          </w:rPrChange>
        </w:rPr>
      </w:pPr>
      <w:proofErr w:type="spellStart"/>
      <w:ins w:id="1505" w:author="nikolas moutsopoulos" w:date="2021-05-22T22:12:00Z">
        <w:r w:rsidRPr="0029427C">
          <w:rPr>
            <w:rFonts w:asciiTheme="minorHAnsi" w:eastAsiaTheme="minorHAnsi" w:hAnsiTheme="minorHAnsi" w:cstheme="minorBidi"/>
            <w:rPrChange w:id="1506" w:author="nikolas moutsopoulos" w:date="2021-05-27T18:32:00Z">
              <w:rPr/>
            </w:rPrChange>
          </w:rPr>
          <w:t>Abedjan</w:t>
        </w:r>
        <w:proofErr w:type="spellEnd"/>
        <w:r w:rsidRPr="0029427C">
          <w:rPr>
            <w:rFonts w:asciiTheme="minorHAnsi" w:eastAsiaTheme="minorHAnsi" w:hAnsiTheme="minorHAnsi" w:cstheme="minorBidi"/>
            <w:rPrChange w:id="1507" w:author="nikolas moutsopoulos" w:date="2021-05-27T18:32:00Z">
              <w:rPr/>
            </w:rPrChange>
          </w:rPr>
          <w:t xml:space="preserve"> Z, </w:t>
        </w:r>
        <w:proofErr w:type="spellStart"/>
        <w:r w:rsidRPr="0029427C">
          <w:rPr>
            <w:rFonts w:asciiTheme="minorHAnsi" w:eastAsiaTheme="minorHAnsi" w:hAnsiTheme="minorHAnsi" w:cstheme="minorBidi"/>
            <w:rPrChange w:id="1508" w:author="nikolas moutsopoulos" w:date="2021-05-27T18:32:00Z">
              <w:rPr/>
            </w:rPrChange>
          </w:rPr>
          <w:t>Akcora</w:t>
        </w:r>
        <w:proofErr w:type="spellEnd"/>
        <w:r w:rsidRPr="0029427C">
          <w:rPr>
            <w:rFonts w:asciiTheme="minorHAnsi" w:eastAsiaTheme="minorHAnsi" w:hAnsiTheme="minorHAnsi" w:cstheme="minorBidi"/>
            <w:rPrChange w:id="1509" w:author="nikolas moutsopoulos" w:date="2021-05-27T18:32:00Z">
              <w:rPr/>
            </w:rPrChange>
          </w:rPr>
          <w:t xml:space="preserve"> C. G, </w:t>
        </w:r>
        <w:proofErr w:type="spellStart"/>
        <w:r w:rsidRPr="0029427C">
          <w:rPr>
            <w:rFonts w:asciiTheme="minorHAnsi" w:eastAsiaTheme="minorHAnsi" w:hAnsiTheme="minorHAnsi" w:cstheme="minorBidi"/>
            <w:rPrChange w:id="1510" w:author="nikolas moutsopoulos" w:date="2021-05-27T18:32:00Z">
              <w:rPr/>
            </w:rPrChange>
          </w:rPr>
          <w:t>Ouzzani</w:t>
        </w:r>
        <w:proofErr w:type="spellEnd"/>
        <w:r w:rsidRPr="0029427C">
          <w:rPr>
            <w:rFonts w:asciiTheme="minorHAnsi" w:eastAsiaTheme="minorHAnsi" w:hAnsiTheme="minorHAnsi" w:cstheme="minorBidi"/>
            <w:rPrChange w:id="1511" w:author="nikolas moutsopoulos" w:date="2021-05-27T18:32:00Z">
              <w:rPr/>
            </w:rPrChange>
          </w:rPr>
          <w:t xml:space="preserve"> M, </w:t>
        </w:r>
        <w:proofErr w:type="spellStart"/>
        <w:r w:rsidRPr="0029427C">
          <w:rPr>
            <w:rFonts w:asciiTheme="minorHAnsi" w:eastAsiaTheme="minorHAnsi" w:hAnsiTheme="minorHAnsi" w:cstheme="minorBidi"/>
            <w:rPrChange w:id="1512" w:author="nikolas moutsopoulos" w:date="2021-05-27T18:32:00Z">
              <w:rPr/>
            </w:rPrChange>
          </w:rPr>
          <w:t>Papotti</w:t>
        </w:r>
        <w:proofErr w:type="spellEnd"/>
        <w:r w:rsidRPr="0029427C">
          <w:rPr>
            <w:rFonts w:asciiTheme="minorHAnsi" w:eastAsiaTheme="minorHAnsi" w:hAnsiTheme="minorHAnsi" w:cstheme="minorBidi"/>
            <w:rPrChange w:id="1513" w:author="nikolas moutsopoulos" w:date="2021-05-27T18:32:00Z">
              <w:rPr/>
            </w:rPrChange>
          </w:rPr>
          <w:t xml:space="preserve"> P, </w:t>
        </w:r>
        <w:proofErr w:type="spellStart"/>
        <w:r w:rsidRPr="0029427C">
          <w:rPr>
            <w:rFonts w:asciiTheme="minorHAnsi" w:eastAsiaTheme="minorHAnsi" w:hAnsiTheme="minorHAnsi" w:cstheme="minorBidi"/>
            <w:rPrChange w:id="1514" w:author="nikolas moutsopoulos" w:date="2021-05-27T18:32:00Z">
              <w:rPr/>
            </w:rPrChange>
          </w:rPr>
          <w:t>Stonebraker</w:t>
        </w:r>
        <w:proofErr w:type="spellEnd"/>
        <w:r w:rsidRPr="0029427C">
          <w:rPr>
            <w:rFonts w:asciiTheme="minorHAnsi" w:eastAsiaTheme="minorHAnsi" w:hAnsiTheme="minorHAnsi" w:cstheme="minorBidi"/>
            <w:rPrChange w:id="1515" w:author="nikolas moutsopoulos" w:date="2021-05-27T18:32:00Z">
              <w:rPr/>
            </w:rPrChange>
          </w:rPr>
          <w:t xml:space="preserve"> M. (2015). “Temporal Rules Discovery for Web Data Cleaning”, in Proceedings of the VLDB Endowment, pp. 1-13</w:t>
        </w:r>
      </w:ins>
    </w:p>
    <w:p w14:paraId="1933A0B2" w14:textId="23509E18" w:rsidR="00954CB2" w:rsidRDefault="0018384D">
      <w:pPr>
        <w:autoSpaceDE w:val="0"/>
        <w:autoSpaceDN w:val="0"/>
        <w:adjustRightInd w:val="0"/>
        <w:spacing w:line="360" w:lineRule="auto"/>
        <w:jc w:val="both"/>
        <w:rPr>
          <w:ins w:id="1516" w:author="nikolas moutsopoulos" w:date="2021-06-06T18:46:00Z"/>
          <w:sz w:val="24"/>
          <w:szCs w:val="24"/>
        </w:rPr>
        <w:pPrChange w:id="1517" w:author="nikolas moutsopoulos" w:date="2021-06-06T18:54:00Z">
          <w:pPr>
            <w:autoSpaceDE w:val="0"/>
            <w:autoSpaceDN w:val="0"/>
            <w:adjustRightInd w:val="0"/>
            <w:spacing w:after="0" w:line="360" w:lineRule="auto"/>
            <w:jc w:val="both"/>
          </w:pPr>
        </w:pPrChange>
      </w:pPr>
      <w:proofErr w:type="spellStart"/>
      <w:ins w:id="1518" w:author="nikolas moutsopoulos" w:date="2021-05-22T22:12:00Z">
        <w:r w:rsidRPr="0029427C">
          <w:rPr>
            <w:sz w:val="24"/>
            <w:szCs w:val="24"/>
            <w:rPrChange w:id="1519" w:author="nikolas moutsopoulos" w:date="2021-05-27T18:32:00Z">
              <w:rPr>
                <w:rFonts w:ascii="Times New Roman" w:hAnsi="Times New Roman" w:cs="Times New Roman"/>
                <w:sz w:val="24"/>
                <w:szCs w:val="24"/>
              </w:rPr>
            </w:rPrChange>
          </w:rPr>
          <w:t>Angiulli</w:t>
        </w:r>
        <w:proofErr w:type="spellEnd"/>
        <w:r w:rsidRPr="0029427C">
          <w:rPr>
            <w:sz w:val="24"/>
            <w:szCs w:val="24"/>
            <w:rPrChange w:id="1520" w:author="nikolas moutsopoulos" w:date="2021-05-27T18:32:00Z">
              <w:rPr>
                <w:rFonts w:ascii="Times New Roman" w:hAnsi="Times New Roman" w:cs="Times New Roman"/>
                <w:sz w:val="24"/>
                <w:szCs w:val="24"/>
              </w:rPr>
            </w:rPrChange>
          </w:rPr>
          <w:t xml:space="preserve"> F, </w:t>
        </w:r>
        <w:proofErr w:type="spellStart"/>
        <w:r w:rsidRPr="0029427C">
          <w:rPr>
            <w:sz w:val="24"/>
            <w:szCs w:val="24"/>
            <w:rPrChange w:id="1521" w:author="nikolas moutsopoulos" w:date="2021-05-27T18:32:00Z">
              <w:rPr>
                <w:rFonts w:ascii="Times New Roman" w:hAnsi="Times New Roman" w:cs="Times New Roman"/>
                <w:sz w:val="24"/>
                <w:szCs w:val="24"/>
              </w:rPr>
            </w:rPrChange>
          </w:rPr>
          <w:t>Fassetti</w:t>
        </w:r>
        <w:proofErr w:type="spellEnd"/>
        <w:r w:rsidRPr="0029427C">
          <w:rPr>
            <w:sz w:val="24"/>
            <w:szCs w:val="24"/>
            <w:rPrChange w:id="1522" w:author="nikolas moutsopoulos" w:date="2021-05-27T18:32:00Z">
              <w:rPr>
                <w:rFonts w:ascii="Times New Roman" w:hAnsi="Times New Roman" w:cs="Times New Roman"/>
                <w:sz w:val="24"/>
                <w:szCs w:val="24"/>
              </w:rPr>
            </w:rPrChange>
          </w:rPr>
          <w:t xml:space="preserve"> F. (2007) “Detecting distance-based outliers in streams of data,” in Proc. 16th ACM CIKM, </w:t>
        </w:r>
        <w:proofErr w:type="spellStart"/>
        <w:r w:rsidRPr="0029427C">
          <w:rPr>
            <w:sz w:val="24"/>
            <w:szCs w:val="24"/>
            <w:rPrChange w:id="1523" w:author="nikolas moutsopoulos" w:date="2021-05-27T18:32:00Z">
              <w:rPr>
                <w:rFonts w:ascii="Times New Roman" w:hAnsi="Times New Roman" w:cs="Times New Roman"/>
                <w:sz w:val="24"/>
                <w:szCs w:val="24"/>
              </w:rPr>
            </w:rPrChange>
          </w:rPr>
          <w:t>Lisboa</w:t>
        </w:r>
        <w:proofErr w:type="spellEnd"/>
        <w:r w:rsidRPr="0029427C">
          <w:rPr>
            <w:sz w:val="24"/>
            <w:szCs w:val="24"/>
            <w:rPrChange w:id="1524" w:author="nikolas moutsopoulos" w:date="2021-05-27T18:32:00Z">
              <w:rPr>
                <w:rFonts w:ascii="Times New Roman" w:hAnsi="Times New Roman" w:cs="Times New Roman"/>
                <w:sz w:val="24"/>
                <w:szCs w:val="24"/>
              </w:rPr>
            </w:rPrChange>
          </w:rPr>
          <w:t>, Portugal, pp. 811–820.</w:t>
        </w:r>
      </w:ins>
    </w:p>
    <w:p w14:paraId="6CA895B7" w14:textId="32EB0EF6" w:rsidR="00954CB2" w:rsidRDefault="00954CB2">
      <w:pPr>
        <w:autoSpaceDE w:val="0"/>
        <w:autoSpaceDN w:val="0"/>
        <w:adjustRightInd w:val="0"/>
        <w:spacing w:line="360" w:lineRule="auto"/>
        <w:jc w:val="both"/>
        <w:rPr>
          <w:ins w:id="1525" w:author="nikolas moutsopoulos" w:date="2021-06-05T21:05:00Z"/>
          <w:sz w:val="24"/>
          <w:szCs w:val="24"/>
        </w:rPr>
        <w:pPrChange w:id="1526" w:author="nikolas moutsopoulos" w:date="2021-06-06T18:54:00Z">
          <w:pPr>
            <w:autoSpaceDE w:val="0"/>
            <w:autoSpaceDN w:val="0"/>
            <w:adjustRightInd w:val="0"/>
            <w:spacing w:after="0" w:line="360" w:lineRule="auto"/>
            <w:jc w:val="both"/>
          </w:pPr>
        </w:pPrChange>
      </w:pPr>
      <w:proofErr w:type="spellStart"/>
      <w:ins w:id="1527" w:author="nikolas moutsopoulos" w:date="2021-06-05T19:39:00Z">
        <w:r w:rsidRPr="00954CB2">
          <w:rPr>
            <w:sz w:val="24"/>
            <w:szCs w:val="24"/>
            <w:rPrChange w:id="1528" w:author="nikolas moutsopoulos" w:date="2021-06-05T19:40:00Z">
              <w:rPr/>
            </w:rPrChange>
          </w:rPr>
          <w:t>Bharati</w:t>
        </w:r>
        <w:proofErr w:type="spellEnd"/>
        <w:r w:rsidRPr="00954CB2">
          <w:rPr>
            <w:sz w:val="24"/>
            <w:szCs w:val="24"/>
            <w:rPrChange w:id="1529" w:author="nikolas moutsopoulos" w:date="2021-06-05T19:40:00Z">
              <w:rPr/>
            </w:rPrChange>
          </w:rPr>
          <w:t xml:space="preserve"> M. </w:t>
        </w:r>
        <w:proofErr w:type="spellStart"/>
        <w:r w:rsidRPr="00954CB2">
          <w:rPr>
            <w:sz w:val="24"/>
            <w:szCs w:val="24"/>
            <w:rPrChange w:id="1530" w:author="nikolas moutsopoulos" w:date="2021-06-05T19:40:00Z">
              <w:rPr/>
            </w:rPrChange>
          </w:rPr>
          <w:t>Ramageri</w:t>
        </w:r>
        <w:proofErr w:type="spellEnd"/>
        <w:r w:rsidRPr="00954CB2">
          <w:rPr>
            <w:sz w:val="24"/>
            <w:szCs w:val="24"/>
            <w:rPrChange w:id="1531" w:author="nikolas moutsopoulos" w:date="2021-06-05T19:40:00Z">
              <w:rPr/>
            </w:rPrChange>
          </w:rPr>
          <w:t xml:space="preserve">, Dr. B.L. Desai </w:t>
        </w:r>
      </w:ins>
      <w:ins w:id="1532" w:author="nikolas moutsopoulos" w:date="2021-06-05T19:40:00Z">
        <w:r w:rsidRPr="00954CB2">
          <w:rPr>
            <w:sz w:val="24"/>
            <w:szCs w:val="24"/>
            <w:rPrChange w:id="1533" w:author="nikolas moutsopoulos" w:date="2021-06-05T19:40:00Z">
              <w:rPr/>
            </w:rPrChange>
          </w:rPr>
          <w:t>(2013). “ROLE OF DATA MINING IN RETAIL SECTOR”</w:t>
        </w:r>
      </w:ins>
      <w:ins w:id="1534" w:author="nikolas moutsopoulos" w:date="2021-06-05T19:39:00Z">
        <w:r>
          <w:rPr>
            <w:sz w:val="24"/>
            <w:szCs w:val="24"/>
          </w:rPr>
          <w:t xml:space="preserve"> in </w:t>
        </w:r>
        <w:r w:rsidRPr="00954CB2">
          <w:rPr>
            <w:sz w:val="24"/>
            <w:szCs w:val="24"/>
            <w:rPrChange w:id="1535" w:author="nikolas moutsopoulos" w:date="2021-06-05T19:40:00Z">
              <w:rPr/>
            </w:rPrChange>
          </w:rPr>
          <w:t>International Journal on Computer Science and Engineering (IJCSE)</w:t>
        </w:r>
      </w:ins>
      <w:ins w:id="1536" w:author="nikolas moutsopoulos" w:date="2021-06-05T19:40:00Z">
        <w:r>
          <w:rPr>
            <w:sz w:val="24"/>
            <w:szCs w:val="24"/>
          </w:rPr>
          <w:t>, pp.</w:t>
        </w:r>
      </w:ins>
      <w:ins w:id="1537" w:author="nikolas moutsopoulos" w:date="2021-06-05T19:41:00Z">
        <w:r>
          <w:rPr>
            <w:sz w:val="24"/>
            <w:szCs w:val="24"/>
          </w:rPr>
          <w:t>47-48</w:t>
        </w:r>
      </w:ins>
    </w:p>
    <w:p w14:paraId="675D5321" w14:textId="77777777" w:rsidR="00075E3E" w:rsidRDefault="0018384D">
      <w:pPr>
        <w:autoSpaceDE w:val="0"/>
        <w:autoSpaceDN w:val="0"/>
        <w:adjustRightInd w:val="0"/>
        <w:spacing w:line="360" w:lineRule="auto"/>
        <w:jc w:val="both"/>
        <w:rPr>
          <w:ins w:id="1538" w:author="nikolas moutsopoulos" w:date="2021-06-05T21:04:00Z"/>
          <w:sz w:val="24"/>
          <w:szCs w:val="24"/>
        </w:rPr>
        <w:pPrChange w:id="1539" w:author="nikolas moutsopoulos" w:date="2021-06-06T18:54:00Z">
          <w:pPr>
            <w:autoSpaceDE w:val="0"/>
            <w:autoSpaceDN w:val="0"/>
            <w:adjustRightInd w:val="0"/>
            <w:spacing w:after="0" w:line="360" w:lineRule="auto"/>
          </w:pPr>
        </w:pPrChange>
      </w:pPr>
      <w:proofErr w:type="spellStart"/>
      <w:ins w:id="1540" w:author="nikolas moutsopoulos" w:date="2021-05-22T22:12:00Z">
        <w:r w:rsidRPr="0029427C">
          <w:rPr>
            <w:sz w:val="24"/>
            <w:szCs w:val="24"/>
            <w:rPrChange w:id="1541" w:author="nikolas moutsopoulos" w:date="2021-05-27T18:32:00Z">
              <w:rPr>
                <w:rFonts w:ascii="Times New Roman" w:hAnsi="Times New Roman" w:cs="Times New Roman"/>
                <w:sz w:val="24"/>
                <w:szCs w:val="24"/>
              </w:rPr>
            </w:rPrChange>
          </w:rPr>
          <w:t>Birant</w:t>
        </w:r>
        <w:proofErr w:type="spellEnd"/>
        <w:r w:rsidRPr="0029427C">
          <w:rPr>
            <w:sz w:val="24"/>
            <w:szCs w:val="24"/>
            <w:rPrChange w:id="1542" w:author="nikolas moutsopoulos" w:date="2021-05-27T18:32:00Z">
              <w:rPr>
                <w:rFonts w:ascii="Times New Roman" w:hAnsi="Times New Roman" w:cs="Times New Roman"/>
                <w:sz w:val="24"/>
                <w:szCs w:val="24"/>
              </w:rPr>
            </w:rPrChange>
          </w:rPr>
          <w:t xml:space="preserve"> D, </w:t>
        </w:r>
        <w:proofErr w:type="spellStart"/>
        <w:r w:rsidRPr="0029427C">
          <w:rPr>
            <w:sz w:val="24"/>
            <w:szCs w:val="24"/>
            <w:rPrChange w:id="1543" w:author="nikolas moutsopoulos" w:date="2021-05-27T18:32:00Z">
              <w:rPr>
                <w:rFonts w:ascii="Times New Roman" w:hAnsi="Times New Roman" w:cs="Times New Roman"/>
                <w:sz w:val="24"/>
                <w:szCs w:val="24"/>
              </w:rPr>
            </w:rPrChange>
          </w:rPr>
          <w:t>Kut</w:t>
        </w:r>
        <w:proofErr w:type="spellEnd"/>
        <w:r w:rsidRPr="0029427C">
          <w:rPr>
            <w:sz w:val="24"/>
            <w:szCs w:val="24"/>
            <w:rPrChange w:id="1544" w:author="nikolas moutsopoulos" w:date="2021-05-27T18:32:00Z">
              <w:rPr>
                <w:rFonts w:ascii="Times New Roman" w:hAnsi="Times New Roman" w:cs="Times New Roman"/>
                <w:sz w:val="24"/>
                <w:szCs w:val="24"/>
              </w:rPr>
            </w:rPrChange>
          </w:rPr>
          <w:t xml:space="preserve"> A. (2006). “</w:t>
        </w:r>
        <w:proofErr w:type="spellStart"/>
        <w:r w:rsidRPr="0029427C">
          <w:rPr>
            <w:sz w:val="24"/>
            <w:szCs w:val="24"/>
            <w:rPrChange w:id="1545" w:author="nikolas moutsopoulos" w:date="2021-05-27T18:32:00Z">
              <w:rPr>
                <w:rFonts w:ascii="Times New Roman" w:hAnsi="Times New Roman" w:cs="Times New Roman"/>
                <w:sz w:val="24"/>
                <w:szCs w:val="24"/>
              </w:rPr>
            </w:rPrChange>
          </w:rPr>
          <w:t>Spatio</w:t>
        </w:r>
        <w:proofErr w:type="spellEnd"/>
        <w:r w:rsidRPr="0029427C">
          <w:rPr>
            <w:sz w:val="24"/>
            <w:szCs w:val="24"/>
            <w:rPrChange w:id="1546" w:author="nikolas moutsopoulos" w:date="2021-05-27T18:32:00Z">
              <w:rPr>
                <w:rFonts w:ascii="Times New Roman" w:hAnsi="Times New Roman" w:cs="Times New Roman"/>
                <w:sz w:val="24"/>
                <w:szCs w:val="24"/>
              </w:rPr>
            </w:rPrChange>
          </w:rPr>
          <w:t xml:space="preserve">-temporal outlier detection in large databases,” J. </w:t>
        </w:r>
        <w:proofErr w:type="spellStart"/>
        <w:r w:rsidRPr="0029427C">
          <w:rPr>
            <w:sz w:val="24"/>
            <w:szCs w:val="24"/>
            <w:rPrChange w:id="1547" w:author="nikolas moutsopoulos" w:date="2021-05-27T18:32:00Z">
              <w:rPr>
                <w:rFonts w:ascii="Times New Roman" w:hAnsi="Times New Roman" w:cs="Times New Roman"/>
                <w:i/>
                <w:iCs/>
                <w:sz w:val="24"/>
                <w:szCs w:val="24"/>
              </w:rPr>
            </w:rPrChange>
          </w:rPr>
          <w:t>Comput</w:t>
        </w:r>
        <w:proofErr w:type="spellEnd"/>
        <w:r w:rsidRPr="0029427C">
          <w:rPr>
            <w:sz w:val="24"/>
            <w:szCs w:val="24"/>
            <w:rPrChange w:id="1548" w:author="nikolas moutsopoulos" w:date="2021-05-27T18:32:00Z">
              <w:rPr>
                <w:rFonts w:ascii="Times New Roman" w:hAnsi="Times New Roman" w:cs="Times New Roman"/>
                <w:i/>
                <w:iCs/>
                <w:sz w:val="24"/>
                <w:szCs w:val="24"/>
              </w:rPr>
            </w:rPrChange>
          </w:rPr>
          <w:t>. Inform. Technol., vol. 14, no. 4, pp. 291–297.</w:t>
        </w:r>
      </w:ins>
    </w:p>
    <w:p w14:paraId="01A58B13" w14:textId="77777777" w:rsidR="00F87BA5" w:rsidRDefault="0018384D">
      <w:pPr>
        <w:autoSpaceDE w:val="0"/>
        <w:autoSpaceDN w:val="0"/>
        <w:adjustRightInd w:val="0"/>
        <w:spacing w:line="360" w:lineRule="auto"/>
        <w:jc w:val="both"/>
        <w:rPr>
          <w:ins w:id="1549" w:author="nikolas moutsopoulos" w:date="2021-06-06T18:46:00Z"/>
          <w:sz w:val="24"/>
          <w:szCs w:val="24"/>
        </w:rPr>
        <w:pPrChange w:id="1550" w:author="nikolas moutsopoulos" w:date="2021-06-06T18:54:00Z">
          <w:pPr>
            <w:autoSpaceDE w:val="0"/>
            <w:autoSpaceDN w:val="0"/>
            <w:adjustRightInd w:val="0"/>
            <w:spacing w:after="0" w:line="360" w:lineRule="auto"/>
          </w:pPr>
        </w:pPrChange>
      </w:pPr>
      <w:proofErr w:type="spellStart"/>
      <w:ins w:id="1551" w:author="nikolas moutsopoulos" w:date="2021-05-22T22:12:00Z">
        <w:r w:rsidRPr="0029427C">
          <w:rPr>
            <w:sz w:val="24"/>
            <w:szCs w:val="24"/>
            <w:rPrChange w:id="1552" w:author="nikolas moutsopoulos" w:date="2021-05-27T18:32:00Z">
              <w:rPr>
                <w:rFonts w:ascii="Times New Roman" w:hAnsi="Times New Roman" w:cs="Times New Roman"/>
                <w:sz w:val="24"/>
                <w:szCs w:val="24"/>
              </w:rPr>
            </w:rPrChange>
          </w:rPr>
          <w:t>Dasu</w:t>
        </w:r>
        <w:proofErr w:type="spellEnd"/>
        <w:r w:rsidRPr="0029427C">
          <w:rPr>
            <w:sz w:val="24"/>
            <w:szCs w:val="24"/>
            <w:rPrChange w:id="1553" w:author="nikolas moutsopoulos" w:date="2021-05-27T18:32:00Z">
              <w:rPr>
                <w:rFonts w:ascii="Times New Roman" w:hAnsi="Times New Roman" w:cs="Times New Roman"/>
                <w:sz w:val="24"/>
                <w:szCs w:val="24"/>
              </w:rPr>
            </w:rPrChange>
          </w:rPr>
          <w:t xml:space="preserve"> T, Johnson T, </w:t>
        </w:r>
        <w:proofErr w:type="spellStart"/>
        <w:r w:rsidRPr="0029427C">
          <w:rPr>
            <w:sz w:val="24"/>
            <w:szCs w:val="24"/>
            <w:rPrChange w:id="1554" w:author="nikolas moutsopoulos" w:date="2021-05-27T18:32:00Z">
              <w:rPr>
                <w:rFonts w:ascii="Times New Roman" w:hAnsi="Times New Roman" w:cs="Times New Roman"/>
                <w:sz w:val="24"/>
                <w:szCs w:val="24"/>
              </w:rPr>
            </w:rPrChange>
          </w:rPr>
          <w:t>Muthukrishnan</w:t>
        </w:r>
        <w:proofErr w:type="spellEnd"/>
        <w:r w:rsidRPr="0029427C">
          <w:rPr>
            <w:sz w:val="24"/>
            <w:szCs w:val="24"/>
            <w:rPrChange w:id="1555" w:author="nikolas moutsopoulos" w:date="2021-05-27T18:32:00Z">
              <w:rPr>
                <w:rFonts w:ascii="Times New Roman" w:hAnsi="Times New Roman" w:cs="Times New Roman"/>
                <w:sz w:val="24"/>
                <w:szCs w:val="24"/>
              </w:rPr>
            </w:rPrChange>
          </w:rPr>
          <w:t xml:space="preserve"> S, </w:t>
        </w:r>
        <w:proofErr w:type="spellStart"/>
        <w:r w:rsidRPr="0029427C">
          <w:rPr>
            <w:sz w:val="24"/>
            <w:szCs w:val="24"/>
            <w:rPrChange w:id="1556" w:author="nikolas moutsopoulos" w:date="2021-05-27T18:32:00Z">
              <w:rPr>
                <w:rFonts w:ascii="Times New Roman" w:hAnsi="Times New Roman" w:cs="Times New Roman"/>
                <w:sz w:val="24"/>
                <w:szCs w:val="24"/>
              </w:rPr>
            </w:rPrChange>
          </w:rPr>
          <w:t>Shkapenyuk</w:t>
        </w:r>
        <w:proofErr w:type="spellEnd"/>
        <w:r w:rsidRPr="0029427C">
          <w:rPr>
            <w:sz w:val="24"/>
            <w:szCs w:val="24"/>
            <w:rPrChange w:id="1557" w:author="nikolas moutsopoulos" w:date="2021-05-27T18:32:00Z">
              <w:rPr>
                <w:rFonts w:ascii="Times New Roman" w:hAnsi="Times New Roman" w:cs="Times New Roman"/>
                <w:sz w:val="24"/>
                <w:szCs w:val="24"/>
              </w:rPr>
            </w:rPrChange>
          </w:rPr>
          <w:t xml:space="preserve"> V. (2002). Mining database structure; or, how to build a data quality browser. In Proc. ACM SIGMOD International Conference on Management of Data.</w:t>
        </w:r>
      </w:ins>
    </w:p>
    <w:p w14:paraId="44E9F74D" w14:textId="779DD456" w:rsidR="008A5268" w:rsidRDefault="0018384D">
      <w:pPr>
        <w:autoSpaceDE w:val="0"/>
        <w:autoSpaceDN w:val="0"/>
        <w:adjustRightInd w:val="0"/>
        <w:spacing w:line="360" w:lineRule="auto"/>
        <w:jc w:val="both"/>
        <w:rPr>
          <w:ins w:id="1558" w:author="nikolas moutsopoulos" w:date="2021-06-05T21:02:00Z"/>
          <w:sz w:val="24"/>
          <w:szCs w:val="24"/>
        </w:rPr>
        <w:pPrChange w:id="1559" w:author="nikolas moutsopoulos" w:date="2021-06-06T18:54:00Z">
          <w:pPr>
            <w:autoSpaceDE w:val="0"/>
            <w:autoSpaceDN w:val="0"/>
            <w:adjustRightInd w:val="0"/>
            <w:spacing w:after="0" w:line="360" w:lineRule="auto"/>
          </w:pPr>
        </w:pPrChange>
      </w:pPr>
      <w:proofErr w:type="spellStart"/>
      <w:ins w:id="1560" w:author="nikolas moutsopoulos" w:date="2021-05-22T22:12:00Z">
        <w:r w:rsidRPr="0029427C">
          <w:rPr>
            <w:sz w:val="24"/>
            <w:szCs w:val="24"/>
            <w:rPrChange w:id="1561" w:author="nikolas moutsopoulos" w:date="2021-05-27T18:32:00Z">
              <w:rPr>
                <w:rFonts w:ascii="Times New Roman" w:hAnsi="Times New Roman" w:cs="Times New Roman"/>
                <w:sz w:val="24"/>
                <w:szCs w:val="24"/>
              </w:rPr>
            </w:rPrChange>
          </w:rPr>
          <w:t>Dasu</w:t>
        </w:r>
        <w:proofErr w:type="spellEnd"/>
        <w:r w:rsidRPr="0029427C">
          <w:rPr>
            <w:sz w:val="24"/>
            <w:szCs w:val="24"/>
            <w:rPrChange w:id="1562" w:author="nikolas moutsopoulos" w:date="2021-05-27T18:32:00Z">
              <w:rPr>
                <w:rFonts w:ascii="Times New Roman" w:hAnsi="Times New Roman" w:cs="Times New Roman"/>
                <w:sz w:val="24"/>
                <w:szCs w:val="24"/>
              </w:rPr>
            </w:rPrChange>
          </w:rPr>
          <w:t xml:space="preserve"> T, </w:t>
        </w:r>
        <w:proofErr w:type="spellStart"/>
        <w:r w:rsidRPr="0029427C">
          <w:rPr>
            <w:sz w:val="24"/>
            <w:szCs w:val="24"/>
            <w:rPrChange w:id="1563" w:author="nikolas moutsopoulos" w:date="2021-05-27T18:32:00Z">
              <w:rPr>
                <w:rFonts w:ascii="Times New Roman" w:hAnsi="Times New Roman" w:cs="Times New Roman"/>
                <w:sz w:val="24"/>
                <w:szCs w:val="24"/>
              </w:rPr>
            </w:rPrChange>
          </w:rPr>
          <w:t>Loh</w:t>
        </w:r>
        <w:proofErr w:type="spellEnd"/>
        <w:r w:rsidRPr="0029427C">
          <w:rPr>
            <w:sz w:val="24"/>
            <w:szCs w:val="24"/>
            <w:rPrChange w:id="1564" w:author="nikolas moutsopoulos" w:date="2021-05-27T18:32:00Z">
              <w:rPr>
                <w:rFonts w:ascii="Times New Roman" w:hAnsi="Times New Roman" w:cs="Times New Roman"/>
                <w:sz w:val="24"/>
                <w:szCs w:val="24"/>
              </w:rPr>
            </w:rPrChange>
          </w:rPr>
          <w:t xml:space="preserve"> J.M. (2012). Statistical distortion: Consequences of data cleaning. Proceedings of the VLDB Endowment, Vol. 5, No. 11.</w:t>
        </w:r>
      </w:ins>
    </w:p>
    <w:p w14:paraId="654E0D43" w14:textId="51BA3417" w:rsidR="00F87BA5" w:rsidRDefault="008A5268">
      <w:pPr>
        <w:autoSpaceDE w:val="0"/>
        <w:autoSpaceDN w:val="0"/>
        <w:adjustRightInd w:val="0"/>
        <w:spacing w:line="360" w:lineRule="auto"/>
        <w:jc w:val="both"/>
        <w:rPr>
          <w:ins w:id="1565" w:author="nikolas moutsopoulos" w:date="2021-06-06T18:46:00Z"/>
        </w:rPr>
        <w:pPrChange w:id="1566" w:author="nikolas moutsopoulos" w:date="2021-06-06T18:54:00Z">
          <w:pPr>
            <w:pStyle w:val="NormalWeb"/>
          </w:pPr>
        </w:pPrChange>
      </w:pPr>
      <w:ins w:id="1567" w:author="nikolas moutsopoulos" w:date="2021-06-05T21:02:00Z">
        <w:r w:rsidRPr="008A5268">
          <w:rPr>
            <w:sz w:val="24"/>
            <w:szCs w:val="24"/>
            <w:rPrChange w:id="1568" w:author="nikolas moutsopoulos" w:date="2021-06-05T21:04:00Z">
              <w:rPr/>
            </w:rPrChange>
          </w:rPr>
          <w:t xml:space="preserve">David L. Olson, </w:t>
        </w:r>
        <w:proofErr w:type="spellStart"/>
        <w:r w:rsidRPr="008A5268">
          <w:rPr>
            <w:sz w:val="24"/>
            <w:szCs w:val="24"/>
            <w:rPrChange w:id="1569" w:author="nikolas moutsopoulos" w:date="2021-06-05T21:04:00Z">
              <w:rPr/>
            </w:rPrChange>
          </w:rPr>
          <w:t>Dursun</w:t>
        </w:r>
        <w:proofErr w:type="spellEnd"/>
        <w:r w:rsidRPr="008A5268">
          <w:rPr>
            <w:sz w:val="24"/>
            <w:szCs w:val="24"/>
            <w:rPrChange w:id="1570" w:author="nikolas moutsopoulos" w:date="2021-06-05T21:04:00Z">
              <w:rPr/>
            </w:rPrChange>
          </w:rPr>
          <w:t xml:space="preserve"> </w:t>
        </w:r>
        <w:proofErr w:type="spellStart"/>
        <w:r w:rsidRPr="008A5268">
          <w:rPr>
            <w:sz w:val="24"/>
            <w:szCs w:val="24"/>
            <w:rPrChange w:id="1571" w:author="nikolas moutsopoulos" w:date="2021-06-05T21:04:00Z">
              <w:rPr/>
            </w:rPrChange>
          </w:rPr>
          <w:t>Delen</w:t>
        </w:r>
      </w:ins>
      <w:proofErr w:type="spellEnd"/>
      <w:ins w:id="1572" w:author="nikolas moutsopoulos" w:date="2021-06-05T21:03:00Z">
        <w:r w:rsidRPr="008A5268">
          <w:rPr>
            <w:sz w:val="24"/>
            <w:szCs w:val="24"/>
            <w:rPrChange w:id="1573" w:author="nikolas moutsopoulos" w:date="2021-06-05T21:04:00Z">
              <w:rPr/>
            </w:rPrChange>
          </w:rPr>
          <w:t xml:space="preserve"> (2008). Advanced Data Mining Techniques</w:t>
        </w:r>
        <w:r w:rsidR="00075E3E">
          <w:rPr>
            <w:sz w:val="24"/>
            <w:szCs w:val="24"/>
            <w:rPrChange w:id="1574" w:author="nikolas moutsopoulos" w:date="2021-06-05T21:04:00Z">
              <w:rPr/>
            </w:rPrChange>
          </w:rPr>
          <w:t>,</w:t>
        </w:r>
        <w:r w:rsidRPr="008A5268">
          <w:rPr>
            <w:sz w:val="24"/>
            <w:szCs w:val="24"/>
            <w:rPrChange w:id="1575" w:author="nikolas moutsopoulos" w:date="2021-06-05T21:04:00Z">
              <w:rPr/>
            </w:rPrChange>
          </w:rPr>
          <w:t xml:space="preserve"> </w:t>
        </w:r>
      </w:ins>
      <w:ins w:id="1576" w:author="nikolas moutsopoulos" w:date="2021-06-05T21:05:00Z">
        <w:r w:rsidR="00075E3E">
          <w:rPr>
            <w:sz w:val="24"/>
            <w:szCs w:val="24"/>
          </w:rPr>
          <w:t>pp.16-18</w:t>
        </w:r>
      </w:ins>
      <w:ins w:id="1577" w:author="nikolas moutsopoulos" w:date="2021-06-05T21:06:00Z">
        <w:r w:rsidR="00075E3E">
          <w:rPr>
            <w:sz w:val="24"/>
            <w:szCs w:val="24"/>
          </w:rPr>
          <w:t xml:space="preserve">. </w:t>
        </w:r>
      </w:ins>
      <w:ins w:id="1578" w:author="nikolas moutsopoulos" w:date="2021-06-06T18:46:00Z">
        <w:r w:rsidR="00F87BA5">
          <w:rPr>
            <w:sz w:val="24"/>
            <w:szCs w:val="24"/>
          </w:rPr>
          <w:fldChar w:fldCharType="begin"/>
        </w:r>
        <w:r w:rsidR="00F87BA5">
          <w:rPr>
            <w:sz w:val="24"/>
            <w:szCs w:val="24"/>
          </w:rPr>
          <w:instrText xml:space="preserve"> HYPERLINK "</w:instrText>
        </w:r>
      </w:ins>
      <w:ins w:id="1579" w:author="nikolas moutsopoulos" w:date="2021-06-05T21:03:00Z">
        <w:r w:rsidR="00F87BA5" w:rsidRPr="008A5268">
          <w:rPr>
            <w:sz w:val="24"/>
            <w:szCs w:val="24"/>
            <w:rPrChange w:id="1580" w:author="nikolas moutsopoulos" w:date="2021-06-05T21:04:00Z">
              <w:rPr/>
            </w:rPrChange>
          </w:rPr>
          <w:instrText>https://www.researchgate.net/profile/David-Olson-21/publication/220695151_Advanced_Data_Mining_Techniques/links/00b4952b07ee813b62000000/Advanced-Data-Mining-Techniques.pdf</w:instrText>
        </w:r>
      </w:ins>
      <w:ins w:id="1581" w:author="nikolas moutsopoulos" w:date="2021-06-06T18:46:00Z">
        <w:r w:rsidR="00F87BA5">
          <w:rPr>
            <w:sz w:val="24"/>
            <w:szCs w:val="24"/>
          </w:rPr>
          <w:instrText xml:space="preserve">" </w:instrText>
        </w:r>
        <w:r w:rsidR="00F87BA5">
          <w:rPr>
            <w:sz w:val="24"/>
            <w:szCs w:val="24"/>
          </w:rPr>
          <w:fldChar w:fldCharType="separate"/>
        </w:r>
      </w:ins>
      <w:ins w:id="1582" w:author="nikolas moutsopoulos" w:date="2021-06-05T21:03:00Z">
        <w:r w:rsidR="00F87BA5" w:rsidRPr="002C061F">
          <w:rPr>
            <w:rStyle w:val="Hyperlink"/>
            <w:rPrChange w:id="1583" w:author="nikolas moutsopoulos" w:date="2021-06-05T21:04:00Z">
              <w:rPr/>
            </w:rPrChange>
          </w:rPr>
          <w:t>https://www.researchgate.net/profile/David-Olson-21/publication/220695151_Advanced_Data_Mining_Techniques/links/00b4952b07ee813b62000000/Advanced-Data-Mining-Techniques.pdf</w:t>
        </w:r>
      </w:ins>
      <w:ins w:id="1584" w:author="nikolas moutsopoulos" w:date="2021-06-06T18:46:00Z">
        <w:r w:rsidR="00F87BA5">
          <w:rPr>
            <w:sz w:val="24"/>
            <w:szCs w:val="24"/>
          </w:rPr>
          <w:fldChar w:fldCharType="end"/>
        </w:r>
      </w:ins>
    </w:p>
    <w:p w14:paraId="439E9C7F" w14:textId="7E5FBC0C" w:rsidR="0018384D" w:rsidRPr="00F87BA5" w:rsidRDefault="0018384D">
      <w:pPr>
        <w:autoSpaceDE w:val="0"/>
        <w:autoSpaceDN w:val="0"/>
        <w:adjustRightInd w:val="0"/>
        <w:spacing w:line="360" w:lineRule="auto"/>
        <w:jc w:val="both"/>
        <w:rPr>
          <w:ins w:id="1585" w:author="nikolas moutsopoulos" w:date="2021-06-05T21:04:00Z"/>
        </w:rPr>
        <w:pPrChange w:id="1586" w:author="nikolas moutsopoulos" w:date="2021-06-06T18:54:00Z">
          <w:pPr>
            <w:pStyle w:val="NormalWeb"/>
          </w:pPr>
        </w:pPrChange>
      </w:pPr>
      <w:proofErr w:type="spellStart"/>
      <w:ins w:id="1587" w:author="nikolas moutsopoulos" w:date="2021-05-22T22:12:00Z">
        <w:r w:rsidRPr="0029427C">
          <w:rPr>
            <w:rPrChange w:id="1588" w:author="nikolas moutsopoulos" w:date="2021-05-27T18:32:00Z">
              <w:rPr/>
            </w:rPrChange>
          </w:rPr>
          <w:t>Elmagarmid</w:t>
        </w:r>
        <w:proofErr w:type="spellEnd"/>
        <w:r w:rsidRPr="0029427C">
          <w:rPr>
            <w:rPrChange w:id="1589" w:author="nikolas moutsopoulos" w:date="2021-05-27T18:32:00Z">
              <w:rPr/>
            </w:rPrChange>
          </w:rPr>
          <w:t xml:space="preserve"> A. K, </w:t>
        </w:r>
        <w:proofErr w:type="spellStart"/>
        <w:r w:rsidRPr="0029427C">
          <w:rPr>
            <w:rPrChange w:id="1590" w:author="nikolas moutsopoulos" w:date="2021-05-27T18:32:00Z">
              <w:rPr/>
            </w:rPrChange>
          </w:rPr>
          <w:t>Ipeirotis</w:t>
        </w:r>
        <w:proofErr w:type="spellEnd"/>
        <w:r w:rsidRPr="0029427C">
          <w:rPr>
            <w:rPrChange w:id="1591" w:author="nikolas moutsopoulos" w:date="2021-05-27T18:32:00Z">
              <w:rPr/>
            </w:rPrChange>
          </w:rPr>
          <w:t xml:space="preserve"> P. G, </w:t>
        </w:r>
        <w:proofErr w:type="spellStart"/>
        <w:r w:rsidRPr="0029427C">
          <w:rPr>
            <w:rPrChange w:id="1592" w:author="nikolas moutsopoulos" w:date="2021-05-27T18:32:00Z">
              <w:rPr/>
            </w:rPrChange>
          </w:rPr>
          <w:t>Verykios</w:t>
        </w:r>
        <w:proofErr w:type="spellEnd"/>
        <w:r w:rsidRPr="0029427C">
          <w:rPr>
            <w:rPrChange w:id="1593" w:author="nikolas moutsopoulos" w:date="2021-05-27T18:32:00Z">
              <w:rPr/>
            </w:rPrChange>
          </w:rPr>
          <w:t xml:space="preserve"> V. S (2007). Duplicate Record Detection: A Survey. In IEEE Transactions on knowledge and data engineering, Vol. 19 (1), </w:t>
        </w:r>
        <w:proofErr w:type="spellStart"/>
        <w:r w:rsidRPr="0029427C">
          <w:rPr>
            <w:rPrChange w:id="1594" w:author="nikolas moutsopoulos" w:date="2021-05-27T18:32:00Z">
              <w:rPr/>
            </w:rPrChange>
          </w:rPr>
          <w:t>pp</w:t>
        </w:r>
        <w:proofErr w:type="spellEnd"/>
        <w:r w:rsidRPr="0029427C">
          <w:rPr>
            <w:rPrChange w:id="1595" w:author="nikolas moutsopoulos" w:date="2021-05-27T18:32:00Z">
              <w:rPr/>
            </w:rPrChange>
          </w:rPr>
          <w:t xml:space="preserve"> 1 </w:t>
        </w:r>
      </w:ins>
      <w:ins w:id="1596" w:author="nikolas moutsopoulos" w:date="2021-06-05T21:04:00Z">
        <w:r w:rsidR="00075E3E">
          <w:t>–</w:t>
        </w:r>
      </w:ins>
      <w:ins w:id="1597" w:author="nikolas moutsopoulos" w:date="2021-05-22T22:12:00Z">
        <w:r w:rsidRPr="0029427C">
          <w:rPr>
            <w:rPrChange w:id="1598" w:author="nikolas moutsopoulos" w:date="2021-05-27T18:32:00Z">
              <w:rPr/>
            </w:rPrChange>
          </w:rPr>
          <w:t xml:space="preserve"> 16</w:t>
        </w:r>
      </w:ins>
    </w:p>
    <w:p w14:paraId="46A7D892" w14:textId="4ECFB271" w:rsidR="0018384D" w:rsidRPr="0029427C" w:rsidRDefault="0018384D">
      <w:pPr>
        <w:autoSpaceDE w:val="0"/>
        <w:autoSpaceDN w:val="0"/>
        <w:adjustRightInd w:val="0"/>
        <w:spacing w:line="360" w:lineRule="auto"/>
        <w:jc w:val="both"/>
        <w:rPr>
          <w:ins w:id="1599" w:author="nikolas moutsopoulos" w:date="2021-05-22T22:12:00Z"/>
          <w:sz w:val="24"/>
          <w:szCs w:val="24"/>
          <w:rPrChange w:id="1600" w:author="nikolas moutsopoulos" w:date="2021-05-27T18:32:00Z">
            <w:rPr>
              <w:ins w:id="1601" w:author="nikolas moutsopoulos" w:date="2021-05-22T22:12:00Z"/>
              <w:rFonts w:ascii="Times New Roman" w:hAnsi="Times New Roman" w:cs="Times New Roman"/>
              <w:sz w:val="24"/>
              <w:szCs w:val="24"/>
            </w:rPr>
          </w:rPrChange>
        </w:rPr>
        <w:pPrChange w:id="1602" w:author="nikolas moutsopoulos" w:date="2021-06-06T18:54:00Z">
          <w:pPr>
            <w:autoSpaceDE w:val="0"/>
            <w:autoSpaceDN w:val="0"/>
            <w:adjustRightInd w:val="0"/>
            <w:spacing w:after="0" w:line="360" w:lineRule="auto"/>
            <w:jc w:val="both"/>
          </w:pPr>
        </w:pPrChange>
      </w:pPr>
      <w:proofErr w:type="spellStart"/>
      <w:ins w:id="1603" w:author="nikolas moutsopoulos" w:date="2021-05-22T22:12:00Z">
        <w:r w:rsidRPr="0029427C">
          <w:rPr>
            <w:sz w:val="24"/>
            <w:szCs w:val="24"/>
            <w:rPrChange w:id="1604" w:author="nikolas moutsopoulos" w:date="2021-05-27T18:32:00Z">
              <w:rPr>
                <w:rFonts w:ascii="Times New Roman" w:hAnsi="Times New Roman" w:cs="Times New Roman"/>
                <w:sz w:val="24"/>
                <w:szCs w:val="24"/>
              </w:rPr>
            </w:rPrChange>
          </w:rPr>
          <w:t>Franke</w:t>
        </w:r>
        <w:proofErr w:type="spellEnd"/>
        <w:r w:rsidRPr="0029427C">
          <w:rPr>
            <w:sz w:val="24"/>
            <w:szCs w:val="24"/>
            <w:rPrChange w:id="1605" w:author="nikolas moutsopoulos" w:date="2021-05-27T18:32:00Z">
              <w:rPr>
                <w:rFonts w:ascii="Times New Roman" w:hAnsi="Times New Roman" w:cs="Times New Roman"/>
                <w:sz w:val="24"/>
                <w:szCs w:val="24"/>
              </w:rPr>
            </w:rPrChange>
          </w:rPr>
          <w:t xml:space="preserve"> C, </w:t>
        </w:r>
        <w:proofErr w:type="spellStart"/>
        <w:r w:rsidRPr="0029427C">
          <w:rPr>
            <w:sz w:val="24"/>
            <w:szCs w:val="24"/>
            <w:rPrChange w:id="1606" w:author="nikolas moutsopoulos" w:date="2021-05-27T18:32:00Z">
              <w:rPr>
                <w:rFonts w:ascii="Times New Roman" w:hAnsi="Times New Roman" w:cs="Times New Roman"/>
                <w:sz w:val="24"/>
                <w:szCs w:val="24"/>
              </w:rPr>
            </w:rPrChange>
          </w:rPr>
          <w:t>Gertz</w:t>
        </w:r>
        <w:proofErr w:type="spellEnd"/>
        <w:r w:rsidRPr="0029427C">
          <w:rPr>
            <w:sz w:val="24"/>
            <w:szCs w:val="24"/>
            <w:rPrChange w:id="1607" w:author="nikolas moutsopoulos" w:date="2021-05-27T18:32:00Z">
              <w:rPr>
                <w:rFonts w:ascii="Times New Roman" w:hAnsi="Times New Roman" w:cs="Times New Roman"/>
                <w:sz w:val="24"/>
                <w:szCs w:val="24"/>
              </w:rPr>
            </w:rPrChange>
          </w:rPr>
          <w:t xml:space="preserve"> M. (2009). “ORDEN: Outlier region detection and exploration in sensor networks,” in Proc. ACM SIGMOD, Prov</w:t>
        </w:r>
        <w:r w:rsidR="00F87BA5">
          <w:rPr>
            <w:sz w:val="24"/>
            <w:szCs w:val="24"/>
          </w:rPr>
          <w:t>idence, RI, USA, pp. 1075–1078.</w:t>
        </w:r>
      </w:ins>
    </w:p>
    <w:p w14:paraId="302C229F" w14:textId="77777777" w:rsidR="0018384D" w:rsidRPr="0029427C" w:rsidRDefault="0018384D">
      <w:pPr>
        <w:autoSpaceDE w:val="0"/>
        <w:autoSpaceDN w:val="0"/>
        <w:adjustRightInd w:val="0"/>
        <w:spacing w:line="360" w:lineRule="auto"/>
        <w:jc w:val="both"/>
        <w:rPr>
          <w:ins w:id="1608" w:author="nikolas moutsopoulos" w:date="2021-05-22T22:12:00Z"/>
          <w:sz w:val="24"/>
          <w:szCs w:val="24"/>
          <w:rPrChange w:id="1609" w:author="nikolas moutsopoulos" w:date="2021-05-27T18:32:00Z">
            <w:rPr>
              <w:ins w:id="1610" w:author="nikolas moutsopoulos" w:date="2021-05-22T22:12:00Z"/>
              <w:rFonts w:ascii="Times New Roman" w:hAnsi="Times New Roman" w:cs="Times New Roman"/>
              <w:sz w:val="24"/>
              <w:szCs w:val="24"/>
            </w:rPr>
          </w:rPrChange>
        </w:rPr>
        <w:pPrChange w:id="1611" w:author="nikolas moutsopoulos" w:date="2021-06-06T18:54:00Z">
          <w:pPr>
            <w:autoSpaceDE w:val="0"/>
            <w:autoSpaceDN w:val="0"/>
            <w:adjustRightInd w:val="0"/>
            <w:spacing w:after="0" w:line="360" w:lineRule="auto"/>
            <w:jc w:val="both"/>
          </w:pPr>
        </w:pPrChange>
      </w:pPr>
      <w:ins w:id="1612" w:author="nikolas moutsopoulos" w:date="2021-05-22T22:12:00Z">
        <w:r w:rsidRPr="0029427C">
          <w:rPr>
            <w:sz w:val="24"/>
            <w:szCs w:val="24"/>
            <w:rPrChange w:id="1613" w:author="nikolas moutsopoulos" w:date="2021-05-27T18:32:00Z">
              <w:rPr>
                <w:rFonts w:ascii="Times New Roman" w:hAnsi="Times New Roman" w:cs="Times New Roman"/>
                <w:sz w:val="24"/>
                <w:szCs w:val="24"/>
              </w:rPr>
            </w:rPrChange>
          </w:rPr>
          <w:lastRenderedPageBreak/>
          <w:t xml:space="preserve">Greenwald M, Khanna S. (2001). Space-efficient online computation of </w:t>
        </w:r>
        <w:proofErr w:type="spellStart"/>
        <w:r w:rsidRPr="0029427C">
          <w:rPr>
            <w:sz w:val="24"/>
            <w:szCs w:val="24"/>
            <w:rPrChange w:id="1614" w:author="nikolas moutsopoulos" w:date="2021-05-27T18:32:00Z">
              <w:rPr>
                <w:rFonts w:ascii="Times New Roman" w:hAnsi="Times New Roman" w:cs="Times New Roman"/>
                <w:sz w:val="24"/>
                <w:szCs w:val="24"/>
              </w:rPr>
            </w:rPrChange>
          </w:rPr>
          <w:t>quantile</w:t>
        </w:r>
        <w:proofErr w:type="spellEnd"/>
        <w:r w:rsidRPr="0029427C">
          <w:rPr>
            <w:sz w:val="24"/>
            <w:szCs w:val="24"/>
            <w:rPrChange w:id="1615" w:author="nikolas moutsopoulos" w:date="2021-05-27T18:32:00Z">
              <w:rPr>
                <w:rFonts w:ascii="Times New Roman" w:hAnsi="Times New Roman" w:cs="Times New Roman"/>
                <w:sz w:val="24"/>
                <w:szCs w:val="24"/>
              </w:rPr>
            </w:rPrChange>
          </w:rPr>
          <w:t xml:space="preserve"> summaries. In Proc. ACM SIGMOD International Conference on Management of Data.</w:t>
        </w:r>
      </w:ins>
    </w:p>
    <w:p w14:paraId="2B47DA43" w14:textId="77777777" w:rsidR="0018384D" w:rsidRPr="0029427C" w:rsidRDefault="0018384D">
      <w:pPr>
        <w:autoSpaceDE w:val="0"/>
        <w:autoSpaceDN w:val="0"/>
        <w:adjustRightInd w:val="0"/>
        <w:spacing w:line="360" w:lineRule="auto"/>
        <w:jc w:val="both"/>
        <w:rPr>
          <w:ins w:id="1616" w:author="nikolas moutsopoulos" w:date="2021-05-22T22:12:00Z"/>
          <w:sz w:val="24"/>
          <w:szCs w:val="24"/>
          <w:rPrChange w:id="1617" w:author="nikolas moutsopoulos" w:date="2021-05-27T18:32:00Z">
            <w:rPr>
              <w:ins w:id="1618" w:author="nikolas moutsopoulos" w:date="2021-05-22T22:12:00Z"/>
              <w:rFonts w:ascii="Times New Roman" w:hAnsi="Times New Roman" w:cs="Times New Roman"/>
              <w:sz w:val="24"/>
              <w:szCs w:val="24"/>
            </w:rPr>
          </w:rPrChange>
        </w:rPr>
        <w:pPrChange w:id="1619" w:author="nikolas moutsopoulos" w:date="2021-06-06T18:54:00Z">
          <w:pPr>
            <w:autoSpaceDE w:val="0"/>
            <w:autoSpaceDN w:val="0"/>
            <w:adjustRightInd w:val="0"/>
            <w:spacing w:after="0" w:line="360" w:lineRule="auto"/>
            <w:jc w:val="both"/>
          </w:pPr>
        </w:pPrChange>
      </w:pPr>
      <w:ins w:id="1620" w:author="nikolas moutsopoulos" w:date="2021-05-22T22:12:00Z">
        <w:r w:rsidRPr="0029427C">
          <w:rPr>
            <w:sz w:val="24"/>
            <w:szCs w:val="24"/>
            <w:rPrChange w:id="1621" w:author="nikolas moutsopoulos" w:date="2021-05-27T18:32:00Z">
              <w:rPr>
                <w:rFonts w:ascii="Times New Roman" w:hAnsi="Times New Roman" w:cs="Times New Roman"/>
                <w:sz w:val="24"/>
                <w:szCs w:val="24"/>
              </w:rPr>
            </w:rPrChange>
          </w:rPr>
          <w:t>Gupta M, Aggarwal C. C, Han J. (2011). “Finding top-k shortest path distance changes in an evolutionary network,” in Proc. 12th Int. Conf. Adv. SSTD, Minneapolis, MN, USA, 2011, pp. 130–148.</w:t>
        </w:r>
      </w:ins>
    </w:p>
    <w:p w14:paraId="032BD052" w14:textId="77777777" w:rsidR="0018384D" w:rsidRPr="0029427C" w:rsidRDefault="0018384D">
      <w:pPr>
        <w:autoSpaceDE w:val="0"/>
        <w:autoSpaceDN w:val="0"/>
        <w:adjustRightInd w:val="0"/>
        <w:spacing w:line="360" w:lineRule="auto"/>
        <w:jc w:val="both"/>
        <w:rPr>
          <w:ins w:id="1622" w:author="nikolas moutsopoulos" w:date="2021-05-22T22:12:00Z"/>
          <w:sz w:val="24"/>
          <w:szCs w:val="24"/>
          <w:rPrChange w:id="1623" w:author="nikolas moutsopoulos" w:date="2021-05-27T18:32:00Z">
            <w:rPr>
              <w:ins w:id="1624" w:author="nikolas moutsopoulos" w:date="2021-05-22T22:12:00Z"/>
              <w:rFonts w:ascii="Times New Roman" w:hAnsi="Times New Roman" w:cs="Times New Roman"/>
              <w:sz w:val="24"/>
              <w:szCs w:val="24"/>
            </w:rPr>
          </w:rPrChange>
        </w:rPr>
        <w:pPrChange w:id="1625" w:author="nikolas moutsopoulos" w:date="2021-06-06T18:54:00Z">
          <w:pPr>
            <w:autoSpaceDE w:val="0"/>
            <w:autoSpaceDN w:val="0"/>
            <w:adjustRightInd w:val="0"/>
            <w:spacing w:after="0" w:line="360" w:lineRule="auto"/>
            <w:jc w:val="both"/>
          </w:pPr>
        </w:pPrChange>
      </w:pPr>
      <w:ins w:id="1626" w:author="nikolas moutsopoulos" w:date="2021-05-22T22:12:00Z">
        <w:r w:rsidRPr="0029427C">
          <w:rPr>
            <w:sz w:val="24"/>
            <w:szCs w:val="24"/>
            <w:rPrChange w:id="1627" w:author="nikolas moutsopoulos" w:date="2021-05-27T18:32:00Z">
              <w:rPr>
                <w:rFonts w:ascii="Times New Roman" w:hAnsi="Times New Roman" w:cs="Times New Roman"/>
                <w:sz w:val="24"/>
                <w:szCs w:val="24"/>
              </w:rPr>
            </w:rPrChange>
          </w:rPr>
          <w:t xml:space="preserve">Gupta M, </w:t>
        </w:r>
        <w:proofErr w:type="spellStart"/>
        <w:proofErr w:type="gramStart"/>
        <w:r w:rsidRPr="0029427C">
          <w:rPr>
            <w:sz w:val="24"/>
            <w:szCs w:val="24"/>
            <w:rPrChange w:id="1628" w:author="nikolas moutsopoulos" w:date="2021-05-27T18:32:00Z">
              <w:rPr>
                <w:rFonts w:ascii="Times New Roman" w:hAnsi="Times New Roman" w:cs="Times New Roman"/>
                <w:sz w:val="24"/>
                <w:szCs w:val="24"/>
              </w:rPr>
            </w:rPrChange>
          </w:rPr>
          <w:t>Gao</w:t>
        </w:r>
        <w:proofErr w:type="spellEnd"/>
        <w:proofErr w:type="gramEnd"/>
        <w:r w:rsidRPr="0029427C">
          <w:rPr>
            <w:sz w:val="24"/>
            <w:szCs w:val="24"/>
            <w:rPrChange w:id="1629" w:author="nikolas moutsopoulos" w:date="2021-05-27T18:32:00Z">
              <w:rPr>
                <w:rFonts w:ascii="Times New Roman" w:hAnsi="Times New Roman" w:cs="Times New Roman"/>
                <w:sz w:val="24"/>
                <w:szCs w:val="24"/>
              </w:rPr>
            </w:rPrChange>
          </w:rPr>
          <w:t xml:space="preserve"> J, Aggarwal C.C, Han J. (2014). Outlier Detection for Temporal Data: A Survey. IEEE TRANSACTIONS ON KNOWLEDGE AND DATA ENGINEERING, VOL. 26, NO. 9, </w:t>
        </w:r>
        <w:proofErr w:type="spellStart"/>
        <w:r w:rsidRPr="0029427C">
          <w:rPr>
            <w:sz w:val="24"/>
            <w:szCs w:val="24"/>
            <w:rPrChange w:id="1630" w:author="nikolas moutsopoulos" w:date="2021-05-27T18:32:00Z">
              <w:rPr>
                <w:rFonts w:ascii="Times New Roman" w:hAnsi="Times New Roman" w:cs="Times New Roman"/>
                <w:sz w:val="24"/>
                <w:szCs w:val="24"/>
              </w:rPr>
            </w:rPrChange>
          </w:rPr>
          <w:t>pp</w:t>
        </w:r>
        <w:proofErr w:type="spellEnd"/>
        <w:r w:rsidRPr="0029427C">
          <w:rPr>
            <w:sz w:val="24"/>
            <w:szCs w:val="24"/>
            <w:rPrChange w:id="1631" w:author="nikolas moutsopoulos" w:date="2021-05-27T18:32:00Z">
              <w:rPr>
                <w:rFonts w:ascii="Times New Roman" w:hAnsi="Times New Roman" w:cs="Times New Roman"/>
                <w:sz w:val="24"/>
                <w:szCs w:val="24"/>
              </w:rPr>
            </w:rPrChange>
          </w:rPr>
          <w:t xml:space="preserve"> 2250-2267</w:t>
        </w:r>
      </w:ins>
    </w:p>
    <w:p w14:paraId="42E394C2" w14:textId="77777777" w:rsidR="0018384D" w:rsidRPr="0029427C" w:rsidRDefault="0018384D">
      <w:pPr>
        <w:spacing w:before="100" w:beforeAutospacing="1" w:after="100" w:afterAutospacing="1" w:line="360" w:lineRule="auto"/>
        <w:jc w:val="both"/>
        <w:rPr>
          <w:ins w:id="1632" w:author="nikolas moutsopoulos" w:date="2021-05-22T22:12:00Z"/>
          <w:sz w:val="24"/>
          <w:szCs w:val="24"/>
          <w:rPrChange w:id="1633" w:author="nikolas moutsopoulos" w:date="2021-05-27T18:32:00Z">
            <w:rPr>
              <w:ins w:id="1634" w:author="nikolas moutsopoulos" w:date="2021-05-22T22:12:00Z"/>
              <w:rFonts w:ascii="Times New Roman" w:eastAsia="Times New Roman" w:hAnsi="Times New Roman" w:cs="Times New Roman"/>
              <w:sz w:val="24"/>
              <w:szCs w:val="24"/>
            </w:rPr>
          </w:rPrChange>
        </w:rPr>
      </w:pPr>
      <w:proofErr w:type="spellStart"/>
      <w:ins w:id="1635" w:author="nikolas moutsopoulos" w:date="2021-05-22T22:12:00Z">
        <w:r w:rsidRPr="0029427C">
          <w:rPr>
            <w:sz w:val="24"/>
            <w:szCs w:val="24"/>
            <w:rPrChange w:id="1636" w:author="nikolas moutsopoulos" w:date="2021-05-27T18:32:00Z">
              <w:rPr>
                <w:rFonts w:ascii="Times New Roman" w:eastAsia="Times New Roman" w:hAnsi="Times New Roman" w:cs="Times New Roman"/>
                <w:sz w:val="24"/>
                <w:szCs w:val="24"/>
              </w:rPr>
            </w:rPrChange>
          </w:rPr>
          <w:t>Heidari</w:t>
        </w:r>
        <w:proofErr w:type="spellEnd"/>
        <w:r w:rsidRPr="0029427C">
          <w:rPr>
            <w:sz w:val="24"/>
            <w:szCs w:val="24"/>
            <w:rPrChange w:id="1637" w:author="nikolas moutsopoulos" w:date="2021-05-27T18:32:00Z">
              <w:rPr>
                <w:rFonts w:ascii="Times New Roman" w:eastAsia="Times New Roman" w:hAnsi="Times New Roman" w:cs="Times New Roman"/>
                <w:sz w:val="24"/>
                <w:szCs w:val="24"/>
              </w:rPr>
            </w:rPrChange>
          </w:rPr>
          <w:t xml:space="preserve"> A, McGrath J, </w:t>
        </w:r>
        <w:proofErr w:type="spellStart"/>
        <w:r w:rsidRPr="0029427C">
          <w:rPr>
            <w:sz w:val="24"/>
            <w:szCs w:val="24"/>
            <w:rPrChange w:id="1638" w:author="nikolas moutsopoulos" w:date="2021-05-27T18:32:00Z">
              <w:rPr>
                <w:rFonts w:ascii="Times New Roman" w:eastAsia="Times New Roman" w:hAnsi="Times New Roman" w:cs="Times New Roman"/>
                <w:sz w:val="24"/>
                <w:szCs w:val="24"/>
              </w:rPr>
            </w:rPrChange>
          </w:rPr>
          <w:t>Ilyas</w:t>
        </w:r>
        <w:proofErr w:type="spellEnd"/>
        <w:r w:rsidRPr="0029427C">
          <w:rPr>
            <w:sz w:val="24"/>
            <w:szCs w:val="24"/>
            <w:rPrChange w:id="1639" w:author="nikolas moutsopoulos" w:date="2021-05-27T18:32:00Z">
              <w:rPr>
                <w:rFonts w:ascii="Times New Roman" w:eastAsia="Times New Roman" w:hAnsi="Times New Roman" w:cs="Times New Roman"/>
                <w:sz w:val="24"/>
                <w:szCs w:val="24"/>
              </w:rPr>
            </w:rPrChange>
          </w:rPr>
          <w:t xml:space="preserve"> I. F, </w:t>
        </w:r>
        <w:proofErr w:type="spellStart"/>
        <w:r w:rsidRPr="0029427C">
          <w:rPr>
            <w:sz w:val="24"/>
            <w:szCs w:val="24"/>
            <w:rPrChange w:id="1640" w:author="nikolas moutsopoulos" w:date="2021-05-27T18:32:00Z">
              <w:rPr>
                <w:rFonts w:ascii="Times New Roman" w:eastAsia="Times New Roman" w:hAnsi="Times New Roman" w:cs="Times New Roman"/>
                <w:sz w:val="24"/>
                <w:szCs w:val="24"/>
              </w:rPr>
            </w:rPrChange>
          </w:rPr>
          <w:t>Rekatsinas</w:t>
        </w:r>
        <w:proofErr w:type="spellEnd"/>
        <w:r w:rsidRPr="0029427C">
          <w:rPr>
            <w:sz w:val="24"/>
            <w:szCs w:val="24"/>
            <w:rPrChange w:id="1641" w:author="nikolas moutsopoulos" w:date="2021-05-27T18:32:00Z">
              <w:rPr>
                <w:rFonts w:ascii="Times New Roman" w:eastAsia="Times New Roman" w:hAnsi="Times New Roman" w:cs="Times New Roman"/>
                <w:sz w:val="24"/>
                <w:szCs w:val="24"/>
              </w:rPr>
            </w:rPrChange>
          </w:rPr>
          <w:t xml:space="preserve"> T. (2019). </w:t>
        </w:r>
        <w:proofErr w:type="spellStart"/>
        <w:r w:rsidRPr="0029427C">
          <w:rPr>
            <w:sz w:val="24"/>
            <w:szCs w:val="24"/>
            <w:rPrChange w:id="1642" w:author="nikolas moutsopoulos" w:date="2021-05-27T18:32:00Z">
              <w:rPr>
                <w:rFonts w:ascii="Times New Roman" w:eastAsia="Times New Roman" w:hAnsi="Times New Roman" w:cs="Times New Roman"/>
                <w:sz w:val="24"/>
                <w:szCs w:val="24"/>
              </w:rPr>
            </w:rPrChange>
          </w:rPr>
          <w:t>HoloDetect</w:t>
        </w:r>
        <w:proofErr w:type="spellEnd"/>
        <w:r w:rsidRPr="0029427C">
          <w:rPr>
            <w:sz w:val="24"/>
            <w:szCs w:val="24"/>
            <w:rPrChange w:id="1643" w:author="nikolas moutsopoulos" w:date="2021-05-27T18:32:00Z">
              <w:rPr>
                <w:rFonts w:ascii="Times New Roman" w:eastAsia="Times New Roman" w:hAnsi="Times New Roman" w:cs="Times New Roman"/>
                <w:sz w:val="24"/>
                <w:szCs w:val="24"/>
              </w:rPr>
            </w:rPrChange>
          </w:rPr>
          <w:t xml:space="preserve">: Few- Shot Learning for Error Detection. In 2019 International Conference on Management of Data (SIGMOD ’19), June 30-July 5, 2019, Amsterdam, Netherlands. ACM, New York, NY, USA, Article 4, 18 pages. https://doi.org/10.1145/3299869.3319888 </w:t>
        </w:r>
      </w:ins>
    </w:p>
    <w:p w14:paraId="27071F56" w14:textId="5D5E461A" w:rsidR="0018384D" w:rsidRPr="0029427C" w:rsidRDefault="0018384D">
      <w:pPr>
        <w:autoSpaceDE w:val="0"/>
        <w:autoSpaceDN w:val="0"/>
        <w:adjustRightInd w:val="0"/>
        <w:spacing w:line="360" w:lineRule="auto"/>
        <w:jc w:val="both"/>
        <w:rPr>
          <w:ins w:id="1644" w:author="nikolas moutsopoulos" w:date="2021-05-22T22:12:00Z"/>
          <w:sz w:val="24"/>
          <w:szCs w:val="24"/>
          <w:rPrChange w:id="1645" w:author="nikolas moutsopoulos" w:date="2021-05-27T18:32:00Z">
            <w:rPr>
              <w:ins w:id="1646" w:author="nikolas moutsopoulos" w:date="2021-05-22T22:12:00Z"/>
              <w:rFonts w:ascii="Times New Roman" w:hAnsi="Times New Roman" w:cs="Times New Roman"/>
              <w:sz w:val="24"/>
              <w:szCs w:val="24"/>
            </w:rPr>
          </w:rPrChange>
        </w:rPr>
        <w:pPrChange w:id="1647" w:author="nikolas moutsopoulos" w:date="2021-06-06T18:55:00Z">
          <w:pPr>
            <w:autoSpaceDE w:val="0"/>
            <w:autoSpaceDN w:val="0"/>
            <w:adjustRightInd w:val="0"/>
            <w:spacing w:after="0" w:line="360" w:lineRule="auto"/>
            <w:jc w:val="both"/>
          </w:pPr>
        </w:pPrChange>
      </w:pPr>
      <w:proofErr w:type="spellStart"/>
      <w:ins w:id="1648" w:author="nikolas moutsopoulos" w:date="2021-05-22T22:12:00Z">
        <w:r w:rsidRPr="0029427C">
          <w:rPr>
            <w:sz w:val="24"/>
            <w:szCs w:val="24"/>
            <w:rPrChange w:id="1649" w:author="nikolas moutsopoulos" w:date="2021-05-27T18:32:00Z">
              <w:rPr>
                <w:rFonts w:ascii="Times New Roman" w:hAnsi="Times New Roman" w:cs="Times New Roman"/>
                <w:sz w:val="24"/>
                <w:szCs w:val="24"/>
              </w:rPr>
            </w:rPrChange>
          </w:rPr>
          <w:t>Hellerstein</w:t>
        </w:r>
        <w:proofErr w:type="spellEnd"/>
        <w:r w:rsidRPr="0029427C">
          <w:rPr>
            <w:sz w:val="24"/>
            <w:szCs w:val="24"/>
            <w:rPrChange w:id="1650" w:author="nikolas moutsopoulos" w:date="2021-05-27T18:32:00Z">
              <w:rPr>
                <w:rFonts w:ascii="Times New Roman" w:hAnsi="Times New Roman" w:cs="Times New Roman"/>
                <w:sz w:val="24"/>
                <w:szCs w:val="24"/>
              </w:rPr>
            </w:rPrChange>
          </w:rPr>
          <w:t xml:space="preserve"> J. M. (2008). Quantitative Data Cleaning for Large Databases. EECS Computer Science Division UC Berkele</w:t>
        </w:r>
        <w:r w:rsidR="00BA4A87">
          <w:rPr>
            <w:sz w:val="24"/>
            <w:szCs w:val="24"/>
          </w:rPr>
          <w:t>y http://db.cs.berkeley.edu/jmh</w:t>
        </w:r>
      </w:ins>
    </w:p>
    <w:p w14:paraId="5749EA80" w14:textId="77777777" w:rsidR="0018384D" w:rsidRPr="0029427C" w:rsidRDefault="0018384D">
      <w:pPr>
        <w:autoSpaceDE w:val="0"/>
        <w:autoSpaceDN w:val="0"/>
        <w:adjustRightInd w:val="0"/>
        <w:spacing w:line="360" w:lineRule="auto"/>
        <w:jc w:val="both"/>
        <w:rPr>
          <w:ins w:id="1651" w:author="nikolas moutsopoulos" w:date="2021-05-22T22:12:00Z"/>
          <w:sz w:val="24"/>
          <w:szCs w:val="24"/>
          <w:rPrChange w:id="1652" w:author="nikolas moutsopoulos" w:date="2021-05-27T18:32:00Z">
            <w:rPr>
              <w:ins w:id="1653" w:author="nikolas moutsopoulos" w:date="2021-05-22T22:12:00Z"/>
              <w:rFonts w:ascii="Times New Roman" w:hAnsi="Times New Roman" w:cs="Times New Roman"/>
              <w:sz w:val="24"/>
              <w:szCs w:val="24"/>
            </w:rPr>
          </w:rPrChange>
        </w:rPr>
        <w:pPrChange w:id="1654" w:author="nikolas moutsopoulos" w:date="2021-06-06T18:55:00Z">
          <w:pPr>
            <w:autoSpaceDE w:val="0"/>
            <w:autoSpaceDN w:val="0"/>
            <w:adjustRightInd w:val="0"/>
            <w:spacing w:after="0" w:line="360" w:lineRule="auto"/>
            <w:jc w:val="both"/>
          </w:pPr>
        </w:pPrChange>
      </w:pPr>
      <w:ins w:id="1655" w:author="nikolas moutsopoulos" w:date="2021-05-22T22:12:00Z">
        <w:r w:rsidRPr="0029427C">
          <w:rPr>
            <w:sz w:val="24"/>
            <w:szCs w:val="24"/>
            <w:rPrChange w:id="1656" w:author="nikolas moutsopoulos" w:date="2021-05-27T18:32:00Z">
              <w:rPr>
                <w:rFonts w:ascii="Times New Roman" w:hAnsi="Times New Roman" w:cs="Times New Roman"/>
                <w:sz w:val="24"/>
                <w:szCs w:val="24"/>
              </w:rPr>
            </w:rPrChange>
          </w:rPr>
          <w:t xml:space="preserve">Hill D. J, </w:t>
        </w:r>
        <w:proofErr w:type="spellStart"/>
        <w:r w:rsidRPr="0029427C">
          <w:rPr>
            <w:sz w:val="24"/>
            <w:szCs w:val="24"/>
            <w:rPrChange w:id="1657" w:author="nikolas moutsopoulos" w:date="2021-05-27T18:32:00Z">
              <w:rPr>
                <w:rFonts w:ascii="Times New Roman" w:hAnsi="Times New Roman" w:cs="Times New Roman"/>
                <w:sz w:val="24"/>
                <w:szCs w:val="24"/>
              </w:rPr>
            </w:rPrChange>
          </w:rPr>
          <w:t>Minsker</w:t>
        </w:r>
        <w:proofErr w:type="spellEnd"/>
        <w:r w:rsidRPr="0029427C">
          <w:rPr>
            <w:sz w:val="24"/>
            <w:szCs w:val="24"/>
            <w:rPrChange w:id="1658" w:author="nikolas moutsopoulos" w:date="2021-05-27T18:32:00Z">
              <w:rPr>
                <w:rFonts w:ascii="Times New Roman" w:hAnsi="Times New Roman" w:cs="Times New Roman"/>
                <w:sz w:val="24"/>
                <w:szCs w:val="24"/>
              </w:rPr>
            </w:rPrChange>
          </w:rPr>
          <w:t xml:space="preserve"> B. S, Amir E. (2007). “Real-time Bayesian anomaly detection for environmental sensor data,” in Proc. 32nd Conf. IAHR </w:t>
        </w:r>
        <w:proofErr w:type="gramStart"/>
        <w:r w:rsidRPr="0029427C">
          <w:rPr>
            <w:sz w:val="24"/>
            <w:szCs w:val="24"/>
            <w:rPrChange w:id="1659" w:author="nikolas moutsopoulos" w:date="2021-05-27T18:32:00Z">
              <w:rPr>
                <w:rFonts w:ascii="Times New Roman" w:hAnsi="Times New Roman" w:cs="Times New Roman"/>
                <w:sz w:val="24"/>
                <w:szCs w:val="24"/>
              </w:rPr>
            </w:rPrChange>
          </w:rPr>
          <w:t>In</w:t>
        </w:r>
        <w:proofErr w:type="gramEnd"/>
        <w:r w:rsidRPr="0029427C">
          <w:rPr>
            <w:sz w:val="24"/>
            <w:szCs w:val="24"/>
            <w:rPrChange w:id="1660" w:author="nikolas moutsopoulos" w:date="2021-05-27T18:32:00Z">
              <w:rPr>
                <w:rFonts w:ascii="Times New Roman" w:hAnsi="Times New Roman" w:cs="Times New Roman"/>
                <w:sz w:val="24"/>
                <w:szCs w:val="24"/>
              </w:rPr>
            </w:rPrChange>
          </w:rPr>
          <w:t xml:space="preserve"> Proc. International Conference on Very Large Data Bases (VLDB).</w:t>
        </w:r>
      </w:ins>
    </w:p>
    <w:p w14:paraId="49B61C8C" w14:textId="77777777" w:rsidR="0018384D" w:rsidRPr="0029427C" w:rsidRDefault="0018384D">
      <w:pPr>
        <w:pStyle w:val="NormalWeb"/>
        <w:spacing w:after="160" w:afterAutospacing="0" w:line="360" w:lineRule="auto"/>
        <w:jc w:val="both"/>
        <w:rPr>
          <w:ins w:id="1661" w:author="nikolas moutsopoulos" w:date="2021-05-22T22:12:00Z"/>
          <w:rFonts w:asciiTheme="minorHAnsi" w:eastAsiaTheme="minorHAnsi" w:hAnsiTheme="minorHAnsi" w:cstheme="minorBidi"/>
          <w:rPrChange w:id="1662" w:author="nikolas moutsopoulos" w:date="2021-05-27T18:32:00Z">
            <w:rPr>
              <w:ins w:id="1663" w:author="nikolas moutsopoulos" w:date="2021-05-22T22:12:00Z"/>
            </w:rPr>
          </w:rPrChange>
        </w:rPr>
        <w:pPrChange w:id="1664" w:author="nikolas moutsopoulos" w:date="2021-06-06T18:55:00Z">
          <w:pPr>
            <w:pStyle w:val="NormalWeb"/>
            <w:spacing w:line="360" w:lineRule="auto"/>
            <w:jc w:val="both"/>
          </w:pPr>
        </w:pPrChange>
      </w:pPr>
      <w:proofErr w:type="spellStart"/>
      <w:ins w:id="1665" w:author="nikolas moutsopoulos" w:date="2021-05-22T22:12:00Z">
        <w:r w:rsidRPr="0029427C">
          <w:rPr>
            <w:rFonts w:asciiTheme="minorHAnsi" w:eastAsiaTheme="minorHAnsi" w:hAnsiTheme="minorHAnsi" w:cstheme="minorBidi"/>
            <w:rPrChange w:id="1666" w:author="nikolas moutsopoulos" w:date="2021-05-27T18:32:00Z">
              <w:rPr/>
            </w:rPrChange>
          </w:rPr>
          <w:t>Ilyas</w:t>
        </w:r>
        <w:proofErr w:type="spellEnd"/>
        <w:r w:rsidRPr="0029427C">
          <w:rPr>
            <w:rFonts w:asciiTheme="minorHAnsi" w:eastAsiaTheme="minorHAnsi" w:hAnsiTheme="minorHAnsi" w:cstheme="minorBidi"/>
            <w:rPrChange w:id="1667" w:author="nikolas moutsopoulos" w:date="2021-05-27T18:32:00Z">
              <w:rPr/>
            </w:rPrChange>
          </w:rPr>
          <w:t xml:space="preserve"> I. F, Chu X. (2015). Trends in cleaning relational data: Consistency and </w:t>
        </w:r>
        <w:proofErr w:type="spellStart"/>
        <w:r w:rsidRPr="0029427C">
          <w:rPr>
            <w:rFonts w:asciiTheme="minorHAnsi" w:eastAsiaTheme="minorHAnsi" w:hAnsiTheme="minorHAnsi" w:cstheme="minorBidi"/>
            <w:rPrChange w:id="1668" w:author="nikolas moutsopoulos" w:date="2021-05-27T18:32:00Z">
              <w:rPr/>
            </w:rPrChange>
          </w:rPr>
          <w:t>deduplication</w:t>
        </w:r>
        <w:proofErr w:type="spellEnd"/>
        <w:r w:rsidRPr="0029427C">
          <w:rPr>
            <w:rFonts w:asciiTheme="minorHAnsi" w:eastAsiaTheme="minorHAnsi" w:hAnsiTheme="minorHAnsi" w:cstheme="minorBidi"/>
            <w:rPrChange w:id="1669" w:author="nikolas moutsopoulos" w:date="2021-05-27T18:32:00Z">
              <w:rPr/>
            </w:rPrChange>
          </w:rPr>
          <w:t xml:space="preserve">. Foundations and Trends in Databases, 5(4), pp. 281–393 </w:t>
        </w:r>
      </w:ins>
    </w:p>
    <w:p w14:paraId="3224699D" w14:textId="129E3423" w:rsidR="0018384D" w:rsidRPr="0029427C" w:rsidRDefault="0018384D">
      <w:pPr>
        <w:autoSpaceDE w:val="0"/>
        <w:autoSpaceDN w:val="0"/>
        <w:adjustRightInd w:val="0"/>
        <w:spacing w:line="360" w:lineRule="auto"/>
        <w:jc w:val="both"/>
        <w:rPr>
          <w:ins w:id="1670" w:author="nikolas moutsopoulos" w:date="2021-05-22T22:12:00Z"/>
          <w:sz w:val="24"/>
          <w:szCs w:val="24"/>
          <w:rPrChange w:id="1671" w:author="nikolas moutsopoulos" w:date="2021-05-27T18:32:00Z">
            <w:rPr>
              <w:ins w:id="1672" w:author="nikolas moutsopoulos" w:date="2021-05-22T22:12:00Z"/>
              <w:rFonts w:ascii="Times New Roman" w:hAnsi="Times New Roman" w:cs="Times New Roman"/>
              <w:sz w:val="24"/>
              <w:szCs w:val="24"/>
            </w:rPr>
          </w:rPrChange>
        </w:rPr>
        <w:pPrChange w:id="1673" w:author="nikolas moutsopoulos" w:date="2021-06-06T18:55:00Z">
          <w:pPr>
            <w:autoSpaceDE w:val="0"/>
            <w:autoSpaceDN w:val="0"/>
            <w:adjustRightInd w:val="0"/>
            <w:spacing w:after="0" w:line="360" w:lineRule="auto"/>
            <w:jc w:val="both"/>
          </w:pPr>
        </w:pPrChange>
      </w:pPr>
      <w:proofErr w:type="spellStart"/>
      <w:ins w:id="1674" w:author="nikolas moutsopoulos" w:date="2021-05-22T22:12:00Z">
        <w:r w:rsidRPr="0029427C">
          <w:rPr>
            <w:sz w:val="24"/>
            <w:szCs w:val="24"/>
            <w:rPrChange w:id="1675" w:author="nikolas moutsopoulos" w:date="2021-05-27T18:32:00Z">
              <w:rPr>
                <w:rFonts w:ascii="Times New Roman" w:hAnsi="Times New Roman" w:cs="Times New Roman"/>
                <w:sz w:val="24"/>
                <w:szCs w:val="24"/>
              </w:rPr>
            </w:rPrChange>
          </w:rPr>
          <w:t>Kolahi</w:t>
        </w:r>
        <w:proofErr w:type="spellEnd"/>
        <w:r w:rsidRPr="0029427C">
          <w:rPr>
            <w:sz w:val="24"/>
            <w:szCs w:val="24"/>
            <w:rPrChange w:id="1676" w:author="nikolas moutsopoulos" w:date="2021-05-27T18:32:00Z">
              <w:rPr>
                <w:rFonts w:ascii="Times New Roman" w:hAnsi="Times New Roman" w:cs="Times New Roman"/>
                <w:sz w:val="24"/>
                <w:szCs w:val="24"/>
              </w:rPr>
            </w:rPrChange>
          </w:rPr>
          <w:t xml:space="preserve"> S, </w:t>
        </w:r>
        <w:proofErr w:type="spellStart"/>
        <w:r w:rsidRPr="0029427C">
          <w:rPr>
            <w:sz w:val="24"/>
            <w:szCs w:val="24"/>
            <w:rPrChange w:id="1677" w:author="nikolas moutsopoulos" w:date="2021-05-27T18:32:00Z">
              <w:rPr>
                <w:rFonts w:ascii="Times New Roman" w:hAnsi="Times New Roman" w:cs="Times New Roman"/>
                <w:sz w:val="24"/>
                <w:szCs w:val="24"/>
              </w:rPr>
            </w:rPrChange>
          </w:rPr>
          <w:t>Lakshmanan</w:t>
        </w:r>
        <w:proofErr w:type="spellEnd"/>
        <w:r w:rsidRPr="0029427C">
          <w:rPr>
            <w:sz w:val="24"/>
            <w:szCs w:val="24"/>
            <w:rPrChange w:id="1678" w:author="nikolas moutsopoulos" w:date="2021-05-27T18:32:00Z">
              <w:rPr>
                <w:rFonts w:ascii="Times New Roman" w:hAnsi="Times New Roman" w:cs="Times New Roman"/>
                <w:sz w:val="24"/>
                <w:szCs w:val="24"/>
              </w:rPr>
            </w:rPrChange>
          </w:rPr>
          <w:t xml:space="preserve"> L. (2009). On approximating optimum repairs for functional dependency v</w:t>
        </w:r>
        <w:r w:rsidR="00BA4A87">
          <w:rPr>
            <w:sz w:val="24"/>
            <w:szCs w:val="24"/>
          </w:rPr>
          <w:t>iolations. In ICDT, pages 53–62</w:t>
        </w:r>
      </w:ins>
    </w:p>
    <w:p w14:paraId="650CC0FA" w14:textId="67726473" w:rsidR="008623E1" w:rsidRDefault="0018384D">
      <w:pPr>
        <w:autoSpaceDE w:val="0"/>
        <w:autoSpaceDN w:val="0"/>
        <w:adjustRightInd w:val="0"/>
        <w:spacing w:line="360" w:lineRule="auto"/>
        <w:jc w:val="both"/>
        <w:rPr>
          <w:ins w:id="1679" w:author="nikolas moutsopoulos" w:date="2021-06-03T23:00:00Z"/>
          <w:sz w:val="24"/>
          <w:szCs w:val="24"/>
        </w:rPr>
        <w:pPrChange w:id="1680" w:author="nikolas moutsopoulos" w:date="2021-06-06T18:55:00Z">
          <w:pPr>
            <w:autoSpaceDE w:val="0"/>
            <w:autoSpaceDN w:val="0"/>
            <w:adjustRightInd w:val="0"/>
            <w:spacing w:after="0" w:line="360" w:lineRule="auto"/>
            <w:jc w:val="both"/>
          </w:pPr>
        </w:pPrChange>
      </w:pPr>
      <w:proofErr w:type="spellStart"/>
      <w:ins w:id="1681" w:author="nikolas moutsopoulos" w:date="2021-05-22T22:12:00Z">
        <w:r w:rsidRPr="0029427C">
          <w:rPr>
            <w:sz w:val="24"/>
            <w:szCs w:val="24"/>
            <w:rPrChange w:id="1682" w:author="nikolas moutsopoulos" w:date="2021-05-27T18:32:00Z">
              <w:rPr>
                <w:rFonts w:ascii="Times New Roman" w:hAnsi="Times New Roman" w:cs="Times New Roman"/>
                <w:sz w:val="24"/>
                <w:szCs w:val="24"/>
              </w:rPr>
            </w:rPrChange>
          </w:rPr>
          <w:t>Levina</w:t>
        </w:r>
        <w:proofErr w:type="spellEnd"/>
        <w:r w:rsidRPr="0029427C">
          <w:rPr>
            <w:sz w:val="24"/>
            <w:szCs w:val="24"/>
            <w:rPrChange w:id="1683" w:author="nikolas moutsopoulos" w:date="2021-05-27T18:32:00Z">
              <w:rPr>
                <w:rFonts w:ascii="Times New Roman" w:hAnsi="Times New Roman" w:cs="Times New Roman"/>
                <w:sz w:val="24"/>
                <w:szCs w:val="24"/>
              </w:rPr>
            </w:rPrChange>
          </w:rPr>
          <w:t xml:space="preserve"> E, Bickel P. (2001). The earth mover’s distance is the mallows distance: some insights from statistics. In ICCV, </w:t>
        </w:r>
        <w:proofErr w:type="spellStart"/>
        <w:r w:rsidRPr="0029427C">
          <w:rPr>
            <w:sz w:val="24"/>
            <w:szCs w:val="24"/>
            <w:rPrChange w:id="1684" w:author="nikolas moutsopoulos" w:date="2021-05-27T18:32:00Z">
              <w:rPr>
                <w:rFonts w:ascii="Times New Roman" w:hAnsi="Times New Roman" w:cs="Times New Roman"/>
                <w:sz w:val="24"/>
                <w:szCs w:val="24"/>
              </w:rPr>
            </w:rPrChange>
          </w:rPr>
          <w:t>pp</w:t>
        </w:r>
        <w:proofErr w:type="spellEnd"/>
        <w:r w:rsidRPr="0029427C">
          <w:rPr>
            <w:sz w:val="24"/>
            <w:szCs w:val="24"/>
            <w:rPrChange w:id="1685" w:author="nikolas moutsopoulos" w:date="2021-05-27T18:32:00Z">
              <w:rPr>
                <w:rFonts w:ascii="Times New Roman" w:hAnsi="Times New Roman" w:cs="Times New Roman"/>
                <w:sz w:val="24"/>
                <w:szCs w:val="24"/>
              </w:rPr>
            </w:rPrChange>
          </w:rPr>
          <w:t xml:space="preserve"> 251–256.</w:t>
        </w:r>
      </w:ins>
    </w:p>
    <w:p w14:paraId="2AD0D9AE" w14:textId="2A846C8B" w:rsidR="008623E1" w:rsidRPr="0029427C" w:rsidRDefault="008623E1">
      <w:pPr>
        <w:autoSpaceDE w:val="0"/>
        <w:autoSpaceDN w:val="0"/>
        <w:adjustRightInd w:val="0"/>
        <w:spacing w:line="360" w:lineRule="auto"/>
        <w:jc w:val="both"/>
        <w:rPr>
          <w:ins w:id="1686" w:author="nikolas moutsopoulos" w:date="2021-05-22T22:12:00Z"/>
          <w:sz w:val="24"/>
          <w:szCs w:val="24"/>
          <w:rPrChange w:id="1687" w:author="nikolas moutsopoulos" w:date="2021-05-27T18:32:00Z">
            <w:rPr>
              <w:ins w:id="1688" w:author="nikolas moutsopoulos" w:date="2021-05-22T22:12:00Z"/>
              <w:rFonts w:ascii="Times New Roman" w:hAnsi="Times New Roman" w:cs="Times New Roman"/>
              <w:sz w:val="24"/>
              <w:szCs w:val="24"/>
            </w:rPr>
          </w:rPrChange>
        </w:rPr>
        <w:pPrChange w:id="1689" w:author="nikolas moutsopoulos" w:date="2021-06-06T18:55:00Z">
          <w:pPr>
            <w:autoSpaceDE w:val="0"/>
            <w:autoSpaceDN w:val="0"/>
            <w:adjustRightInd w:val="0"/>
            <w:spacing w:after="0" w:line="360" w:lineRule="auto"/>
            <w:jc w:val="both"/>
          </w:pPr>
        </w:pPrChange>
      </w:pPr>
      <w:proofErr w:type="spellStart"/>
      <w:ins w:id="1690" w:author="nikolas moutsopoulos" w:date="2021-06-03T23:00:00Z">
        <w:r w:rsidRPr="008623E1">
          <w:rPr>
            <w:sz w:val="24"/>
            <w:szCs w:val="24"/>
          </w:rPr>
          <w:t>Madni</w:t>
        </w:r>
        <w:proofErr w:type="spellEnd"/>
        <w:r w:rsidRPr="008623E1">
          <w:rPr>
            <w:sz w:val="24"/>
            <w:szCs w:val="24"/>
          </w:rPr>
          <w:t xml:space="preserve">, H. A., Anwar, Z., &amp; Shah, M. A. (2017). Data mining techniques and applications — </w:t>
        </w:r>
        <w:proofErr w:type="gramStart"/>
        <w:r w:rsidRPr="008623E1">
          <w:rPr>
            <w:sz w:val="24"/>
            <w:szCs w:val="24"/>
          </w:rPr>
          <w:t>A</w:t>
        </w:r>
        <w:proofErr w:type="gramEnd"/>
        <w:r w:rsidRPr="008623E1">
          <w:rPr>
            <w:sz w:val="24"/>
            <w:szCs w:val="24"/>
          </w:rPr>
          <w:t xml:space="preserve"> decade review. 2017 23rd International Conference on Automation and Computing (ICAC).</w:t>
        </w:r>
      </w:ins>
    </w:p>
    <w:p w14:paraId="4EE62059" w14:textId="5444C343" w:rsidR="0018384D" w:rsidRPr="0029427C" w:rsidRDefault="0018384D">
      <w:pPr>
        <w:autoSpaceDE w:val="0"/>
        <w:autoSpaceDN w:val="0"/>
        <w:adjustRightInd w:val="0"/>
        <w:spacing w:line="360" w:lineRule="auto"/>
        <w:jc w:val="both"/>
        <w:rPr>
          <w:ins w:id="1691" w:author="nikolas moutsopoulos" w:date="2021-05-22T22:12:00Z"/>
          <w:sz w:val="24"/>
          <w:szCs w:val="24"/>
          <w:rPrChange w:id="1692" w:author="nikolas moutsopoulos" w:date="2021-05-27T18:32:00Z">
            <w:rPr>
              <w:ins w:id="1693" w:author="nikolas moutsopoulos" w:date="2021-05-22T22:12:00Z"/>
              <w:rFonts w:ascii="Times New Roman" w:hAnsi="Times New Roman" w:cs="Times New Roman"/>
              <w:sz w:val="24"/>
              <w:szCs w:val="24"/>
            </w:rPr>
          </w:rPrChange>
        </w:rPr>
        <w:pPrChange w:id="1694" w:author="nikolas moutsopoulos" w:date="2021-06-06T18:55:00Z">
          <w:pPr>
            <w:autoSpaceDE w:val="0"/>
            <w:autoSpaceDN w:val="0"/>
            <w:adjustRightInd w:val="0"/>
            <w:spacing w:after="0" w:line="240" w:lineRule="auto"/>
          </w:pPr>
        </w:pPrChange>
      </w:pPr>
      <w:proofErr w:type="spellStart"/>
      <w:ins w:id="1695" w:author="nikolas moutsopoulos" w:date="2021-05-22T22:12:00Z">
        <w:r w:rsidRPr="0029427C">
          <w:rPr>
            <w:sz w:val="24"/>
            <w:szCs w:val="24"/>
            <w:rPrChange w:id="1696" w:author="nikolas moutsopoulos" w:date="2021-05-27T18:32:00Z">
              <w:rPr>
                <w:rFonts w:ascii="Times New Roman" w:hAnsi="Times New Roman" w:cs="Times New Roman"/>
                <w:sz w:val="24"/>
                <w:szCs w:val="24"/>
              </w:rPr>
            </w:rPrChange>
          </w:rPr>
          <w:t>Manku</w:t>
        </w:r>
        <w:proofErr w:type="spellEnd"/>
        <w:r w:rsidRPr="0029427C">
          <w:rPr>
            <w:sz w:val="24"/>
            <w:szCs w:val="24"/>
            <w:rPrChange w:id="1697" w:author="nikolas moutsopoulos" w:date="2021-05-27T18:32:00Z">
              <w:rPr>
                <w:rFonts w:ascii="Times New Roman" w:hAnsi="Times New Roman" w:cs="Times New Roman"/>
                <w:sz w:val="24"/>
                <w:szCs w:val="24"/>
              </w:rPr>
            </w:rPrChange>
          </w:rPr>
          <w:t xml:space="preserve"> G. S, </w:t>
        </w:r>
        <w:proofErr w:type="spellStart"/>
        <w:r w:rsidRPr="0029427C">
          <w:rPr>
            <w:sz w:val="24"/>
            <w:szCs w:val="24"/>
            <w:rPrChange w:id="1698" w:author="nikolas moutsopoulos" w:date="2021-05-27T18:32:00Z">
              <w:rPr>
                <w:rFonts w:ascii="Times New Roman" w:hAnsi="Times New Roman" w:cs="Times New Roman"/>
                <w:sz w:val="24"/>
                <w:szCs w:val="24"/>
              </w:rPr>
            </w:rPrChange>
          </w:rPr>
          <w:t>Motwani</w:t>
        </w:r>
        <w:proofErr w:type="spellEnd"/>
        <w:r w:rsidRPr="0029427C">
          <w:rPr>
            <w:sz w:val="24"/>
            <w:szCs w:val="24"/>
            <w:rPrChange w:id="1699" w:author="nikolas moutsopoulos" w:date="2021-05-27T18:32:00Z">
              <w:rPr>
                <w:rFonts w:ascii="Times New Roman" w:hAnsi="Times New Roman" w:cs="Times New Roman"/>
                <w:sz w:val="24"/>
                <w:szCs w:val="24"/>
              </w:rPr>
            </w:rPrChange>
          </w:rPr>
          <w:t xml:space="preserve"> R. (2002). Approximate freq</w:t>
        </w:r>
        <w:r w:rsidR="00BA4A87">
          <w:rPr>
            <w:sz w:val="24"/>
            <w:szCs w:val="24"/>
          </w:rPr>
          <w:t>uency counts over data streams.</w:t>
        </w:r>
      </w:ins>
    </w:p>
    <w:p w14:paraId="11F437E8" w14:textId="59251BEA" w:rsidR="0018384D" w:rsidRPr="0029427C" w:rsidRDefault="0018384D">
      <w:pPr>
        <w:autoSpaceDE w:val="0"/>
        <w:autoSpaceDN w:val="0"/>
        <w:adjustRightInd w:val="0"/>
        <w:spacing w:after="0" w:line="240" w:lineRule="auto"/>
        <w:jc w:val="both"/>
        <w:rPr>
          <w:ins w:id="1700" w:author="nikolas moutsopoulos" w:date="2021-05-22T22:12:00Z"/>
          <w:sz w:val="24"/>
          <w:szCs w:val="24"/>
          <w:rPrChange w:id="1701" w:author="nikolas moutsopoulos" w:date="2021-05-27T18:32:00Z">
            <w:rPr>
              <w:ins w:id="1702" w:author="nikolas moutsopoulos" w:date="2021-05-22T22:12:00Z"/>
              <w:rFonts w:ascii="Times New Roman" w:hAnsi="Times New Roman" w:cs="Times New Roman"/>
              <w:sz w:val="24"/>
              <w:szCs w:val="24"/>
            </w:rPr>
          </w:rPrChange>
        </w:rPr>
        <w:pPrChange w:id="1703" w:author="nikolas moutsopoulos" w:date="2021-06-06T18:55:00Z">
          <w:pPr>
            <w:autoSpaceDE w:val="0"/>
            <w:autoSpaceDN w:val="0"/>
            <w:adjustRightInd w:val="0"/>
            <w:spacing w:after="0" w:line="360" w:lineRule="auto"/>
            <w:jc w:val="both"/>
          </w:pPr>
        </w:pPrChange>
      </w:pPr>
      <w:proofErr w:type="spellStart"/>
      <w:ins w:id="1704" w:author="nikolas moutsopoulos" w:date="2021-05-22T22:12:00Z">
        <w:r w:rsidRPr="0029427C">
          <w:rPr>
            <w:sz w:val="24"/>
            <w:szCs w:val="24"/>
            <w:rPrChange w:id="1705" w:author="nikolas moutsopoulos" w:date="2021-05-27T18:32:00Z">
              <w:rPr>
                <w:rFonts w:ascii="Times New Roman" w:hAnsi="Times New Roman" w:cs="Times New Roman"/>
                <w:sz w:val="24"/>
                <w:szCs w:val="24"/>
              </w:rPr>
            </w:rPrChange>
          </w:rPr>
          <w:lastRenderedPageBreak/>
          <w:t>Pipino</w:t>
        </w:r>
        <w:proofErr w:type="spellEnd"/>
        <w:r w:rsidRPr="0029427C">
          <w:rPr>
            <w:sz w:val="24"/>
            <w:szCs w:val="24"/>
            <w:rPrChange w:id="1706" w:author="nikolas moutsopoulos" w:date="2021-05-27T18:32:00Z">
              <w:rPr>
                <w:rFonts w:ascii="Times New Roman" w:hAnsi="Times New Roman" w:cs="Times New Roman"/>
                <w:sz w:val="24"/>
                <w:szCs w:val="24"/>
              </w:rPr>
            </w:rPrChange>
          </w:rPr>
          <w:t xml:space="preserve">, L., Lee, Y. W., Wang R. Y. 2002. Data quality assessment. </w:t>
        </w:r>
        <w:proofErr w:type="spellStart"/>
        <w:r w:rsidRPr="0029427C">
          <w:rPr>
            <w:sz w:val="24"/>
            <w:szCs w:val="24"/>
            <w:rPrChange w:id="1707" w:author="nikolas moutsopoulos" w:date="2021-05-27T18:32:00Z">
              <w:rPr>
                <w:rFonts w:ascii="Times New Roman" w:hAnsi="Times New Roman" w:cs="Times New Roman"/>
                <w:sz w:val="24"/>
                <w:szCs w:val="24"/>
              </w:rPr>
            </w:rPrChange>
          </w:rPr>
          <w:t>Commun</w:t>
        </w:r>
        <w:proofErr w:type="spellEnd"/>
        <w:r w:rsidRPr="0029427C">
          <w:rPr>
            <w:sz w:val="24"/>
            <w:szCs w:val="24"/>
            <w:rPrChange w:id="1708" w:author="nikolas moutsopoulos" w:date="2021-05-27T18:32:00Z">
              <w:rPr>
                <w:rFonts w:ascii="Times New Roman" w:hAnsi="Times New Roman" w:cs="Times New Roman"/>
                <w:sz w:val="24"/>
                <w:szCs w:val="24"/>
              </w:rPr>
            </w:rPrChange>
          </w:rPr>
          <w:t xml:space="preserve">. ACM, 45(4), </w:t>
        </w:r>
        <w:proofErr w:type="spellStart"/>
        <w:r w:rsidRPr="0029427C">
          <w:rPr>
            <w:sz w:val="24"/>
            <w:szCs w:val="24"/>
            <w:rPrChange w:id="1709" w:author="nikolas moutsopoulos" w:date="2021-05-27T18:32:00Z">
              <w:rPr>
                <w:rFonts w:ascii="Times New Roman" w:hAnsi="Times New Roman" w:cs="Times New Roman"/>
                <w:sz w:val="24"/>
                <w:szCs w:val="24"/>
              </w:rPr>
            </w:rPrChange>
          </w:rPr>
          <w:t>pp</w:t>
        </w:r>
        <w:proofErr w:type="spellEnd"/>
        <w:r w:rsidRPr="0029427C">
          <w:rPr>
            <w:sz w:val="24"/>
            <w:szCs w:val="24"/>
            <w:rPrChange w:id="1710" w:author="nikolas moutsopoulos" w:date="2021-05-27T18:32:00Z">
              <w:rPr>
                <w:rFonts w:ascii="Times New Roman" w:hAnsi="Times New Roman" w:cs="Times New Roman"/>
                <w:sz w:val="24"/>
                <w:szCs w:val="24"/>
              </w:rPr>
            </w:rPrChange>
          </w:rPr>
          <w:t xml:space="preserve"> 211</w:t>
        </w:r>
        <w:r w:rsidR="00BA4A87">
          <w:rPr>
            <w:sz w:val="24"/>
            <w:szCs w:val="24"/>
          </w:rPr>
          <w:t>–218 Vol. 8, no. 3, pp. 275–300</w:t>
        </w:r>
      </w:ins>
    </w:p>
    <w:p w14:paraId="611170F5" w14:textId="77777777" w:rsidR="0018384D" w:rsidRPr="0029427C" w:rsidRDefault="0018384D">
      <w:pPr>
        <w:autoSpaceDE w:val="0"/>
        <w:autoSpaceDN w:val="0"/>
        <w:adjustRightInd w:val="0"/>
        <w:spacing w:after="0" w:line="360" w:lineRule="auto"/>
        <w:jc w:val="both"/>
        <w:rPr>
          <w:ins w:id="1711" w:author="nikolas moutsopoulos" w:date="2021-05-22T22:12:00Z"/>
          <w:sz w:val="24"/>
          <w:szCs w:val="24"/>
          <w:rPrChange w:id="1712" w:author="nikolas moutsopoulos" w:date="2021-05-27T18:32:00Z">
            <w:rPr>
              <w:ins w:id="1713" w:author="nikolas moutsopoulos" w:date="2021-05-22T22:12:00Z"/>
              <w:rFonts w:ascii="Times New Roman" w:hAnsi="Times New Roman" w:cs="Times New Roman"/>
              <w:sz w:val="24"/>
              <w:szCs w:val="24"/>
            </w:rPr>
          </w:rPrChange>
        </w:rPr>
        <w:pPrChange w:id="1714" w:author="nikolas moutsopoulos" w:date="2021-06-06T18:55:00Z">
          <w:pPr>
            <w:autoSpaceDE w:val="0"/>
            <w:autoSpaceDN w:val="0"/>
            <w:adjustRightInd w:val="0"/>
            <w:spacing w:after="0" w:line="360" w:lineRule="auto"/>
          </w:pPr>
        </w:pPrChange>
      </w:pPr>
      <w:proofErr w:type="spellStart"/>
      <w:ins w:id="1715" w:author="nikolas moutsopoulos" w:date="2021-05-22T22:12:00Z">
        <w:r w:rsidRPr="0029427C">
          <w:rPr>
            <w:sz w:val="24"/>
            <w:szCs w:val="24"/>
            <w:rPrChange w:id="1716" w:author="nikolas moutsopoulos" w:date="2021-05-27T18:32:00Z">
              <w:rPr>
                <w:rFonts w:ascii="Times New Roman" w:hAnsi="Times New Roman" w:cs="Times New Roman"/>
                <w:sz w:val="24"/>
                <w:szCs w:val="24"/>
              </w:rPr>
            </w:rPrChange>
          </w:rPr>
          <w:t>Prokoshyna</w:t>
        </w:r>
        <w:proofErr w:type="spellEnd"/>
        <w:r w:rsidRPr="0029427C">
          <w:rPr>
            <w:sz w:val="24"/>
            <w:szCs w:val="24"/>
            <w:rPrChange w:id="1717" w:author="nikolas moutsopoulos" w:date="2021-05-27T18:32:00Z">
              <w:rPr>
                <w:rFonts w:ascii="Times New Roman" w:hAnsi="Times New Roman" w:cs="Times New Roman"/>
                <w:sz w:val="24"/>
                <w:szCs w:val="24"/>
              </w:rPr>
            </w:rPrChange>
          </w:rPr>
          <w:t xml:space="preserve"> N, </w:t>
        </w:r>
        <w:proofErr w:type="spellStart"/>
        <w:r w:rsidRPr="0029427C">
          <w:rPr>
            <w:sz w:val="24"/>
            <w:szCs w:val="24"/>
            <w:rPrChange w:id="1718" w:author="nikolas moutsopoulos" w:date="2021-05-27T18:32:00Z">
              <w:rPr>
                <w:rFonts w:ascii="Times New Roman" w:hAnsi="Times New Roman" w:cs="Times New Roman"/>
                <w:sz w:val="24"/>
                <w:szCs w:val="24"/>
              </w:rPr>
            </w:rPrChange>
          </w:rPr>
          <w:t>Szlichta</w:t>
        </w:r>
        <w:proofErr w:type="spellEnd"/>
        <w:r w:rsidRPr="0029427C">
          <w:rPr>
            <w:sz w:val="24"/>
            <w:szCs w:val="24"/>
            <w:rPrChange w:id="1719" w:author="nikolas moutsopoulos" w:date="2021-05-27T18:32:00Z">
              <w:rPr>
                <w:rFonts w:ascii="Times New Roman" w:hAnsi="Times New Roman" w:cs="Times New Roman"/>
                <w:sz w:val="24"/>
                <w:szCs w:val="24"/>
              </w:rPr>
            </w:rPrChange>
          </w:rPr>
          <w:t xml:space="preserve"> J, </w:t>
        </w:r>
        <w:proofErr w:type="spellStart"/>
        <w:r w:rsidRPr="0029427C">
          <w:rPr>
            <w:sz w:val="24"/>
            <w:szCs w:val="24"/>
            <w:rPrChange w:id="1720" w:author="nikolas moutsopoulos" w:date="2021-05-27T18:32:00Z">
              <w:rPr>
                <w:rFonts w:ascii="Times New Roman" w:hAnsi="Times New Roman" w:cs="Times New Roman"/>
                <w:sz w:val="24"/>
                <w:szCs w:val="24"/>
              </w:rPr>
            </w:rPrChange>
          </w:rPr>
          <w:t>Chianf</w:t>
        </w:r>
        <w:proofErr w:type="spellEnd"/>
        <w:r w:rsidRPr="0029427C">
          <w:rPr>
            <w:sz w:val="24"/>
            <w:szCs w:val="24"/>
            <w:rPrChange w:id="1721" w:author="nikolas moutsopoulos" w:date="2021-05-27T18:32:00Z">
              <w:rPr>
                <w:rFonts w:ascii="Times New Roman" w:hAnsi="Times New Roman" w:cs="Times New Roman"/>
                <w:sz w:val="24"/>
                <w:szCs w:val="24"/>
              </w:rPr>
            </w:rPrChange>
          </w:rPr>
          <w:t xml:space="preserve"> F, Miller R. J, Srivastava D. (2015) . Combining Quantitative and Logical Data Cleaning. Proceedings of the VLDB Endowment, Vol. 9, No. 4, </w:t>
        </w:r>
        <w:proofErr w:type="spellStart"/>
        <w:r w:rsidRPr="0029427C">
          <w:rPr>
            <w:sz w:val="24"/>
            <w:szCs w:val="24"/>
            <w:rPrChange w:id="1722" w:author="nikolas moutsopoulos" w:date="2021-05-27T18:32:00Z">
              <w:rPr>
                <w:rFonts w:ascii="Times New Roman" w:hAnsi="Times New Roman" w:cs="Times New Roman"/>
                <w:sz w:val="24"/>
                <w:szCs w:val="24"/>
              </w:rPr>
            </w:rPrChange>
          </w:rPr>
          <w:t>pp</w:t>
        </w:r>
        <w:proofErr w:type="spellEnd"/>
        <w:r w:rsidRPr="0029427C">
          <w:rPr>
            <w:sz w:val="24"/>
            <w:szCs w:val="24"/>
            <w:rPrChange w:id="1723" w:author="nikolas moutsopoulos" w:date="2021-05-27T18:32:00Z">
              <w:rPr>
                <w:rFonts w:ascii="Times New Roman" w:hAnsi="Times New Roman" w:cs="Times New Roman"/>
                <w:sz w:val="24"/>
                <w:szCs w:val="24"/>
              </w:rPr>
            </w:rPrChange>
          </w:rPr>
          <w:t xml:space="preserve"> 300 - 311</w:t>
        </w:r>
      </w:ins>
    </w:p>
    <w:p w14:paraId="75275140" w14:textId="77777777" w:rsidR="0018384D" w:rsidRPr="0029427C" w:rsidRDefault="0018384D">
      <w:pPr>
        <w:pStyle w:val="NormalWeb"/>
        <w:spacing w:after="240" w:afterAutospacing="0" w:line="360" w:lineRule="auto"/>
        <w:jc w:val="both"/>
        <w:rPr>
          <w:ins w:id="1724" w:author="nikolas moutsopoulos" w:date="2021-05-22T22:12:00Z"/>
          <w:rFonts w:asciiTheme="minorHAnsi" w:eastAsiaTheme="minorHAnsi" w:hAnsiTheme="minorHAnsi" w:cstheme="minorBidi"/>
          <w:rPrChange w:id="1725" w:author="nikolas moutsopoulos" w:date="2021-05-27T18:32:00Z">
            <w:rPr>
              <w:ins w:id="1726" w:author="nikolas moutsopoulos" w:date="2021-05-22T22:12:00Z"/>
            </w:rPr>
          </w:rPrChange>
        </w:rPr>
        <w:pPrChange w:id="1727" w:author="nikolas moutsopoulos" w:date="2021-06-06T18:55:00Z">
          <w:pPr>
            <w:pStyle w:val="NormalWeb"/>
            <w:spacing w:line="360" w:lineRule="auto"/>
            <w:jc w:val="both"/>
          </w:pPr>
        </w:pPrChange>
      </w:pPr>
      <w:ins w:id="1728" w:author="nikolas moutsopoulos" w:date="2021-05-22T22:12:00Z">
        <w:r w:rsidRPr="0029427C">
          <w:rPr>
            <w:rFonts w:asciiTheme="minorHAnsi" w:eastAsiaTheme="minorHAnsi" w:hAnsiTheme="minorHAnsi" w:cstheme="minorBidi"/>
            <w:rPrChange w:id="1729" w:author="nikolas moutsopoulos" w:date="2021-05-27T18:32:00Z">
              <w:rPr/>
            </w:rPrChange>
          </w:rPr>
          <w:t>Rahm E, Do H.H. (2000). Data cleaning: Problems and current approaches. IEEE Data Engineering Bulletin, 23(4), pp. 3–13</w:t>
        </w:r>
      </w:ins>
    </w:p>
    <w:p w14:paraId="3BEA8499" w14:textId="7FACD6C4" w:rsidR="0018384D" w:rsidRPr="0029427C" w:rsidRDefault="0018384D">
      <w:pPr>
        <w:autoSpaceDE w:val="0"/>
        <w:autoSpaceDN w:val="0"/>
        <w:adjustRightInd w:val="0"/>
        <w:spacing w:after="240" w:line="360" w:lineRule="auto"/>
        <w:jc w:val="both"/>
        <w:rPr>
          <w:ins w:id="1730" w:author="nikolas moutsopoulos" w:date="2021-05-22T22:12:00Z"/>
          <w:sz w:val="24"/>
          <w:szCs w:val="24"/>
          <w:rPrChange w:id="1731" w:author="nikolas moutsopoulos" w:date="2021-05-27T18:32:00Z">
            <w:rPr>
              <w:ins w:id="1732" w:author="nikolas moutsopoulos" w:date="2021-05-22T22:12:00Z"/>
              <w:rFonts w:ascii="Times New Roman" w:hAnsi="Times New Roman" w:cs="Times New Roman"/>
              <w:sz w:val="24"/>
              <w:szCs w:val="24"/>
            </w:rPr>
          </w:rPrChange>
        </w:rPr>
        <w:pPrChange w:id="1733" w:author="nikolas moutsopoulos" w:date="2021-06-06T18:55:00Z">
          <w:pPr>
            <w:autoSpaceDE w:val="0"/>
            <w:autoSpaceDN w:val="0"/>
            <w:adjustRightInd w:val="0"/>
            <w:spacing w:after="0" w:line="360" w:lineRule="auto"/>
            <w:jc w:val="both"/>
          </w:pPr>
        </w:pPrChange>
      </w:pPr>
      <w:proofErr w:type="spellStart"/>
      <w:ins w:id="1734" w:author="nikolas moutsopoulos" w:date="2021-05-22T22:12:00Z">
        <w:r w:rsidRPr="0029427C">
          <w:rPr>
            <w:sz w:val="24"/>
            <w:szCs w:val="24"/>
            <w:rPrChange w:id="1735" w:author="nikolas moutsopoulos" w:date="2021-05-27T18:32:00Z">
              <w:rPr>
                <w:rFonts w:ascii="Times New Roman" w:hAnsi="Times New Roman" w:cs="Times New Roman"/>
                <w:sz w:val="24"/>
                <w:szCs w:val="24"/>
              </w:rPr>
            </w:rPrChange>
          </w:rPr>
          <w:t>Yamanishi</w:t>
        </w:r>
        <w:proofErr w:type="spellEnd"/>
        <w:r w:rsidRPr="0029427C">
          <w:rPr>
            <w:sz w:val="24"/>
            <w:szCs w:val="24"/>
            <w:rPrChange w:id="1736" w:author="nikolas moutsopoulos" w:date="2021-05-27T18:32:00Z">
              <w:rPr>
                <w:rFonts w:ascii="Times New Roman" w:hAnsi="Times New Roman" w:cs="Times New Roman"/>
                <w:sz w:val="24"/>
                <w:szCs w:val="24"/>
              </w:rPr>
            </w:rPrChange>
          </w:rPr>
          <w:t xml:space="preserve"> K, Takeuchi J.-I, Williams G, Milne P. (2004). “Online unsupervised outlier detection using finite mixtures with discounting learning algorithms,” Data Mining </w:t>
        </w:r>
        <w:proofErr w:type="spellStart"/>
        <w:r w:rsidRPr="0029427C">
          <w:rPr>
            <w:sz w:val="24"/>
            <w:szCs w:val="24"/>
            <w:rPrChange w:id="1737" w:author="nikolas moutsopoulos" w:date="2021-05-27T18:32:00Z">
              <w:rPr>
                <w:rFonts w:ascii="Times New Roman" w:hAnsi="Times New Roman" w:cs="Times New Roman"/>
                <w:i/>
                <w:iCs/>
                <w:sz w:val="24"/>
                <w:szCs w:val="24"/>
              </w:rPr>
            </w:rPrChange>
          </w:rPr>
          <w:t>Knowl</w:t>
        </w:r>
        <w:proofErr w:type="spellEnd"/>
        <w:r w:rsidRPr="0029427C">
          <w:rPr>
            <w:sz w:val="24"/>
            <w:szCs w:val="24"/>
            <w:rPrChange w:id="1738" w:author="nikolas moutsopoulos" w:date="2021-05-27T18:32:00Z">
              <w:rPr>
                <w:rFonts w:ascii="Times New Roman" w:hAnsi="Times New Roman" w:cs="Times New Roman"/>
                <w:i/>
                <w:iCs/>
                <w:sz w:val="24"/>
                <w:szCs w:val="24"/>
              </w:rPr>
            </w:rPrChange>
          </w:rPr>
          <w:t xml:space="preserve">. </w:t>
        </w:r>
        <w:proofErr w:type="spellStart"/>
        <w:r w:rsidRPr="0029427C">
          <w:rPr>
            <w:sz w:val="24"/>
            <w:szCs w:val="24"/>
            <w:rPrChange w:id="1739" w:author="nikolas moutsopoulos" w:date="2021-05-27T18:32:00Z">
              <w:rPr>
                <w:rFonts w:ascii="Times New Roman" w:hAnsi="Times New Roman" w:cs="Times New Roman"/>
                <w:i/>
                <w:iCs/>
                <w:sz w:val="24"/>
                <w:szCs w:val="24"/>
              </w:rPr>
            </w:rPrChange>
          </w:rPr>
          <w:t>Discov</w:t>
        </w:r>
        <w:proofErr w:type="spellEnd"/>
        <w:r w:rsidRPr="0029427C">
          <w:rPr>
            <w:sz w:val="24"/>
            <w:szCs w:val="24"/>
            <w:rPrChange w:id="1740" w:author="nikolas moutsopoulos" w:date="2021-05-27T18:32:00Z">
              <w:rPr>
                <w:rFonts w:ascii="Times New Roman" w:hAnsi="Times New Roman" w:cs="Times New Roman"/>
                <w:i/>
                <w:iCs/>
                <w:sz w:val="24"/>
                <w:szCs w:val="24"/>
              </w:rPr>
            </w:rPrChange>
          </w:rPr>
          <w:t>.</w:t>
        </w:r>
      </w:ins>
    </w:p>
    <w:p w14:paraId="2EEDBC19" w14:textId="77777777" w:rsidR="0018384D" w:rsidRPr="0029427C" w:rsidRDefault="0018384D">
      <w:pPr>
        <w:autoSpaceDE w:val="0"/>
        <w:autoSpaceDN w:val="0"/>
        <w:adjustRightInd w:val="0"/>
        <w:spacing w:after="240" w:line="360" w:lineRule="auto"/>
        <w:jc w:val="both"/>
        <w:rPr>
          <w:ins w:id="1741" w:author="nikolas moutsopoulos" w:date="2021-05-22T22:12:00Z"/>
          <w:sz w:val="24"/>
          <w:szCs w:val="24"/>
          <w:rPrChange w:id="1742" w:author="nikolas moutsopoulos" w:date="2021-05-27T18:32:00Z">
            <w:rPr>
              <w:ins w:id="1743" w:author="nikolas moutsopoulos" w:date="2021-05-22T22:12:00Z"/>
              <w:rFonts w:ascii="Times New Roman" w:hAnsi="Times New Roman" w:cs="Times New Roman"/>
              <w:sz w:val="24"/>
              <w:szCs w:val="24"/>
            </w:rPr>
          </w:rPrChange>
        </w:rPr>
        <w:pPrChange w:id="1744" w:author="nikolas moutsopoulos" w:date="2021-06-06T18:55:00Z">
          <w:pPr>
            <w:autoSpaceDE w:val="0"/>
            <w:autoSpaceDN w:val="0"/>
            <w:adjustRightInd w:val="0"/>
            <w:spacing w:after="0" w:line="360" w:lineRule="auto"/>
            <w:jc w:val="both"/>
          </w:pPr>
        </w:pPrChange>
      </w:pPr>
      <w:ins w:id="1745" w:author="nikolas moutsopoulos" w:date="2021-05-22T22:12:00Z">
        <w:r w:rsidRPr="0029427C">
          <w:rPr>
            <w:sz w:val="24"/>
            <w:szCs w:val="24"/>
            <w:rPrChange w:id="1746" w:author="nikolas moutsopoulos" w:date="2021-05-27T18:32:00Z">
              <w:rPr>
                <w:rFonts w:ascii="Times New Roman" w:hAnsi="Times New Roman" w:cs="Times New Roman"/>
                <w:sz w:val="24"/>
                <w:szCs w:val="24"/>
              </w:rPr>
            </w:rPrChange>
          </w:rPr>
          <w:t xml:space="preserve">Yang D, </w:t>
        </w:r>
        <w:proofErr w:type="spellStart"/>
        <w:r w:rsidRPr="0029427C">
          <w:rPr>
            <w:sz w:val="24"/>
            <w:szCs w:val="24"/>
            <w:rPrChange w:id="1747" w:author="nikolas moutsopoulos" w:date="2021-05-27T18:32:00Z">
              <w:rPr>
                <w:rFonts w:ascii="Times New Roman" w:hAnsi="Times New Roman" w:cs="Times New Roman"/>
                <w:sz w:val="24"/>
                <w:szCs w:val="24"/>
              </w:rPr>
            </w:rPrChange>
          </w:rPr>
          <w:t>Rundensteiner</w:t>
        </w:r>
        <w:proofErr w:type="spellEnd"/>
        <w:r w:rsidRPr="0029427C">
          <w:rPr>
            <w:sz w:val="24"/>
            <w:szCs w:val="24"/>
            <w:rPrChange w:id="1748" w:author="nikolas moutsopoulos" w:date="2021-05-27T18:32:00Z">
              <w:rPr>
                <w:rFonts w:ascii="Times New Roman" w:hAnsi="Times New Roman" w:cs="Times New Roman"/>
                <w:sz w:val="24"/>
                <w:szCs w:val="24"/>
              </w:rPr>
            </w:rPrChange>
          </w:rPr>
          <w:t xml:space="preserve"> E. A, Ward M. O. (2009). “Neighbor-based pattern detection for windows over streaming data,” in Proc. 12th Int. Conf. EDBT, pp. 529–540.</w:t>
        </w:r>
      </w:ins>
    </w:p>
    <w:p w14:paraId="7155DD20" w14:textId="77777777" w:rsidR="0018384D" w:rsidRPr="0029427C" w:rsidRDefault="0018384D">
      <w:pPr>
        <w:autoSpaceDE w:val="0"/>
        <w:autoSpaceDN w:val="0"/>
        <w:adjustRightInd w:val="0"/>
        <w:spacing w:after="0" w:line="360" w:lineRule="auto"/>
        <w:jc w:val="both"/>
        <w:rPr>
          <w:ins w:id="1749" w:author="nikolas moutsopoulos" w:date="2021-05-22T22:12:00Z"/>
          <w:sz w:val="24"/>
          <w:szCs w:val="24"/>
          <w:rPrChange w:id="1750" w:author="nikolas moutsopoulos" w:date="2021-05-27T18:32:00Z">
            <w:rPr>
              <w:ins w:id="1751" w:author="nikolas moutsopoulos" w:date="2021-05-22T22:12:00Z"/>
              <w:rFonts w:ascii="Times New Roman" w:hAnsi="Times New Roman" w:cs="Times New Roman"/>
              <w:sz w:val="24"/>
              <w:szCs w:val="24"/>
            </w:rPr>
          </w:rPrChange>
        </w:rPr>
      </w:pPr>
    </w:p>
    <w:p w14:paraId="57C081B1" w14:textId="279A3B84" w:rsidR="0018384D" w:rsidRPr="0029427C" w:rsidRDefault="0018384D">
      <w:pPr>
        <w:autoSpaceDE w:val="0"/>
        <w:autoSpaceDN w:val="0"/>
        <w:adjustRightInd w:val="0"/>
        <w:spacing w:line="360" w:lineRule="auto"/>
        <w:jc w:val="both"/>
        <w:rPr>
          <w:ins w:id="1752" w:author="nikolas moutsopoulos" w:date="2021-05-22T22:12:00Z"/>
          <w:sz w:val="24"/>
          <w:szCs w:val="24"/>
          <w:rPrChange w:id="1753" w:author="nikolas moutsopoulos" w:date="2021-05-27T18:32:00Z">
            <w:rPr>
              <w:ins w:id="1754" w:author="nikolas moutsopoulos" w:date="2021-05-22T22:12:00Z"/>
              <w:rFonts w:ascii="Times New Roman" w:hAnsi="Times New Roman" w:cs="Times New Roman"/>
              <w:sz w:val="24"/>
              <w:szCs w:val="24"/>
            </w:rPr>
          </w:rPrChange>
        </w:rPr>
        <w:pPrChange w:id="1755" w:author="nikolas moutsopoulos" w:date="2021-06-06T18:55:00Z">
          <w:pPr>
            <w:autoSpaceDE w:val="0"/>
            <w:autoSpaceDN w:val="0"/>
            <w:adjustRightInd w:val="0"/>
            <w:spacing w:after="0" w:line="360" w:lineRule="auto"/>
            <w:jc w:val="both"/>
          </w:pPr>
        </w:pPrChange>
      </w:pPr>
      <w:ins w:id="1756" w:author="nikolas moutsopoulos" w:date="2021-05-22T22:12:00Z">
        <w:r w:rsidRPr="0029427C">
          <w:rPr>
            <w:sz w:val="24"/>
            <w:szCs w:val="24"/>
            <w:rPrChange w:id="1757" w:author="nikolas moutsopoulos" w:date="2021-05-27T18:32:00Z">
              <w:rPr>
                <w:rFonts w:ascii="Times New Roman" w:hAnsi="Times New Roman" w:cs="Times New Roman"/>
                <w:sz w:val="24"/>
                <w:szCs w:val="24"/>
              </w:rPr>
            </w:rPrChange>
          </w:rPr>
          <w:t>Wu E, Madden S.  (2013). Scorpion: explaining away outliers in aggregate queries. Proc. VLDB Endow.</w:t>
        </w:r>
        <w:r w:rsidR="00BA4A87">
          <w:rPr>
            <w:sz w:val="24"/>
            <w:szCs w:val="24"/>
          </w:rPr>
          <w:t xml:space="preserve"> 6, 8 (June 2013), pp. 553-564.</w:t>
        </w:r>
      </w:ins>
    </w:p>
    <w:p w14:paraId="0F3C3EDE" w14:textId="77777777" w:rsidR="0018384D" w:rsidRPr="0029427C" w:rsidRDefault="0018384D">
      <w:pPr>
        <w:autoSpaceDE w:val="0"/>
        <w:autoSpaceDN w:val="0"/>
        <w:adjustRightInd w:val="0"/>
        <w:spacing w:line="360" w:lineRule="auto"/>
        <w:jc w:val="both"/>
        <w:rPr>
          <w:ins w:id="1758" w:author="nikolas moutsopoulos" w:date="2021-05-22T22:12:00Z"/>
          <w:sz w:val="24"/>
          <w:szCs w:val="24"/>
          <w:rPrChange w:id="1759" w:author="nikolas moutsopoulos" w:date="2021-05-27T18:32:00Z">
            <w:rPr>
              <w:ins w:id="1760" w:author="nikolas moutsopoulos" w:date="2021-05-22T22:12:00Z"/>
              <w:rFonts w:ascii="Times New Roman" w:hAnsi="Times New Roman" w:cs="Times New Roman"/>
              <w:sz w:val="24"/>
              <w:szCs w:val="24"/>
            </w:rPr>
          </w:rPrChange>
        </w:rPr>
        <w:pPrChange w:id="1761" w:author="nikolas moutsopoulos" w:date="2021-06-06T18:55:00Z">
          <w:pPr>
            <w:autoSpaceDE w:val="0"/>
            <w:autoSpaceDN w:val="0"/>
            <w:adjustRightInd w:val="0"/>
            <w:spacing w:after="0" w:line="360" w:lineRule="auto"/>
            <w:jc w:val="both"/>
          </w:pPr>
        </w:pPrChange>
      </w:pPr>
      <w:ins w:id="1762" w:author="nikolas moutsopoulos" w:date="2021-05-22T22:12:00Z">
        <w:r w:rsidRPr="0029427C">
          <w:rPr>
            <w:sz w:val="24"/>
            <w:szCs w:val="24"/>
            <w:rPrChange w:id="1763" w:author="nikolas moutsopoulos" w:date="2021-05-27T18:32:00Z">
              <w:rPr>
                <w:rFonts w:ascii="Times New Roman" w:hAnsi="Times New Roman" w:cs="Times New Roman"/>
                <w:sz w:val="24"/>
                <w:szCs w:val="24"/>
              </w:rPr>
            </w:rPrChange>
          </w:rPr>
          <w:t xml:space="preserve">Zhang Y, </w:t>
        </w:r>
        <w:proofErr w:type="spellStart"/>
        <w:r w:rsidRPr="0029427C">
          <w:rPr>
            <w:sz w:val="24"/>
            <w:szCs w:val="24"/>
            <w:rPrChange w:id="1764" w:author="nikolas moutsopoulos" w:date="2021-05-27T18:32:00Z">
              <w:rPr>
                <w:rFonts w:ascii="Times New Roman" w:hAnsi="Times New Roman" w:cs="Times New Roman"/>
                <w:sz w:val="24"/>
                <w:szCs w:val="24"/>
              </w:rPr>
            </w:rPrChange>
          </w:rPr>
          <w:t>Meratnia</w:t>
        </w:r>
        <w:proofErr w:type="spellEnd"/>
        <w:r w:rsidRPr="0029427C">
          <w:rPr>
            <w:sz w:val="24"/>
            <w:szCs w:val="24"/>
            <w:rPrChange w:id="1765" w:author="nikolas moutsopoulos" w:date="2021-05-27T18:32:00Z">
              <w:rPr>
                <w:rFonts w:ascii="Times New Roman" w:hAnsi="Times New Roman" w:cs="Times New Roman"/>
                <w:sz w:val="24"/>
                <w:szCs w:val="24"/>
              </w:rPr>
            </w:rPrChange>
          </w:rPr>
          <w:t xml:space="preserve"> N, </w:t>
        </w:r>
        <w:proofErr w:type="spellStart"/>
        <w:r w:rsidRPr="0029427C">
          <w:rPr>
            <w:sz w:val="24"/>
            <w:szCs w:val="24"/>
            <w:rPrChange w:id="1766" w:author="nikolas moutsopoulos" w:date="2021-05-27T18:32:00Z">
              <w:rPr>
                <w:rFonts w:ascii="Times New Roman" w:hAnsi="Times New Roman" w:cs="Times New Roman"/>
                <w:sz w:val="24"/>
                <w:szCs w:val="24"/>
              </w:rPr>
            </w:rPrChange>
          </w:rPr>
          <w:t>Havinga</w:t>
        </w:r>
        <w:proofErr w:type="spellEnd"/>
        <w:r w:rsidRPr="0029427C">
          <w:rPr>
            <w:sz w:val="24"/>
            <w:szCs w:val="24"/>
            <w:rPrChange w:id="1767" w:author="nikolas moutsopoulos" w:date="2021-05-27T18:32:00Z">
              <w:rPr>
                <w:rFonts w:ascii="Times New Roman" w:hAnsi="Times New Roman" w:cs="Times New Roman"/>
                <w:sz w:val="24"/>
                <w:szCs w:val="24"/>
              </w:rPr>
            </w:rPrChange>
          </w:rPr>
          <w:t xml:space="preserve"> P. J. M. (2008). “Outlier detection techniques for wireless sensor networks: A survey,” Centre </w:t>
        </w:r>
        <w:proofErr w:type="spellStart"/>
        <w:r w:rsidRPr="0029427C">
          <w:rPr>
            <w:sz w:val="24"/>
            <w:szCs w:val="24"/>
            <w:rPrChange w:id="1768" w:author="nikolas moutsopoulos" w:date="2021-05-27T18:32:00Z">
              <w:rPr>
                <w:rFonts w:ascii="Times New Roman" w:hAnsi="Times New Roman" w:cs="Times New Roman"/>
                <w:sz w:val="24"/>
                <w:szCs w:val="24"/>
              </w:rPr>
            </w:rPrChange>
          </w:rPr>
          <w:t>Telemat</w:t>
        </w:r>
        <w:proofErr w:type="spellEnd"/>
        <w:r w:rsidRPr="0029427C">
          <w:rPr>
            <w:sz w:val="24"/>
            <w:szCs w:val="24"/>
            <w:rPrChange w:id="1769" w:author="nikolas moutsopoulos" w:date="2021-05-27T18:32:00Z">
              <w:rPr>
                <w:rFonts w:ascii="Times New Roman" w:hAnsi="Times New Roman" w:cs="Times New Roman"/>
                <w:sz w:val="24"/>
                <w:szCs w:val="24"/>
              </w:rPr>
            </w:rPrChange>
          </w:rPr>
          <w:t xml:space="preserve">. Inform. Technol. Univ. </w:t>
        </w:r>
        <w:proofErr w:type="spellStart"/>
        <w:r w:rsidRPr="0029427C">
          <w:rPr>
            <w:sz w:val="24"/>
            <w:szCs w:val="24"/>
            <w:rPrChange w:id="1770" w:author="nikolas moutsopoulos" w:date="2021-05-27T18:32:00Z">
              <w:rPr>
                <w:rFonts w:ascii="Times New Roman" w:hAnsi="Times New Roman" w:cs="Times New Roman"/>
                <w:sz w:val="24"/>
                <w:szCs w:val="24"/>
              </w:rPr>
            </w:rPrChange>
          </w:rPr>
          <w:t>Twente</w:t>
        </w:r>
        <w:proofErr w:type="spellEnd"/>
        <w:r w:rsidRPr="0029427C">
          <w:rPr>
            <w:sz w:val="24"/>
            <w:szCs w:val="24"/>
            <w:rPrChange w:id="1771" w:author="nikolas moutsopoulos" w:date="2021-05-27T18:32:00Z">
              <w:rPr>
                <w:rFonts w:ascii="Times New Roman" w:hAnsi="Times New Roman" w:cs="Times New Roman"/>
                <w:sz w:val="24"/>
                <w:szCs w:val="24"/>
              </w:rPr>
            </w:rPrChange>
          </w:rPr>
          <w:t xml:space="preserve">, </w:t>
        </w:r>
        <w:proofErr w:type="spellStart"/>
        <w:r w:rsidRPr="0029427C">
          <w:rPr>
            <w:sz w:val="24"/>
            <w:szCs w:val="24"/>
            <w:rPrChange w:id="1772" w:author="nikolas moutsopoulos" w:date="2021-05-27T18:32:00Z">
              <w:rPr>
                <w:rFonts w:ascii="Times New Roman" w:hAnsi="Times New Roman" w:cs="Times New Roman"/>
                <w:sz w:val="24"/>
                <w:szCs w:val="24"/>
              </w:rPr>
            </w:rPrChange>
          </w:rPr>
          <w:t>Enschede</w:t>
        </w:r>
        <w:proofErr w:type="spellEnd"/>
        <w:r w:rsidRPr="0029427C">
          <w:rPr>
            <w:sz w:val="24"/>
            <w:szCs w:val="24"/>
            <w:rPrChange w:id="1773" w:author="nikolas moutsopoulos" w:date="2021-05-27T18:32:00Z">
              <w:rPr>
                <w:rFonts w:ascii="Times New Roman" w:hAnsi="Times New Roman" w:cs="Times New Roman"/>
                <w:sz w:val="24"/>
                <w:szCs w:val="24"/>
              </w:rPr>
            </w:rPrChange>
          </w:rPr>
          <w:t xml:space="preserve">, </w:t>
        </w:r>
        <w:proofErr w:type="gramStart"/>
        <w:r w:rsidRPr="0029427C">
          <w:rPr>
            <w:sz w:val="24"/>
            <w:szCs w:val="24"/>
            <w:rPrChange w:id="1774" w:author="nikolas moutsopoulos" w:date="2021-05-27T18:32:00Z">
              <w:rPr>
                <w:rFonts w:ascii="Times New Roman" w:hAnsi="Times New Roman" w:cs="Times New Roman"/>
                <w:sz w:val="24"/>
                <w:szCs w:val="24"/>
              </w:rPr>
            </w:rPrChange>
          </w:rPr>
          <w:t>The</w:t>
        </w:r>
        <w:proofErr w:type="gramEnd"/>
        <w:r w:rsidRPr="0029427C">
          <w:rPr>
            <w:sz w:val="24"/>
            <w:szCs w:val="24"/>
            <w:rPrChange w:id="1775" w:author="nikolas moutsopoulos" w:date="2021-05-27T18:32:00Z">
              <w:rPr>
                <w:rFonts w:ascii="Times New Roman" w:hAnsi="Times New Roman" w:cs="Times New Roman"/>
                <w:sz w:val="24"/>
                <w:szCs w:val="24"/>
              </w:rPr>
            </w:rPrChange>
          </w:rPr>
          <w:t xml:space="preserve"> Netherlands, Tech. Rep. TR-CTIT-08-59</w:t>
        </w:r>
      </w:ins>
    </w:p>
    <w:p w14:paraId="4BE304F6" w14:textId="1A6DC916" w:rsidR="00E2030F" w:rsidRPr="00F46440" w:rsidRDefault="00F46440">
      <w:pPr>
        <w:rPr>
          <w:sz w:val="24"/>
          <w:szCs w:val="24"/>
          <w:rPrChange w:id="1776" w:author="nikolas moutsopoulos" w:date="2021-06-18T00:00:00Z">
            <w:rPr/>
          </w:rPrChange>
        </w:rPr>
      </w:pPr>
      <w:proofErr w:type="spellStart"/>
      <w:ins w:id="1777" w:author="nikolas moutsopoulos" w:date="2021-06-17T23:59:00Z">
        <w:r w:rsidRPr="00F46440">
          <w:rPr>
            <w:sz w:val="24"/>
            <w:szCs w:val="24"/>
            <w:rPrChange w:id="1778" w:author="nikolas moutsopoulos" w:date="2021-06-18T00:00:00Z">
              <w:rPr/>
            </w:rPrChange>
          </w:rPr>
          <w:t>Aristidis</w:t>
        </w:r>
        <w:proofErr w:type="spellEnd"/>
        <w:r w:rsidRPr="00F46440">
          <w:rPr>
            <w:sz w:val="24"/>
            <w:szCs w:val="24"/>
            <w:rPrChange w:id="1779" w:author="nikolas moutsopoulos" w:date="2021-06-18T00:00:00Z">
              <w:rPr/>
            </w:rPrChange>
          </w:rPr>
          <w:t xml:space="preserve"> </w:t>
        </w:r>
        <w:proofErr w:type="spellStart"/>
        <w:r w:rsidRPr="00F46440">
          <w:rPr>
            <w:sz w:val="24"/>
            <w:szCs w:val="24"/>
            <w:rPrChange w:id="1780" w:author="nikolas moutsopoulos" w:date="2021-06-18T00:00:00Z">
              <w:rPr/>
            </w:rPrChange>
          </w:rPr>
          <w:t>Likas</w:t>
        </w:r>
        <w:proofErr w:type="spellEnd"/>
        <w:r w:rsidRPr="00F46440">
          <w:rPr>
            <w:sz w:val="24"/>
            <w:szCs w:val="24"/>
            <w:rPrChange w:id="1781" w:author="nikolas moutsopoulos" w:date="2021-06-18T00:00:00Z">
              <w:rPr/>
            </w:rPrChange>
          </w:rPr>
          <w:t xml:space="preserve">, Nikos </w:t>
        </w:r>
        <w:proofErr w:type="spellStart"/>
        <w:r w:rsidRPr="00F46440">
          <w:rPr>
            <w:sz w:val="24"/>
            <w:szCs w:val="24"/>
            <w:rPrChange w:id="1782" w:author="nikolas moutsopoulos" w:date="2021-06-18T00:00:00Z">
              <w:rPr/>
            </w:rPrChange>
          </w:rPr>
          <w:t>Vlassis</w:t>
        </w:r>
        <w:proofErr w:type="spellEnd"/>
        <w:r w:rsidRPr="00F46440">
          <w:rPr>
            <w:sz w:val="24"/>
            <w:szCs w:val="24"/>
            <w:rPrChange w:id="1783" w:author="nikolas moutsopoulos" w:date="2021-06-18T00:00:00Z">
              <w:rPr/>
            </w:rPrChange>
          </w:rPr>
          <w:t xml:space="preserve">, </w:t>
        </w:r>
        <w:proofErr w:type="spellStart"/>
        <w:r w:rsidRPr="00F46440">
          <w:rPr>
            <w:sz w:val="24"/>
            <w:szCs w:val="24"/>
            <w:rPrChange w:id="1784" w:author="nikolas moutsopoulos" w:date="2021-06-18T00:00:00Z">
              <w:rPr/>
            </w:rPrChange>
          </w:rPr>
          <w:t>Jakob</w:t>
        </w:r>
        <w:proofErr w:type="spellEnd"/>
        <w:r w:rsidRPr="00F46440">
          <w:rPr>
            <w:sz w:val="24"/>
            <w:szCs w:val="24"/>
            <w:rPrChange w:id="1785" w:author="nikolas moutsopoulos" w:date="2021-06-18T00:00:00Z">
              <w:rPr/>
            </w:rPrChange>
          </w:rPr>
          <w:t xml:space="preserve"> </w:t>
        </w:r>
        <w:proofErr w:type="spellStart"/>
        <w:r w:rsidRPr="00F46440">
          <w:rPr>
            <w:sz w:val="24"/>
            <w:szCs w:val="24"/>
            <w:rPrChange w:id="1786" w:author="nikolas moutsopoulos" w:date="2021-06-18T00:00:00Z">
              <w:rPr/>
            </w:rPrChange>
          </w:rPr>
          <w:t>Verbeek</w:t>
        </w:r>
        <w:proofErr w:type="spellEnd"/>
        <w:r w:rsidRPr="00F46440">
          <w:rPr>
            <w:sz w:val="24"/>
            <w:szCs w:val="24"/>
            <w:rPrChange w:id="1787" w:author="nikolas moutsopoulos" w:date="2021-06-18T00:00:00Z">
              <w:rPr/>
            </w:rPrChange>
          </w:rPr>
          <w:t>. The global k-means clustering algorithm. [Technical R</w:t>
        </w:r>
        <w:r w:rsidRPr="00F46440">
          <w:rPr>
            <w:sz w:val="24"/>
            <w:szCs w:val="24"/>
            <w:rPrChange w:id="1788" w:author="nikolas moutsopoulos" w:date="2021-06-18T00:00:00Z">
              <w:rPr/>
            </w:rPrChange>
          </w:rPr>
          <w:t>eport] IAS-UVA-01-02, 2001, pp.</w:t>
        </w:r>
      </w:ins>
      <w:ins w:id="1789" w:author="nikolas moutsopoulos" w:date="2021-06-18T00:00:00Z">
        <w:r w:rsidRPr="00F46440">
          <w:rPr>
            <w:sz w:val="24"/>
            <w:szCs w:val="24"/>
            <w:rPrChange w:id="1790" w:author="nikolas moutsopoulos" w:date="2021-06-18T00:00:00Z">
              <w:rPr/>
            </w:rPrChange>
          </w:rPr>
          <w:t>1</w:t>
        </w:r>
      </w:ins>
      <w:ins w:id="1791" w:author="nikolas moutsopoulos" w:date="2021-06-17T23:59:00Z">
        <w:r w:rsidRPr="00F46440">
          <w:rPr>
            <w:sz w:val="24"/>
            <w:szCs w:val="24"/>
            <w:rPrChange w:id="1792" w:author="nikolas moutsopoulos" w:date="2021-06-18T00:00:00Z">
              <w:rPr/>
            </w:rPrChange>
          </w:rPr>
          <w:t>2.</w:t>
        </w:r>
      </w:ins>
    </w:p>
    <w:p w14:paraId="5F42292E" w14:textId="77777777" w:rsidR="006A3B71" w:rsidRDefault="006A3B71"/>
    <w:p w14:paraId="0832C56C" w14:textId="77777777" w:rsidR="003554E2" w:rsidRDefault="003554E2"/>
    <w:p w14:paraId="1ECC6F71" w14:textId="77777777" w:rsidR="00471C42" w:rsidRDefault="00471C42"/>
    <w:p w14:paraId="23DC062A" w14:textId="77777777" w:rsidR="00471C42" w:rsidRPr="0080659A" w:rsidRDefault="00471C42"/>
    <w:sectPr w:rsidR="00471C42" w:rsidRPr="0080659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GEORGIOS MANIAS" w:date="2021-05-18T15:19:00Z" w:initials="GM">
    <w:p w14:paraId="0FA13451" w14:textId="6702CAB4" w:rsidR="00B50545" w:rsidRPr="005305B8" w:rsidRDefault="00B50545">
      <w:pPr>
        <w:pStyle w:val="CommentText"/>
      </w:pPr>
      <w:r>
        <w:rPr>
          <w:rStyle w:val="CommentReference"/>
        </w:rPr>
        <w:annotationRef/>
      </w:r>
      <w:r>
        <w:rPr>
          <w:lang w:val="el-GR"/>
        </w:rPr>
        <w:t>Αλλαγή</w:t>
      </w:r>
      <w:r w:rsidRPr="005305B8">
        <w:t xml:space="preserve"> </w:t>
      </w:r>
      <w:r>
        <w:rPr>
          <w:lang w:val="el-GR"/>
        </w:rPr>
        <w:t>του</w:t>
      </w:r>
      <w:r w:rsidRPr="005305B8">
        <w:t xml:space="preserve"> </w:t>
      </w:r>
      <w:r>
        <w:rPr>
          <w:lang w:val="el-GR"/>
        </w:rPr>
        <w:t>τίτλου</w:t>
      </w:r>
      <w:r w:rsidRPr="005305B8">
        <w:t xml:space="preserve"> </w:t>
      </w:r>
      <w:r>
        <w:rPr>
          <w:lang w:val="el-GR"/>
        </w:rPr>
        <w:t>σε</w:t>
      </w:r>
      <w:r w:rsidRPr="005305B8">
        <w:t xml:space="preserve"> «</w:t>
      </w:r>
      <w:r w:rsidRPr="005864EF">
        <w:t>Evaluation of Data Cleaning methods in Healthcare Domain</w:t>
      </w:r>
      <w:r w:rsidRPr="005305B8">
        <w:t>»</w:t>
      </w:r>
    </w:p>
  </w:comment>
  <w:comment w:id="4" w:author="nikolas moutsopoulos" w:date="2021-05-22T21:36:00Z" w:initials="nm">
    <w:p w14:paraId="50249A08" w14:textId="273616A6" w:rsidR="00B50545" w:rsidRDefault="00B50545">
      <w:pPr>
        <w:pStyle w:val="CommentText"/>
      </w:pPr>
      <w:r>
        <w:rPr>
          <w:rStyle w:val="CommentReference"/>
        </w:rPr>
        <w:annotationRef/>
      </w:r>
    </w:p>
  </w:comment>
  <w:comment w:id="15" w:author="GEORGIOS MANIAS" w:date="2021-05-18T17:47:00Z" w:initials="GM">
    <w:p w14:paraId="578C0CA9" w14:textId="5394C979" w:rsidR="00B50545" w:rsidRPr="005305B8" w:rsidRDefault="00B50545">
      <w:pPr>
        <w:pStyle w:val="CommentText"/>
        <w:rPr>
          <w:lang w:val="el-GR"/>
        </w:rPr>
      </w:pPr>
      <w:r>
        <w:rPr>
          <w:rStyle w:val="CommentReference"/>
        </w:rPr>
        <w:annotationRef/>
      </w:r>
      <w:r>
        <w:rPr>
          <w:lang w:val="el-GR"/>
        </w:rPr>
        <w:t xml:space="preserve">Προσθήκη του επιβλέποντος καθηγητή </w:t>
      </w:r>
      <w:proofErr w:type="spellStart"/>
      <w:r>
        <w:rPr>
          <w:lang w:val="el-GR"/>
        </w:rPr>
        <w:t>κου</w:t>
      </w:r>
      <w:proofErr w:type="spellEnd"/>
      <w:r>
        <w:rPr>
          <w:lang w:val="el-GR"/>
        </w:rPr>
        <w:t xml:space="preserve"> Κυριαζή.</w:t>
      </w:r>
    </w:p>
  </w:comment>
  <w:comment w:id="94" w:author="GEORGIOS MANIAS" w:date="2021-05-18T17:55:00Z" w:initials="GM">
    <w:p w14:paraId="502A1F2A" w14:textId="2649D69F" w:rsidR="00B50545" w:rsidRPr="008A55F5" w:rsidRDefault="00B50545">
      <w:pPr>
        <w:pStyle w:val="CommentText"/>
        <w:rPr>
          <w:lang w:val="el-GR"/>
        </w:rPr>
      </w:pPr>
      <w:r>
        <w:rPr>
          <w:rStyle w:val="CommentReference"/>
        </w:rPr>
        <w:annotationRef/>
      </w:r>
      <w:r>
        <w:rPr>
          <w:lang w:val="el-GR"/>
        </w:rPr>
        <w:t xml:space="preserve">Σε γενικές γραμμές το περιεχόμενο που έχεις εισάγει έως τώρα είναι αρκετά καλό και εμπεριστατωμένο. Θα ήθελα να αποφύγεις τις πολύ μικρές παραγράφους. Κάνε πιο συνεκτικό το </w:t>
      </w:r>
      <w:r>
        <w:t>overall</w:t>
      </w:r>
      <w:r w:rsidRPr="008A55F5">
        <w:rPr>
          <w:lang w:val="el-GR"/>
        </w:rPr>
        <w:t xml:space="preserve"> </w:t>
      </w:r>
      <w:r>
        <w:rPr>
          <w:lang w:val="el-GR"/>
        </w:rPr>
        <w:t xml:space="preserve">περιεχόμενό σου, μην έχεις συνεχόμενες αλλαγές παραγράφων και επίσης δώσε </w:t>
      </w:r>
      <w:r w:rsidRPr="00745AA2">
        <w:rPr>
          <w:b/>
          <w:bCs/>
          <w:lang w:val="el-GR"/>
        </w:rPr>
        <w:t>πλήρη στοίχιση</w:t>
      </w:r>
      <w:r>
        <w:rPr>
          <w:lang w:val="el-GR"/>
        </w:rPr>
        <w:t xml:space="preserve"> σε όλα. Ακολουθούν διάφορα σχόλια με το περιεχόμενο και αλλαγές στις οποίες πρέπει να προχωρήσεις. </w:t>
      </w:r>
    </w:p>
  </w:comment>
  <w:comment w:id="98" w:author="GEORGIOS MANIAS" w:date="2021-05-18T17:48:00Z" w:initials="GM">
    <w:p w14:paraId="3A753355" w14:textId="542033BA" w:rsidR="00B50545" w:rsidRPr="007C5CA4" w:rsidRDefault="00B50545">
      <w:pPr>
        <w:pStyle w:val="CommentText"/>
        <w:rPr>
          <w:lang w:val="el-GR"/>
        </w:rPr>
      </w:pPr>
      <w:r>
        <w:rPr>
          <w:rStyle w:val="CommentReference"/>
        </w:rPr>
        <w:annotationRef/>
      </w:r>
      <w:r>
        <w:rPr>
          <w:lang w:val="el-GR"/>
        </w:rPr>
        <w:t xml:space="preserve">Λείπουν τα </w:t>
      </w:r>
      <w:r>
        <w:t>References</w:t>
      </w:r>
      <w:r w:rsidRPr="007C5CA4">
        <w:rPr>
          <w:lang w:val="el-GR"/>
        </w:rPr>
        <w:t xml:space="preserve"> </w:t>
      </w:r>
      <w:r>
        <w:rPr>
          <w:lang w:val="el-GR"/>
        </w:rPr>
        <w:t xml:space="preserve">στο τέλος του συγκεκριμένου εγγράφου και μετά το </w:t>
      </w:r>
      <w:r>
        <w:t>Conclusion</w:t>
      </w:r>
      <w:r>
        <w:rPr>
          <w:lang w:val="el-GR"/>
        </w:rPr>
        <w:t xml:space="preserve">. Έχεις ακολουθήσει </w:t>
      </w:r>
      <w:r>
        <w:t>APA</w:t>
      </w:r>
      <w:r w:rsidRPr="007C5CA4">
        <w:rPr>
          <w:lang w:val="el-GR"/>
        </w:rPr>
        <w:t xml:space="preserve"> </w:t>
      </w:r>
      <w:r>
        <w:t>style</w:t>
      </w:r>
      <w:r w:rsidRPr="007C5CA4">
        <w:rPr>
          <w:lang w:val="el-GR"/>
        </w:rPr>
        <w:t xml:space="preserve"> </w:t>
      </w:r>
      <w:r>
        <w:rPr>
          <w:lang w:val="el-GR"/>
        </w:rPr>
        <w:t xml:space="preserve">στις αναφορές εντός του κειμένου, οπότε διατήρησέ το και στο πεδίο </w:t>
      </w:r>
      <w:r>
        <w:t>References</w:t>
      </w:r>
      <w:r w:rsidRPr="007C5CA4">
        <w:rPr>
          <w:lang w:val="el-GR"/>
        </w:rPr>
        <w:t xml:space="preserve"> </w:t>
      </w:r>
      <w:r>
        <w:rPr>
          <w:lang w:val="el-GR"/>
        </w:rPr>
        <w:t>που θα δημιουργήσεις.</w:t>
      </w:r>
    </w:p>
  </w:comment>
  <w:comment w:id="103" w:author="GEORGIOS MANIAS" w:date="2021-05-18T18:46:00Z" w:initials="GM">
    <w:p w14:paraId="4A4FAB34" w14:textId="23ED6D56" w:rsidR="00B50545" w:rsidRPr="00750904" w:rsidRDefault="00B50545">
      <w:pPr>
        <w:pStyle w:val="CommentText"/>
        <w:rPr>
          <w:lang w:val="el-GR"/>
        </w:rPr>
      </w:pPr>
      <w:r>
        <w:rPr>
          <w:rStyle w:val="CommentReference"/>
        </w:rPr>
        <w:annotationRef/>
      </w:r>
      <w:r w:rsidRPr="00BA0AE8">
        <w:rPr>
          <w:lang w:val="el-GR"/>
        </w:rPr>
        <w:t>“</w:t>
      </w:r>
      <w:r>
        <w:t>data</w:t>
      </w:r>
      <w:r w:rsidRPr="00750904">
        <w:rPr>
          <w:lang w:val="el-GR"/>
        </w:rPr>
        <w:t xml:space="preserve">” </w:t>
      </w:r>
      <w:r>
        <w:t>are</w:t>
      </w:r>
      <w:r w:rsidRPr="00750904">
        <w:rPr>
          <w:lang w:val="el-GR"/>
        </w:rPr>
        <w:t xml:space="preserve"> </w:t>
      </w:r>
      <w:r>
        <w:t>plural</w:t>
      </w:r>
    </w:p>
  </w:comment>
  <w:comment w:id="110" w:author="GEORGIOS MANIAS" w:date="2021-05-18T18:20:00Z" w:initials="GM">
    <w:p w14:paraId="4C32707E" w14:textId="31A18660" w:rsidR="00B50545" w:rsidRPr="00750904" w:rsidRDefault="00B50545">
      <w:pPr>
        <w:pStyle w:val="CommentText"/>
        <w:rPr>
          <w:lang w:val="el-GR"/>
        </w:rPr>
      </w:pPr>
      <w:r>
        <w:rPr>
          <w:rStyle w:val="CommentReference"/>
        </w:rPr>
        <w:annotationRef/>
      </w:r>
      <w:r>
        <w:rPr>
          <w:lang w:val="el-GR"/>
        </w:rPr>
        <w:t>Παράφρασε</w:t>
      </w:r>
      <w:r w:rsidRPr="00BA0AE8">
        <w:rPr>
          <w:lang w:val="el-GR"/>
        </w:rPr>
        <w:t xml:space="preserve"> </w:t>
      </w:r>
      <w:r>
        <w:rPr>
          <w:lang w:val="el-GR"/>
        </w:rPr>
        <w:t>το</w:t>
      </w:r>
      <w:r w:rsidRPr="00BA0AE8">
        <w:rPr>
          <w:lang w:val="el-GR"/>
        </w:rPr>
        <w:t xml:space="preserve"> </w:t>
      </w:r>
      <w:r>
        <w:rPr>
          <w:lang w:val="el-GR"/>
        </w:rPr>
        <w:t>περιεχόμενο</w:t>
      </w:r>
      <w:r w:rsidRPr="00BA0AE8">
        <w:rPr>
          <w:lang w:val="el-GR"/>
        </w:rPr>
        <w:t xml:space="preserve"> </w:t>
      </w:r>
      <w:r>
        <w:rPr>
          <w:lang w:val="el-GR"/>
        </w:rPr>
        <w:t>των</w:t>
      </w:r>
      <w:r w:rsidRPr="00BA0AE8">
        <w:rPr>
          <w:lang w:val="el-GR"/>
        </w:rPr>
        <w:t xml:space="preserve"> </w:t>
      </w:r>
      <w:r>
        <w:t>subsections</w:t>
      </w:r>
      <w:r w:rsidRPr="00BA0AE8">
        <w:rPr>
          <w:lang w:val="el-GR"/>
        </w:rPr>
        <w:t xml:space="preserve"> </w:t>
      </w:r>
      <w:r>
        <w:rPr>
          <w:lang w:val="el-GR"/>
        </w:rPr>
        <w:t>γιατί</w:t>
      </w:r>
      <w:r w:rsidRPr="00BA0AE8">
        <w:rPr>
          <w:lang w:val="el-GR"/>
        </w:rPr>
        <w:t xml:space="preserve"> </w:t>
      </w:r>
      <w:r>
        <w:rPr>
          <w:lang w:val="el-GR"/>
        </w:rPr>
        <w:t>βγήκε</w:t>
      </w:r>
      <w:r w:rsidRPr="00BA0AE8">
        <w:rPr>
          <w:lang w:val="el-GR"/>
        </w:rPr>
        <w:t xml:space="preserve"> </w:t>
      </w:r>
      <w:r>
        <w:rPr>
          <w:lang w:val="el-GR"/>
        </w:rPr>
        <w:t>μεγάλο</w:t>
      </w:r>
      <w:r w:rsidRPr="00BA0AE8">
        <w:rPr>
          <w:lang w:val="el-GR"/>
        </w:rPr>
        <w:t xml:space="preserve"> </w:t>
      </w:r>
      <w:r>
        <w:rPr>
          <w:lang w:val="el-GR"/>
        </w:rPr>
        <w:t>το</w:t>
      </w:r>
      <w:r w:rsidRPr="00BA0AE8">
        <w:rPr>
          <w:lang w:val="el-GR"/>
        </w:rPr>
        <w:t xml:space="preserve"> </w:t>
      </w:r>
      <w:r>
        <w:rPr>
          <w:lang w:val="el-GR"/>
        </w:rPr>
        <w:t>ποσοστό</w:t>
      </w:r>
      <w:r w:rsidRPr="00BA0AE8">
        <w:rPr>
          <w:lang w:val="el-GR"/>
        </w:rPr>
        <w:t xml:space="preserve"> </w:t>
      </w:r>
      <w:r>
        <w:rPr>
          <w:lang w:val="el-GR"/>
        </w:rPr>
        <w:t>του</w:t>
      </w:r>
      <w:r w:rsidRPr="00BA0AE8">
        <w:rPr>
          <w:lang w:val="el-GR"/>
        </w:rPr>
        <w:t xml:space="preserve"> </w:t>
      </w:r>
      <w:r>
        <w:t>text</w:t>
      </w:r>
      <w:r w:rsidRPr="00BA0AE8">
        <w:rPr>
          <w:lang w:val="el-GR"/>
        </w:rPr>
        <w:t xml:space="preserve"> </w:t>
      </w:r>
      <w:r>
        <w:t>plagiarism</w:t>
      </w:r>
      <w:r w:rsidRPr="00BA0AE8">
        <w:rPr>
          <w:lang w:val="el-GR"/>
        </w:rPr>
        <w:t xml:space="preserve"> </w:t>
      </w:r>
      <w:r>
        <w:rPr>
          <w:lang w:val="el-GR"/>
        </w:rPr>
        <w:t>από</w:t>
      </w:r>
      <w:r w:rsidRPr="00BA0AE8">
        <w:rPr>
          <w:lang w:val="el-GR"/>
        </w:rPr>
        <w:t xml:space="preserve"> </w:t>
      </w:r>
      <w:r>
        <w:rPr>
          <w:lang w:val="el-GR"/>
        </w:rPr>
        <w:t>διάφορα</w:t>
      </w:r>
      <w:r w:rsidRPr="00BA0AE8">
        <w:rPr>
          <w:lang w:val="el-GR"/>
        </w:rPr>
        <w:t xml:space="preserve"> </w:t>
      </w:r>
      <w:r>
        <w:t>websites</w:t>
      </w:r>
      <w:r w:rsidRPr="00BA0AE8">
        <w:rPr>
          <w:lang w:val="el-GR"/>
        </w:rPr>
        <w:t xml:space="preserve"> </w:t>
      </w:r>
      <w:r>
        <w:rPr>
          <w:lang w:val="el-GR"/>
        </w:rPr>
        <w:t>όπως</w:t>
      </w:r>
      <w:r w:rsidRPr="00BA0AE8">
        <w:rPr>
          <w:lang w:val="el-GR"/>
        </w:rPr>
        <w:t xml:space="preserve"> (</w:t>
      </w:r>
      <w:r w:rsidRPr="00345BDB">
        <w:t>blazent</w:t>
      </w:r>
      <w:r w:rsidRPr="00BA0AE8">
        <w:rPr>
          <w:lang w:val="el-GR"/>
        </w:rPr>
        <w:t xml:space="preserve">, </w:t>
      </w:r>
      <w:r w:rsidRPr="00345BDB">
        <w:t>coursehero</w:t>
      </w:r>
      <w:r w:rsidRPr="00BA0AE8">
        <w:rPr>
          <w:lang w:val="el-GR"/>
        </w:rPr>
        <w:t xml:space="preserve">, </w:t>
      </w:r>
      <w:r w:rsidRPr="00345BDB">
        <w:t>tableau</w:t>
      </w:r>
      <w:r w:rsidRPr="00BA0AE8">
        <w:rPr>
          <w:lang w:val="el-GR"/>
        </w:rPr>
        <w:t xml:space="preserve"> </w:t>
      </w:r>
      <w:r>
        <w:rPr>
          <w:lang w:val="el-GR"/>
        </w:rPr>
        <w:t>κ</w:t>
      </w:r>
      <w:r w:rsidRPr="00BA0AE8">
        <w:rPr>
          <w:lang w:val="el-GR"/>
        </w:rPr>
        <w:t>.</w:t>
      </w:r>
      <w:r>
        <w:rPr>
          <w:lang w:val="el-GR"/>
        </w:rPr>
        <w:t>ά</w:t>
      </w:r>
      <w:r w:rsidRPr="00BA0AE8">
        <w:rPr>
          <w:lang w:val="el-GR"/>
        </w:rPr>
        <w:t xml:space="preserve">.). </w:t>
      </w:r>
      <w:r>
        <w:rPr>
          <w:lang w:val="el-GR"/>
        </w:rPr>
        <w:t xml:space="preserve">Προσπάθησε να χρησιμοποιήσεις περισσότερο περιεχόμενο που να προέρχεται από </w:t>
      </w:r>
      <w:r>
        <w:t>papers</w:t>
      </w:r>
      <w:r w:rsidRPr="002D56D2">
        <w:rPr>
          <w:lang w:val="el-GR"/>
        </w:rPr>
        <w:t xml:space="preserve"> </w:t>
      </w:r>
      <w:r>
        <w:rPr>
          <w:lang w:val="el-GR"/>
        </w:rPr>
        <w:t xml:space="preserve">και όχι από </w:t>
      </w:r>
      <w:r>
        <w:t>websites</w:t>
      </w:r>
      <w:r>
        <w:rPr>
          <w:lang w:val="el-GR"/>
        </w:rPr>
        <w:t xml:space="preserve">. Το οποίο φυσικά περιεχόμενο να το παραφράσεις και να μην το έχεις </w:t>
      </w:r>
      <w:r>
        <w:t>copy</w:t>
      </w:r>
      <w:r w:rsidRPr="002D56D2">
        <w:rPr>
          <w:lang w:val="el-GR"/>
        </w:rPr>
        <w:t>-</w:t>
      </w:r>
      <w:r>
        <w:t>paste</w:t>
      </w:r>
      <w:r w:rsidRPr="008B57AC">
        <w:rPr>
          <w:lang w:val="el-GR"/>
        </w:rPr>
        <w:t xml:space="preserve">, </w:t>
      </w:r>
      <w:r>
        <w:rPr>
          <w:lang w:val="el-GR"/>
        </w:rPr>
        <w:t>γιατί υπάρχουν ολόκληρες προτάσεις.</w:t>
      </w:r>
    </w:p>
  </w:comment>
  <w:comment w:id="137" w:author="GEORGIOS MANIAS" w:date="2021-05-18T18:03:00Z" w:initials="GM">
    <w:p w14:paraId="5032EF66" w14:textId="49796E51" w:rsidR="00B50545" w:rsidRPr="00D5575A" w:rsidRDefault="00B50545">
      <w:pPr>
        <w:pStyle w:val="CommentText"/>
        <w:rPr>
          <w:lang w:val="el-GR"/>
        </w:rPr>
      </w:pPr>
      <w:r>
        <w:rPr>
          <w:rStyle w:val="CommentReference"/>
        </w:rPr>
        <w:annotationRef/>
      </w:r>
      <w:r>
        <w:rPr>
          <w:lang w:val="el-GR"/>
        </w:rPr>
        <w:t xml:space="preserve">Αυτό καλό θα ήταν να μεταφερθεί στο επόμενο </w:t>
      </w:r>
      <w:r>
        <w:t>Section</w:t>
      </w:r>
      <w:r>
        <w:rPr>
          <w:lang w:val="el-GR"/>
        </w:rPr>
        <w:t xml:space="preserve"> που αναφέρεσαι στο </w:t>
      </w:r>
      <w:r>
        <w:t>Data</w:t>
      </w:r>
      <w:r w:rsidRPr="00D5575A">
        <w:rPr>
          <w:lang w:val="el-GR"/>
        </w:rPr>
        <w:t xml:space="preserve"> </w:t>
      </w:r>
      <w:r>
        <w:t>Cleaning</w:t>
      </w:r>
      <w:r w:rsidRPr="00D5575A">
        <w:rPr>
          <w:lang w:val="el-GR"/>
        </w:rPr>
        <w:t xml:space="preserve">, </w:t>
      </w:r>
      <w:r>
        <w:rPr>
          <w:lang w:val="el-GR"/>
        </w:rPr>
        <w:t xml:space="preserve">ώστε να δείξει τη διασύνδεση μεταξύ </w:t>
      </w:r>
      <w:r>
        <w:t>Data</w:t>
      </w:r>
      <w:r w:rsidRPr="00C84858">
        <w:rPr>
          <w:lang w:val="el-GR"/>
        </w:rPr>
        <w:t xml:space="preserve"> </w:t>
      </w:r>
      <w:r>
        <w:t>Cleaning</w:t>
      </w:r>
      <w:r w:rsidRPr="00C84858">
        <w:rPr>
          <w:lang w:val="el-GR"/>
        </w:rPr>
        <w:t xml:space="preserve"> &amp; </w:t>
      </w:r>
      <w:r>
        <w:t>Data</w:t>
      </w:r>
      <w:r w:rsidRPr="00C84858">
        <w:rPr>
          <w:lang w:val="el-GR"/>
        </w:rPr>
        <w:t xml:space="preserve"> </w:t>
      </w:r>
      <w:r>
        <w:t>Mining</w:t>
      </w:r>
      <w:r>
        <w:rPr>
          <w:lang w:val="el-GR"/>
        </w:rPr>
        <w:t>. Επίσης πρέπει να αναπτυχθεί περισσότερο.</w:t>
      </w:r>
    </w:p>
  </w:comment>
  <w:comment w:id="262" w:author="GEORGIOS MANIAS" w:date="2021-05-18T17:46:00Z" w:initials="GM">
    <w:p w14:paraId="2830F7D2" w14:textId="3F7A729F" w:rsidR="00B50545" w:rsidRPr="005305B8" w:rsidRDefault="00B50545">
      <w:pPr>
        <w:pStyle w:val="CommentText"/>
        <w:rPr>
          <w:lang w:val="el-GR"/>
        </w:rPr>
      </w:pPr>
      <w:r>
        <w:rPr>
          <w:rStyle w:val="CommentReference"/>
        </w:rPr>
        <w:annotationRef/>
      </w:r>
      <w:r>
        <w:rPr>
          <w:lang w:val="el-GR"/>
        </w:rPr>
        <w:t xml:space="preserve">Σε κάθε </w:t>
      </w:r>
      <w:r>
        <w:t>Figure</w:t>
      </w:r>
      <w:r w:rsidRPr="005305B8">
        <w:rPr>
          <w:lang w:val="el-GR"/>
        </w:rPr>
        <w:t xml:space="preserve"> </w:t>
      </w:r>
      <w:r>
        <w:rPr>
          <w:lang w:val="el-GR"/>
        </w:rPr>
        <w:t xml:space="preserve">να εισάγεις και ένα </w:t>
      </w:r>
      <w:r>
        <w:t>Figure</w:t>
      </w:r>
      <w:r w:rsidRPr="005305B8">
        <w:rPr>
          <w:lang w:val="el-GR"/>
        </w:rPr>
        <w:t xml:space="preserve"> </w:t>
      </w:r>
      <w:r>
        <w:t>Caption</w:t>
      </w:r>
      <w:r w:rsidRPr="005305B8">
        <w:rPr>
          <w:lang w:val="el-GR"/>
        </w:rPr>
        <w:t xml:space="preserve"> </w:t>
      </w:r>
      <w:r>
        <w:rPr>
          <w:lang w:val="el-GR"/>
        </w:rPr>
        <w:t xml:space="preserve">ακριβώς από κάτω. Στο τέλος θα δημιουργεί ένα </w:t>
      </w:r>
      <w:r>
        <w:t>Images</w:t>
      </w:r>
      <w:r w:rsidRPr="005305B8">
        <w:rPr>
          <w:lang w:val="el-GR"/>
        </w:rPr>
        <w:t xml:space="preserve"> </w:t>
      </w:r>
      <w:r>
        <w:t>Table</w:t>
      </w:r>
      <w:r w:rsidRPr="005305B8">
        <w:rPr>
          <w:lang w:val="el-GR"/>
        </w:rPr>
        <w:t xml:space="preserve"> </w:t>
      </w:r>
      <w:r>
        <w:rPr>
          <w:lang w:val="el-GR"/>
        </w:rPr>
        <w:t xml:space="preserve">ακριβώς μετά το </w:t>
      </w:r>
      <w:r>
        <w:t>Table</w:t>
      </w:r>
      <w:r w:rsidRPr="005305B8">
        <w:rPr>
          <w:lang w:val="el-GR"/>
        </w:rPr>
        <w:t xml:space="preserve"> </w:t>
      </w:r>
      <w:r>
        <w:t>of</w:t>
      </w:r>
      <w:r w:rsidRPr="005305B8">
        <w:rPr>
          <w:lang w:val="el-GR"/>
        </w:rPr>
        <w:t xml:space="preserve"> </w:t>
      </w:r>
      <w:r>
        <w:t>Contents</w:t>
      </w:r>
      <w:r w:rsidRPr="005305B8">
        <w:rPr>
          <w:lang w:val="el-GR"/>
        </w:rPr>
        <w:t xml:space="preserve"> </w:t>
      </w:r>
    </w:p>
  </w:comment>
  <w:comment w:id="279" w:author="GEORGIOS MANIAS" w:date="2021-05-18T17:50:00Z" w:initials="GM">
    <w:p w14:paraId="215CF93F" w14:textId="249F0844" w:rsidR="00B50545" w:rsidRPr="004F14DA" w:rsidRDefault="00B50545">
      <w:pPr>
        <w:pStyle w:val="CommentText"/>
        <w:rPr>
          <w:lang w:val="el-GR"/>
        </w:rPr>
      </w:pPr>
      <w:r>
        <w:rPr>
          <w:rStyle w:val="CommentReference"/>
        </w:rPr>
        <w:annotationRef/>
      </w:r>
      <w:r>
        <w:rPr>
          <w:lang w:val="el-GR"/>
        </w:rPr>
        <w:t xml:space="preserve">Χρησιμοποίησε τους τίτλους που υπάρχουν στο </w:t>
      </w:r>
      <w:r>
        <w:t>Figure</w:t>
      </w:r>
      <w:r w:rsidRPr="004F14DA">
        <w:rPr>
          <w:lang w:val="el-GR"/>
        </w:rPr>
        <w:t xml:space="preserve"> </w:t>
      </w:r>
      <w:r>
        <w:rPr>
          <w:lang w:val="el-GR"/>
        </w:rPr>
        <w:t>που χρησιμοποιείς, ώστε να υπάρχει αντιστοίχιση ανάμεσα σε αυτό που δείχνεις και σε αυτό που εξηγείς.</w:t>
      </w:r>
    </w:p>
  </w:comment>
  <w:comment w:id="401" w:author="GEORGIOS MANIAS" w:date="2021-05-18T17:44:00Z" w:initials="GM">
    <w:p w14:paraId="0B01D5E5" w14:textId="36DC5D97" w:rsidR="00B50545" w:rsidRPr="009A2E05" w:rsidRDefault="00B50545">
      <w:pPr>
        <w:pStyle w:val="CommentText"/>
        <w:rPr>
          <w:lang w:val="el-GR"/>
        </w:rPr>
      </w:pPr>
      <w:r>
        <w:rPr>
          <w:rStyle w:val="CommentReference"/>
        </w:rPr>
        <w:annotationRef/>
      </w:r>
      <w:r>
        <w:rPr>
          <w:lang w:val="el-GR"/>
        </w:rPr>
        <w:t xml:space="preserve">Θα ήθελα να αναπτυχθεί περισσότερο το συγκεκριμένο </w:t>
      </w:r>
      <w:r>
        <w:t>Section</w:t>
      </w:r>
      <w:r>
        <w:rPr>
          <w:lang w:val="el-GR"/>
        </w:rPr>
        <w:t>. Πέρα</w:t>
      </w:r>
      <w:r w:rsidRPr="009A2E05">
        <w:rPr>
          <w:lang w:val="el-GR"/>
        </w:rPr>
        <w:t xml:space="preserve"> </w:t>
      </w:r>
      <w:r>
        <w:rPr>
          <w:lang w:val="el-GR"/>
        </w:rPr>
        <w:t>από</w:t>
      </w:r>
      <w:r w:rsidRPr="009A2E05">
        <w:rPr>
          <w:lang w:val="el-GR"/>
        </w:rPr>
        <w:t xml:space="preserve"> </w:t>
      </w:r>
      <w:r>
        <w:rPr>
          <w:lang w:val="el-GR"/>
        </w:rPr>
        <w:t>το</w:t>
      </w:r>
      <w:r w:rsidRPr="009A2E05">
        <w:rPr>
          <w:lang w:val="el-GR"/>
        </w:rPr>
        <w:t xml:space="preserve"> </w:t>
      </w:r>
      <w:r>
        <w:t>Classification</w:t>
      </w:r>
      <w:r w:rsidRPr="009A2E05">
        <w:rPr>
          <w:lang w:val="el-GR"/>
        </w:rPr>
        <w:t xml:space="preserve"> &amp; </w:t>
      </w:r>
      <w:r>
        <w:rPr>
          <w:lang w:val="el-GR"/>
        </w:rPr>
        <w:t>το</w:t>
      </w:r>
      <w:r w:rsidRPr="009A2E05">
        <w:rPr>
          <w:lang w:val="el-GR"/>
        </w:rPr>
        <w:t xml:space="preserve"> </w:t>
      </w:r>
      <w:r>
        <w:t>Clustering</w:t>
      </w:r>
      <w:r w:rsidRPr="009A2E05">
        <w:rPr>
          <w:lang w:val="el-GR"/>
        </w:rPr>
        <w:t xml:space="preserve"> </w:t>
      </w:r>
      <w:r>
        <w:rPr>
          <w:lang w:val="el-GR"/>
        </w:rPr>
        <w:t xml:space="preserve">υπάρχουν και οι μέθοδοι της </w:t>
      </w:r>
      <w:r>
        <w:t>Regression</w:t>
      </w:r>
      <w:r w:rsidRPr="009A2E05">
        <w:rPr>
          <w:lang w:val="el-GR"/>
        </w:rPr>
        <w:t xml:space="preserve"> (</w:t>
      </w:r>
      <w:r>
        <w:rPr>
          <w:lang w:val="el-GR"/>
        </w:rPr>
        <w:t>Παλινδρόμησης</w:t>
      </w:r>
      <w:r w:rsidRPr="009A2E05">
        <w:rPr>
          <w:lang w:val="el-GR"/>
        </w:rPr>
        <w:t xml:space="preserve">) </w:t>
      </w:r>
      <w:r>
        <w:rPr>
          <w:lang w:val="el-GR"/>
        </w:rPr>
        <w:t xml:space="preserve">και </w:t>
      </w:r>
      <w:proofErr w:type="spellStart"/>
      <w:r w:rsidRPr="009A2E05">
        <w:rPr>
          <w:lang w:val="el-GR"/>
        </w:rPr>
        <w:t>Correlation</w:t>
      </w:r>
      <w:proofErr w:type="spellEnd"/>
      <w:r w:rsidRPr="009A2E05">
        <w:rPr>
          <w:lang w:val="el-GR"/>
        </w:rPr>
        <w:t xml:space="preserve"> </w:t>
      </w:r>
      <w:proofErr w:type="spellStart"/>
      <w:r w:rsidRPr="009A2E05">
        <w:rPr>
          <w:lang w:val="el-GR"/>
        </w:rPr>
        <w:t>Analysis</w:t>
      </w:r>
      <w:proofErr w:type="spellEnd"/>
      <w:r>
        <w:rPr>
          <w:lang w:val="el-GR"/>
        </w:rPr>
        <w:t xml:space="preserve"> (Ανάλυση Συσχέτισης). Μπορείς να γράψεις ορισμένα λόγια και για αυτές τις δύο, ώστε να είναι πιο ολοκληρωμένο το περιεχόμενο. Επίσης, ειδικά στις τεχνικές του </w:t>
      </w:r>
      <w:r>
        <w:t>Classification</w:t>
      </w:r>
      <w:r w:rsidRPr="009A2E05">
        <w:rPr>
          <w:lang w:val="el-GR"/>
        </w:rPr>
        <w:t xml:space="preserve"> </w:t>
      </w:r>
      <w:r>
        <w:rPr>
          <w:lang w:val="el-GR"/>
        </w:rPr>
        <w:t xml:space="preserve">και του </w:t>
      </w:r>
      <w:r>
        <w:t>Clustering</w:t>
      </w:r>
      <w:r w:rsidRPr="009A2E05">
        <w:rPr>
          <w:lang w:val="el-GR"/>
        </w:rPr>
        <w:t xml:space="preserve"> </w:t>
      </w:r>
      <w:r>
        <w:rPr>
          <w:lang w:val="el-GR"/>
        </w:rPr>
        <w:t xml:space="preserve">θα ήθελα να αναφέρεις επιμέρους αλγορίθμους και τρόπους με τους οποίους επιτυγχάνουμε και υλοποιούμε τις συγκεκριμένες μεθόδους και ιδιαίτερα όσους χρησιμοποιείς αργότερα στην πράξη. Πχ. </w:t>
      </w:r>
      <w:proofErr w:type="gramStart"/>
      <w:r>
        <w:t>kNN</w:t>
      </w:r>
      <w:proofErr w:type="gramEnd"/>
      <w:r w:rsidRPr="009A2E05">
        <w:rPr>
          <w:lang w:val="el-GR"/>
        </w:rPr>
        <w:t xml:space="preserve">. </w:t>
      </w:r>
      <w:r>
        <w:rPr>
          <w:lang w:val="el-GR"/>
        </w:rPr>
        <w:t>Ώστε να υπάρχει διασύνδεση του θεωρητικού μέρους που έχεις παρουσιάσει με το πρακτικό κομμάτι της πτυχιακής.</w:t>
      </w:r>
    </w:p>
  </w:comment>
  <w:comment w:id="402" w:author="nikolas moutsopoulos" w:date="2021-06-05T21:48:00Z" w:initials="nm">
    <w:p w14:paraId="6996C818" w14:textId="57133446" w:rsidR="00B50545" w:rsidRPr="00E74091" w:rsidRDefault="00B50545">
      <w:pPr>
        <w:pStyle w:val="CommentText"/>
        <w:rPr>
          <w:lang w:val="el-GR"/>
        </w:rPr>
      </w:pPr>
      <w:r>
        <w:rPr>
          <w:rStyle w:val="CommentReference"/>
        </w:rPr>
        <w:annotationRef/>
      </w:r>
      <w:r>
        <w:rPr>
          <w:lang w:val="el-GR"/>
        </w:rPr>
        <w:t xml:space="preserve">Η ανάλυση συσχέτισης καλύπτεται από το </w:t>
      </w:r>
      <w:r>
        <w:t>association</w:t>
      </w:r>
      <w:r w:rsidRPr="003062D9">
        <w:rPr>
          <w:lang w:val="el-GR"/>
        </w:rPr>
        <w:t xml:space="preserve"> </w:t>
      </w:r>
      <w:r>
        <w:rPr>
          <w:lang w:val="el-GR"/>
        </w:rPr>
        <w:t xml:space="preserve">ή από το </w:t>
      </w:r>
      <w:r>
        <w:t>sequential</w:t>
      </w:r>
      <w:r w:rsidRPr="003062D9">
        <w:rPr>
          <w:lang w:val="el-GR"/>
        </w:rPr>
        <w:t xml:space="preserve"> </w:t>
      </w:r>
      <w:r>
        <w:t>pattern</w:t>
      </w:r>
      <w:r>
        <w:rPr>
          <w:lang w:val="el-GR"/>
        </w:rPr>
        <w:t xml:space="preserve"> από ό,τι συμπεραίνω.</w:t>
      </w:r>
      <w:r w:rsidRPr="009673DC">
        <w:rPr>
          <w:lang w:val="el-GR"/>
        </w:rPr>
        <w:t xml:space="preserve"> </w:t>
      </w:r>
      <w:r>
        <w:rPr>
          <w:lang w:val="el-GR"/>
        </w:rPr>
        <w:t xml:space="preserve">Και το </w:t>
      </w:r>
      <w:r>
        <w:t>regression</w:t>
      </w:r>
      <w:r w:rsidRPr="00145B12">
        <w:rPr>
          <w:lang w:val="el-GR"/>
        </w:rPr>
        <w:t xml:space="preserve"> </w:t>
      </w:r>
      <w:r>
        <w:rPr>
          <w:lang w:val="el-GR"/>
        </w:rPr>
        <w:t xml:space="preserve">από το </w:t>
      </w:r>
      <w:r>
        <w:t>predicition</w:t>
      </w:r>
      <w:r w:rsidRPr="00145B12">
        <w:rPr>
          <w:lang w:val="el-GR"/>
        </w:rPr>
        <w:t xml:space="preserve"> </w:t>
      </w:r>
      <w:r>
        <w:t>analysis</w:t>
      </w:r>
      <w:r w:rsidRPr="00145B12">
        <w:rPr>
          <w:lang w:val="el-GR"/>
        </w:rPr>
        <w:t xml:space="preserve"> </w:t>
      </w:r>
      <w:r>
        <w:rPr>
          <w:lang w:val="el-GR"/>
        </w:rPr>
        <w:t>αντίστοιχα. Σωστα?</w:t>
      </w:r>
    </w:p>
  </w:comment>
  <w:comment w:id="761" w:author="GEORGIOS MANIAS" w:date="2021-05-18T18:31:00Z" w:initials="GM">
    <w:p w14:paraId="5DC9D102" w14:textId="53B714E7" w:rsidR="00B50545" w:rsidRPr="00BC2AC1" w:rsidRDefault="00B50545">
      <w:pPr>
        <w:pStyle w:val="CommentText"/>
        <w:rPr>
          <w:lang w:val="el-GR"/>
        </w:rPr>
      </w:pPr>
      <w:r>
        <w:rPr>
          <w:rStyle w:val="CommentReference"/>
        </w:rPr>
        <w:annotationRef/>
      </w:r>
      <w:r>
        <w:rPr>
          <w:lang w:val="el-GR"/>
        </w:rPr>
        <w:t xml:space="preserve">Βρέθηκε μεγάλο </w:t>
      </w:r>
      <w:r>
        <w:t>similarity</w:t>
      </w:r>
      <w:r w:rsidRPr="00BC2AC1">
        <w:rPr>
          <w:lang w:val="el-GR"/>
        </w:rPr>
        <w:t xml:space="preserve"> </w:t>
      </w:r>
      <w:r>
        <w:rPr>
          <w:lang w:val="el-GR"/>
        </w:rPr>
        <w:t xml:space="preserve">με το συγκεκριμένο </w:t>
      </w:r>
      <w:r>
        <w:t>paper</w:t>
      </w:r>
      <w:r w:rsidRPr="00BC2AC1">
        <w:rPr>
          <w:lang w:val="el-GR"/>
        </w:rPr>
        <w:t xml:space="preserve">. </w:t>
      </w:r>
      <w:r w:rsidRPr="00BC2AC1">
        <w:rPr>
          <w:lang w:val="el-GR"/>
        </w:rPr>
        <w:t>(</w:t>
      </w:r>
      <w:hyperlink r:id="rId1" w:history="1">
        <w:r w:rsidRPr="001C12F4">
          <w:rPr>
            <w:rStyle w:val="Hyperlink"/>
          </w:rPr>
          <w:t>https</w:t>
        </w:r>
        <w:r w:rsidRPr="001C12F4">
          <w:rPr>
            <w:rStyle w:val="Hyperlink"/>
            <w:lang w:val="el-GR"/>
          </w:rPr>
          <w:t>://</w:t>
        </w:r>
        <w:r w:rsidRPr="001C12F4">
          <w:rPr>
            <w:rStyle w:val="Hyperlink"/>
          </w:rPr>
          <w:t>academic</w:t>
        </w:r>
        <w:r w:rsidRPr="001C12F4">
          <w:rPr>
            <w:rStyle w:val="Hyperlink"/>
            <w:lang w:val="el-GR"/>
          </w:rPr>
          <w:t>.</w:t>
        </w:r>
        <w:r w:rsidRPr="001C12F4">
          <w:rPr>
            <w:rStyle w:val="Hyperlink"/>
          </w:rPr>
          <w:t>microsoft</w:t>
        </w:r>
        <w:r w:rsidRPr="001C12F4">
          <w:rPr>
            <w:rStyle w:val="Hyperlink"/>
            <w:lang w:val="el-GR"/>
          </w:rPr>
          <w:t>.</w:t>
        </w:r>
        <w:r w:rsidRPr="001C12F4">
          <w:rPr>
            <w:rStyle w:val="Hyperlink"/>
          </w:rPr>
          <w:t>com</w:t>
        </w:r>
        <w:r w:rsidRPr="001C12F4">
          <w:rPr>
            <w:rStyle w:val="Hyperlink"/>
            <w:lang w:val="el-GR"/>
          </w:rPr>
          <w:t>/</w:t>
        </w:r>
        <w:r w:rsidRPr="001C12F4">
          <w:rPr>
            <w:rStyle w:val="Hyperlink"/>
          </w:rPr>
          <w:t>paper</w:t>
        </w:r>
        <w:r w:rsidRPr="001C12F4">
          <w:rPr>
            <w:rStyle w:val="Hyperlink"/>
            <w:lang w:val="el-GR"/>
          </w:rPr>
          <w:t>/2544486974/</w:t>
        </w:r>
        <w:r w:rsidRPr="001C12F4">
          <w:rPr>
            <w:rStyle w:val="Hyperlink"/>
          </w:rPr>
          <w:t>citedby</w:t>
        </w:r>
        <w:r w:rsidRPr="001C12F4">
          <w:rPr>
            <w:rStyle w:val="Hyperlink"/>
            <w:lang w:val="el-GR"/>
          </w:rPr>
          <w:t>/</w:t>
        </w:r>
        <w:r w:rsidRPr="001C12F4">
          <w:rPr>
            <w:rStyle w:val="Hyperlink"/>
          </w:rPr>
          <w:t>search</w:t>
        </w:r>
        <w:r w:rsidRPr="001C12F4">
          <w:rPr>
            <w:rStyle w:val="Hyperlink"/>
            <w:lang w:val="el-GR"/>
          </w:rPr>
          <w:t>?</w:t>
        </w:r>
        <w:r w:rsidRPr="001C12F4">
          <w:rPr>
            <w:rStyle w:val="Hyperlink"/>
          </w:rPr>
          <w:t>q</w:t>
        </w:r>
        <w:r w:rsidRPr="001C12F4">
          <w:rPr>
            <w:rStyle w:val="Hyperlink"/>
            <w:lang w:val="el-GR"/>
          </w:rPr>
          <w:t>=</w:t>
        </w:r>
        <w:r w:rsidRPr="001C12F4">
          <w:rPr>
            <w:rStyle w:val="Hyperlink"/>
          </w:rPr>
          <w:t>Detecting</w:t>
        </w:r>
        <w:r w:rsidRPr="001C12F4">
          <w:rPr>
            <w:rStyle w:val="Hyperlink"/>
            <w:lang w:val="el-GR"/>
          </w:rPr>
          <w:t>%20</w:t>
        </w:r>
        <w:r w:rsidRPr="001C12F4">
          <w:rPr>
            <w:rStyle w:val="Hyperlink"/>
          </w:rPr>
          <w:t>data</w:t>
        </w:r>
        <w:r w:rsidRPr="001C12F4">
          <w:rPr>
            <w:rStyle w:val="Hyperlink"/>
            <w:lang w:val="el-GR"/>
          </w:rPr>
          <w:t>%20</w:t>
        </w:r>
        <w:r w:rsidRPr="001C12F4">
          <w:rPr>
            <w:rStyle w:val="Hyperlink"/>
          </w:rPr>
          <w:t>errors</w:t>
        </w:r>
        <w:r w:rsidRPr="001C12F4">
          <w:rPr>
            <w:rStyle w:val="Hyperlink"/>
            <w:lang w:val="el-GR"/>
          </w:rPr>
          <w:t>%3</w:t>
        </w:r>
        <w:r w:rsidRPr="001C12F4">
          <w:rPr>
            <w:rStyle w:val="Hyperlink"/>
          </w:rPr>
          <w:t>A</w:t>
        </w:r>
        <w:r w:rsidRPr="001C12F4">
          <w:rPr>
            <w:rStyle w:val="Hyperlink"/>
            <w:lang w:val="el-GR"/>
          </w:rPr>
          <w:t>%20</w:t>
        </w:r>
        <w:r w:rsidRPr="001C12F4">
          <w:rPr>
            <w:rStyle w:val="Hyperlink"/>
          </w:rPr>
          <w:t>where</w:t>
        </w:r>
        <w:r w:rsidRPr="001C12F4">
          <w:rPr>
            <w:rStyle w:val="Hyperlink"/>
            <w:lang w:val="el-GR"/>
          </w:rPr>
          <w:t>%20</w:t>
        </w:r>
        <w:r w:rsidRPr="001C12F4">
          <w:rPr>
            <w:rStyle w:val="Hyperlink"/>
          </w:rPr>
          <w:t>are</w:t>
        </w:r>
        <w:r w:rsidRPr="001C12F4">
          <w:rPr>
            <w:rStyle w:val="Hyperlink"/>
            <w:lang w:val="el-GR"/>
          </w:rPr>
          <w:t>%20</w:t>
        </w:r>
        <w:r w:rsidRPr="001C12F4">
          <w:rPr>
            <w:rStyle w:val="Hyperlink"/>
          </w:rPr>
          <w:t>we</w:t>
        </w:r>
        <w:r w:rsidRPr="001C12F4">
          <w:rPr>
            <w:rStyle w:val="Hyperlink"/>
            <w:lang w:val="el-GR"/>
          </w:rPr>
          <w:t>%20</w:t>
        </w:r>
        <w:r w:rsidRPr="001C12F4">
          <w:rPr>
            <w:rStyle w:val="Hyperlink"/>
          </w:rPr>
          <w:t>and</w:t>
        </w:r>
        <w:r w:rsidRPr="001C12F4">
          <w:rPr>
            <w:rStyle w:val="Hyperlink"/>
            <w:lang w:val="el-GR"/>
          </w:rPr>
          <w:t>%20</w:t>
        </w:r>
        <w:r w:rsidRPr="001C12F4">
          <w:rPr>
            <w:rStyle w:val="Hyperlink"/>
          </w:rPr>
          <w:t>what</w:t>
        </w:r>
        <w:r w:rsidRPr="001C12F4">
          <w:rPr>
            <w:rStyle w:val="Hyperlink"/>
            <w:lang w:val="el-GR"/>
          </w:rPr>
          <w:t>%20</w:t>
        </w:r>
        <w:r w:rsidRPr="001C12F4">
          <w:rPr>
            <w:rStyle w:val="Hyperlink"/>
          </w:rPr>
          <w:t>needs</w:t>
        </w:r>
        <w:r w:rsidRPr="001C12F4">
          <w:rPr>
            <w:rStyle w:val="Hyperlink"/>
            <w:lang w:val="el-GR"/>
          </w:rPr>
          <w:t>%20</w:t>
        </w:r>
        <w:r w:rsidRPr="001C12F4">
          <w:rPr>
            <w:rStyle w:val="Hyperlink"/>
          </w:rPr>
          <w:t>to</w:t>
        </w:r>
        <w:r w:rsidRPr="001C12F4">
          <w:rPr>
            <w:rStyle w:val="Hyperlink"/>
            <w:lang w:val="el-GR"/>
          </w:rPr>
          <w:t>%20</w:t>
        </w:r>
        <w:r w:rsidRPr="001C12F4">
          <w:rPr>
            <w:rStyle w:val="Hyperlink"/>
          </w:rPr>
          <w:t>be</w:t>
        </w:r>
        <w:r w:rsidRPr="001C12F4">
          <w:rPr>
            <w:rStyle w:val="Hyperlink"/>
            <w:lang w:val="el-GR"/>
          </w:rPr>
          <w:t>%20</w:t>
        </w:r>
        <w:r w:rsidRPr="001C12F4">
          <w:rPr>
            <w:rStyle w:val="Hyperlink"/>
          </w:rPr>
          <w:t>done</w:t>
        </w:r>
        <w:r w:rsidRPr="001C12F4">
          <w:rPr>
            <w:rStyle w:val="Hyperlink"/>
            <w:lang w:val="el-GR"/>
          </w:rPr>
          <w:t>%3</w:t>
        </w:r>
        <w:r w:rsidRPr="001C12F4">
          <w:rPr>
            <w:rStyle w:val="Hyperlink"/>
          </w:rPr>
          <w:t>F</w:t>
        </w:r>
        <w:r w:rsidRPr="001C12F4">
          <w:rPr>
            <w:rStyle w:val="Hyperlink"/>
            <w:lang w:val="el-GR"/>
          </w:rPr>
          <w:t>&amp;</w:t>
        </w:r>
        <w:r w:rsidRPr="001C12F4">
          <w:rPr>
            <w:rStyle w:val="Hyperlink"/>
          </w:rPr>
          <w:t>qe</w:t>
        </w:r>
        <w:r w:rsidRPr="001C12F4">
          <w:rPr>
            <w:rStyle w:val="Hyperlink"/>
            <w:lang w:val="el-GR"/>
          </w:rPr>
          <w:t>=</w:t>
        </w:r>
        <w:r w:rsidRPr="001C12F4">
          <w:rPr>
            <w:rStyle w:val="Hyperlink"/>
          </w:rPr>
          <w:t>RId</w:t>
        </w:r>
        <w:r w:rsidRPr="001C12F4">
          <w:rPr>
            <w:rStyle w:val="Hyperlink"/>
            <w:lang w:val="el-GR"/>
          </w:rPr>
          <w:t>%253</w:t>
        </w:r>
        <w:r w:rsidRPr="001C12F4">
          <w:rPr>
            <w:rStyle w:val="Hyperlink"/>
          </w:rPr>
          <w:t>D</w:t>
        </w:r>
        <w:r w:rsidRPr="001C12F4">
          <w:rPr>
            <w:rStyle w:val="Hyperlink"/>
            <w:lang w:val="el-GR"/>
          </w:rPr>
          <w:t>2544486974&amp;</w:t>
        </w:r>
        <w:r w:rsidRPr="001C12F4">
          <w:rPr>
            <w:rStyle w:val="Hyperlink"/>
          </w:rPr>
          <w:t>f</w:t>
        </w:r>
        <w:r w:rsidRPr="001C12F4">
          <w:rPr>
            <w:rStyle w:val="Hyperlink"/>
            <w:lang w:val="el-GR"/>
          </w:rPr>
          <w:t>=&amp;</w:t>
        </w:r>
        <w:r w:rsidRPr="001C12F4">
          <w:rPr>
            <w:rStyle w:val="Hyperlink"/>
          </w:rPr>
          <w:t>orderBy</w:t>
        </w:r>
        <w:r w:rsidRPr="001C12F4">
          <w:rPr>
            <w:rStyle w:val="Hyperlink"/>
            <w:lang w:val="el-GR"/>
          </w:rPr>
          <w:t>=0</w:t>
        </w:r>
      </w:hyperlink>
      <w:r w:rsidRPr="00BC2AC1">
        <w:rPr>
          <w:lang w:val="el-GR"/>
        </w:rPr>
        <w:t xml:space="preserve">). </w:t>
      </w:r>
      <w:r>
        <w:rPr>
          <w:lang w:val="el-GR"/>
        </w:rPr>
        <w:t>Περιόρισε/παράφρασε το κείμενο που προέρχεται από εδώ.</w:t>
      </w:r>
    </w:p>
  </w:comment>
  <w:comment w:id="765" w:author="GEORGIOS MANIAS" w:date="2021-05-18T17:45:00Z" w:initials="GM">
    <w:p w14:paraId="3B26AB7B" w14:textId="4F48DF23" w:rsidR="00B50545" w:rsidRPr="005310CA" w:rsidRDefault="00B50545">
      <w:pPr>
        <w:pStyle w:val="CommentText"/>
        <w:rPr>
          <w:lang w:val="el-GR"/>
        </w:rPr>
      </w:pPr>
      <w:r>
        <w:rPr>
          <w:rStyle w:val="CommentReference"/>
        </w:rPr>
        <w:annotationRef/>
      </w:r>
      <w:r>
        <w:rPr>
          <w:lang w:val="el-GR"/>
        </w:rPr>
        <w:t xml:space="preserve">Καλό θα ήταν να δείξεις μια σύνδεση ανάμεσα σε </w:t>
      </w:r>
      <w:r>
        <w:t>Data</w:t>
      </w:r>
      <w:r w:rsidRPr="005305B8">
        <w:rPr>
          <w:lang w:val="el-GR"/>
        </w:rPr>
        <w:t xml:space="preserve"> </w:t>
      </w:r>
      <w:r>
        <w:t>Cleaning</w:t>
      </w:r>
      <w:r w:rsidRPr="005305B8">
        <w:rPr>
          <w:lang w:val="el-GR"/>
        </w:rPr>
        <w:t xml:space="preserve"> </w:t>
      </w:r>
      <w:r>
        <w:rPr>
          <w:lang w:val="el-GR"/>
        </w:rPr>
        <w:t xml:space="preserve">και </w:t>
      </w:r>
      <w:r>
        <w:t>Data</w:t>
      </w:r>
      <w:r w:rsidRPr="005305B8">
        <w:rPr>
          <w:lang w:val="el-GR"/>
        </w:rPr>
        <w:t xml:space="preserve"> </w:t>
      </w:r>
      <w:r>
        <w:t>Mining</w:t>
      </w:r>
      <w:r w:rsidRPr="005305B8">
        <w:rPr>
          <w:lang w:val="el-GR"/>
        </w:rPr>
        <w:t xml:space="preserve">, </w:t>
      </w:r>
      <w:r>
        <w:rPr>
          <w:lang w:val="el-GR"/>
        </w:rPr>
        <w:t xml:space="preserve">στο οποίο αναφέρεσαι προηγουμένως. Που τοποθετείται το </w:t>
      </w:r>
      <w:r>
        <w:t>Data</w:t>
      </w:r>
      <w:r w:rsidRPr="009A2E05">
        <w:rPr>
          <w:lang w:val="el-GR"/>
        </w:rPr>
        <w:t xml:space="preserve"> </w:t>
      </w:r>
      <w:r>
        <w:t>Cleaning</w:t>
      </w:r>
      <w:r w:rsidRPr="009A2E05">
        <w:rPr>
          <w:lang w:val="el-GR"/>
        </w:rPr>
        <w:t xml:space="preserve"> </w:t>
      </w:r>
      <w:r>
        <w:rPr>
          <w:lang w:val="el-GR"/>
        </w:rPr>
        <w:t xml:space="preserve">στο </w:t>
      </w:r>
      <w:r>
        <w:t>overall</w:t>
      </w:r>
      <w:r w:rsidRPr="009A2E05">
        <w:rPr>
          <w:lang w:val="el-GR"/>
        </w:rPr>
        <w:t xml:space="preserve"> </w:t>
      </w:r>
      <w:r>
        <w:t>workflow</w:t>
      </w:r>
      <w:r w:rsidRPr="005310CA">
        <w:rPr>
          <w:lang w:val="el-GR"/>
        </w:rPr>
        <w:t>?</w:t>
      </w:r>
      <w:r>
        <w:rPr>
          <w:lang w:val="el-GR"/>
        </w:rPr>
        <w:t xml:space="preserve"> Σε ποια φάση. Δείξε με κάποιο τρόπο ότι επέρχεται στην 3</w:t>
      </w:r>
      <w:r w:rsidRPr="005310CA">
        <w:rPr>
          <w:vertAlign w:val="superscript"/>
          <w:lang w:val="el-GR"/>
        </w:rPr>
        <w:t>η</w:t>
      </w:r>
      <w:r>
        <w:rPr>
          <w:lang w:val="el-GR"/>
        </w:rPr>
        <w:t xml:space="preserve"> φάση (</w:t>
      </w:r>
      <w:r>
        <w:t>prepare</w:t>
      </w:r>
      <w:r w:rsidRPr="005310CA">
        <w:rPr>
          <w:lang w:val="el-GR"/>
        </w:rPr>
        <w:t xml:space="preserve"> &amp; </w:t>
      </w:r>
      <w:r>
        <w:t>pre</w:t>
      </w:r>
      <w:r w:rsidRPr="00551E44">
        <w:rPr>
          <w:lang w:val="el-GR"/>
        </w:rPr>
        <w:t>-</w:t>
      </w:r>
      <w:r>
        <w:t>process</w:t>
      </w:r>
      <w:r w:rsidRPr="005310CA">
        <w:rPr>
          <w:lang w:val="el-GR"/>
        </w:rPr>
        <w:t xml:space="preserve"> </w:t>
      </w:r>
      <w:r>
        <w:t>of</w:t>
      </w:r>
      <w:r w:rsidRPr="005310CA">
        <w:rPr>
          <w:lang w:val="el-GR"/>
        </w:rPr>
        <w:t xml:space="preserve"> </w:t>
      </w:r>
      <w:r>
        <w:t>data</w:t>
      </w:r>
      <w:r>
        <w:rPr>
          <w:lang w:val="el-GR"/>
        </w:rPr>
        <w:t>)</w:t>
      </w:r>
    </w:p>
  </w:comment>
  <w:comment w:id="770" w:author="GEORGIOS MANIAS" w:date="2021-05-18T18:03:00Z" w:initials="GM">
    <w:p w14:paraId="50EFF61F" w14:textId="77777777" w:rsidR="00B50545" w:rsidRPr="00D5575A" w:rsidRDefault="00B50545" w:rsidP="001E03CD">
      <w:pPr>
        <w:pStyle w:val="CommentText"/>
        <w:rPr>
          <w:lang w:val="el-GR"/>
        </w:rPr>
      </w:pPr>
      <w:r>
        <w:rPr>
          <w:rStyle w:val="CommentReference"/>
        </w:rPr>
        <w:annotationRef/>
      </w:r>
      <w:r>
        <w:rPr>
          <w:lang w:val="el-GR"/>
        </w:rPr>
        <w:t xml:space="preserve">Αυτό καλό θα ήταν να μεταφερθεί στο επόμενο </w:t>
      </w:r>
      <w:r>
        <w:t>Section</w:t>
      </w:r>
      <w:r>
        <w:rPr>
          <w:lang w:val="el-GR"/>
        </w:rPr>
        <w:t xml:space="preserve"> που αναφέρεσαι στο </w:t>
      </w:r>
      <w:r>
        <w:t>Data</w:t>
      </w:r>
      <w:r w:rsidRPr="00D5575A">
        <w:rPr>
          <w:lang w:val="el-GR"/>
        </w:rPr>
        <w:t xml:space="preserve"> </w:t>
      </w:r>
      <w:r>
        <w:t>Cleaning</w:t>
      </w:r>
      <w:r w:rsidRPr="00D5575A">
        <w:rPr>
          <w:lang w:val="el-GR"/>
        </w:rPr>
        <w:t xml:space="preserve">, </w:t>
      </w:r>
      <w:r>
        <w:rPr>
          <w:lang w:val="el-GR"/>
        </w:rPr>
        <w:t xml:space="preserve">ώστε να δείξει τη διασύνδεση μεταξύ </w:t>
      </w:r>
      <w:r>
        <w:t>Data</w:t>
      </w:r>
      <w:r w:rsidRPr="00C84858">
        <w:rPr>
          <w:lang w:val="el-GR"/>
        </w:rPr>
        <w:t xml:space="preserve"> </w:t>
      </w:r>
      <w:r>
        <w:t>Cleaning</w:t>
      </w:r>
      <w:r w:rsidRPr="00C84858">
        <w:rPr>
          <w:lang w:val="el-GR"/>
        </w:rPr>
        <w:t xml:space="preserve"> &amp; </w:t>
      </w:r>
      <w:r>
        <w:t>Data</w:t>
      </w:r>
      <w:r w:rsidRPr="00C84858">
        <w:rPr>
          <w:lang w:val="el-GR"/>
        </w:rPr>
        <w:t xml:space="preserve"> </w:t>
      </w:r>
      <w:r>
        <w:t>Mining</w:t>
      </w:r>
      <w:r>
        <w:rPr>
          <w:lang w:val="el-GR"/>
        </w:rPr>
        <w:t>. Επίσης πρέπει να αναπτυχθεί περισσότερο.</w:t>
      </w:r>
    </w:p>
  </w:comment>
  <w:comment w:id="789" w:author="GEORGIOS MANIAS" w:date="2021-05-18T18:00:00Z" w:initials="GM">
    <w:p w14:paraId="433334E5" w14:textId="05A1612D" w:rsidR="00B50545" w:rsidRPr="004D5DF5" w:rsidRDefault="00B50545">
      <w:pPr>
        <w:pStyle w:val="CommentText"/>
        <w:rPr>
          <w:lang w:val="el-GR"/>
        </w:rPr>
      </w:pPr>
      <w:r>
        <w:rPr>
          <w:rStyle w:val="CommentReference"/>
        </w:rPr>
        <w:annotationRef/>
      </w:r>
      <w:r>
        <w:rPr>
          <w:lang w:val="el-GR"/>
        </w:rPr>
        <w:t>Πάρα πολύ ωραίος ο διαχωρισμός των επιμέρους κατηγοριών.</w:t>
      </w:r>
    </w:p>
  </w:comment>
  <w:comment w:id="891" w:author="GEORGIOS MANIAS" w:date="2021-05-18T18:08:00Z" w:initials="GM">
    <w:p w14:paraId="02A42A94" w14:textId="133FBFCC" w:rsidR="00B50545" w:rsidRPr="00261391" w:rsidRDefault="00B50545">
      <w:pPr>
        <w:pStyle w:val="CommentText"/>
        <w:rPr>
          <w:lang w:val="el-GR"/>
        </w:rPr>
      </w:pPr>
      <w:r>
        <w:rPr>
          <w:rStyle w:val="CommentReference"/>
        </w:rPr>
        <w:annotationRef/>
      </w:r>
      <w:r>
        <w:rPr>
          <w:lang w:val="el-GR"/>
        </w:rPr>
        <w:t>Μην χρησιμοποιείς συντομεύσεις λέξεων.</w:t>
      </w:r>
    </w:p>
  </w:comment>
  <w:comment w:id="950" w:author="GEORGIOS MANIAS" w:date="2021-05-18T18:09:00Z" w:initials="GM">
    <w:p w14:paraId="0FADB361" w14:textId="0247136E" w:rsidR="00B50545" w:rsidRPr="00261391" w:rsidRDefault="00B50545">
      <w:pPr>
        <w:pStyle w:val="CommentText"/>
        <w:rPr>
          <w:lang w:val="el-GR"/>
        </w:rPr>
      </w:pPr>
      <w:r>
        <w:rPr>
          <w:rStyle w:val="CommentReference"/>
        </w:rPr>
        <w:annotationRef/>
      </w:r>
      <w:r>
        <w:rPr>
          <w:lang w:val="el-GR"/>
        </w:rPr>
        <w:t xml:space="preserve">Δείξε από ποιο </w:t>
      </w:r>
      <w:r>
        <w:t>survey</w:t>
      </w:r>
      <w:r w:rsidRPr="00261391">
        <w:rPr>
          <w:lang w:val="el-GR"/>
        </w:rPr>
        <w:t xml:space="preserve"> </w:t>
      </w:r>
      <w:r>
        <w:rPr>
          <w:lang w:val="el-GR"/>
        </w:rPr>
        <w:t xml:space="preserve">ή πιο </w:t>
      </w:r>
      <w:r>
        <w:t>url</w:t>
      </w:r>
      <w:r>
        <w:rPr>
          <w:lang w:val="el-GR"/>
        </w:rPr>
        <w:t xml:space="preserve"> έχεις πάρει τη συγκεκριμένη πληροφορία</w:t>
      </w:r>
    </w:p>
  </w:comment>
  <w:comment w:id="957" w:author="GEORGIOS MANIAS" w:date="2021-05-18T18:13:00Z" w:initials="GM">
    <w:p w14:paraId="7BD6B18B" w14:textId="7F9B7B0B" w:rsidR="00B50545" w:rsidRPr="002D56D2" w:rsidRDefault="00B50545">
      <w:pPr>
        <w:pStyle w:val="CommentText"/>
        <w:rPr>
          <w:lang w:val="el-GR"/>
        </w:rPr>
      </w:pPr>
      <w:r>
        <w:rPr>
          <w:rStyle w:val="CommentReference"/>
        </w:rPr>
        <w:annotationRef/>
      </w:r>
      <w:r>
        <w:rPr>
          <w:lang w:val="el-GR"/>
        </w:rPr>
        <w:t>Άλλαξε την διατύπωση της συγκεκριμένης παραγράφου καθώς και των δύο προηγούμενων. Είναι οφθαλμοφανές ότι προέρχονται από άρθρο.</w:t>
      </w:r>
      <w:r w:rsidRPr="002D56D2">
        <w:rPr>
          <w:lang w:val="el-GR"/>
        </w:rPr>
        <w:t xml:space="preserve"> </w:t>
      </w:r>
      <w:r>
        <w:rPr>
          <w:lang w:val="el-GR"/>
        </w:rPr>
        <w:t xml:space="preserve">Πιο συγκεκριμένα από </w:t>
      </w:r>
      <w:hyperlink r:id="rId2" w:tgtFrame="_blank" w:history="1">
        <w:r>
          <w:rPr>
            <w:rStyle w:val="Hyperlink"/>
            <w:rFonts w:ascii="poppinsregular" w:hAnsi="poppinsregular"/>
            <w:sz w:val="18"/>
            <w:szCs w:val="18"/>
            <w:shd w:val="clear" w:color="auto" w:fill="FFFFFF"/>
          </w:rPr>
          <w:t>https</w:t>
        </w:r>
        <w:r w:rsidRPr="002D56D2">
          <w:rPr>
            <w:rStyle w:val="Hyperlink"/>
            <w:rFonts w:ascii="poppinsregular" w:hAnsi="poppinsregular"/>
            <w:sz w:val="18"/>
            <w:szCs w:val="18"/>
            <w:shd w:val="clear" w:color="auto" w:fill="FFFFFF"/>
            <w:lang w:val="el-GR"/>
          </w:rPr>
          <w:t>://</w:t>
        </w:r>
        <w:r>
          <w:rPr>
            <w:rStyle w:val="Hyperlink"/>
            <w:rFonts w:ascii="poppinsregular" w:hAnsi="poppinsregular"/>
            <w:sz w:val="18"/>
            <w:szCs w:val="18"/>
            <w:shd w:val="clear" w:color="auto" w:fill="FFFFFF"/>
          </w:rPr>
          <w:t>infowerks</w:t>
        </w:r>
        <w:r w:rsidRPr="002D56D2">
          <w:rPr>
            <w:rStyle w:val="Hyperlink"/>
            <w:rFonts w:ascii="poppinsregular" w:hAnsi="poppinsregular"/>
            <w:sz w:val="18"/>
            <w:szCs w:val="18"/>
            <w:shd w:val="clear" w:color="auto" w:fill="FFFFFF"/>
            <w:lang w:val="el-GR"/>
          </w:rPr>
          <w:t>.</w:t>
        </w:r>
        <w:r>
          <w:rPr>
            <w:rStyle w:val="Hyperlink"/>
            <w:rFonts w:ascii="poppinsregular" w:hAnsi="poppinsregular"/>
            <w:sz w:val="18"/>
            <w:szCs w:val="18"/>
            <w:shd w:val="clear" w:color="auto" w:fill="FFFFFF"/>
          </w:rPr>
          <w:t>com</w:t>
        </w:r>
        <w:r w:rsidRPr="002D56D2">
          <w:rPr>
            <w:rStyle w:val="Hyperlink"/>
            <w:rFonts w:ascii="poppinsregular" w:hAnsi="poppinsregular"/>
            <w:sz w:val="18"/>
            <w:szCs w:val="18"/>
            <w:shd w:val="clear" w:color="auto" w:fill="FFFFFF"/>
            <w:lang w:val="el-GR"/>
          </w:rPr>
          <w:t>/</w:t>
        </w:r>
        <w:r>
          <w:rPr>
            <w:rStyle w:val="Hyperlink"/>
            <w:rFonts w:ascii="poppinsregular" w:hAnsi="poppinsregular"/>
            <w:sz w:val="18"/>
            <w:szCs w:val="18"/>
            <w:shd w:val="clear" w:color="auto" w:fill="FFFFFF"/>
          </w:rPr>
          <w:t>healthcare</w:t>
        </w:r>
        <w:r w:rsidRPr="002D56D2">
          <w:rPr>
            <w:rStyle w:val="Hyperlink"/>
            <w:rFonts w:ascii="poppinsregular" w:hAnsi="poppinsregular"/>
            <w:sz w:val="18"/>
            <w:szCs w:val="18"/>
            <w:shd w:val="clear" w:color="auto" w:fill="FFFFFF"/>
            <w:lang w:val="el-GR"/>
          </w:rPr>
          <w:t>-</w:t>
        </w:r>
        <w:r>
          <w:rPr>
            <w:rStyle w:val="Hyperlink"/>
            <w:rFonts w:ascii="poppinsregular" w:hAnsi="poppinsregular"/>
            <w:sz w:val="18"/>
            <w:szCs w:val="18"/>
            <w:shd w:val="clear" w:color="auto" w:fill="FFFFFF"/>
          </w:rPr>
          <w:t>data</w:t>
        </w:r>
        <w:r w:rsidRPr="002D56D2">
          <w:rPr>
            <w:rStyle w:val="Hyperlink"/>
            <w:rFonts w:ascii="poppinsregular" w:hAnsi="poppinsregular"/>
            <w:sz w:val="18"/>
            <w:szCs w:val="18"/>
            <w:shd w:val="clear" w:color="auto" w:fill="FFFFFF"/>
            <w:lang w:val="el-GR"/>
          </w:rPr>
          <w:t>-</w:t>
        </w:r>
        <w:r>
          <w:rPr>
            <w:rStyle w:val="Hyperlink"/>
            <w:rFonts w:ascii="poppinsregular" w:hAnsi="poppinsregular"/>
            <w:sz w:val="18"/>
            <w:szCs w:val="18"/>
            <w:shd w:val="clear" w:color="auto" w:fill="FFFFFF"/>
          </w:rPr>
          <w:t>cleaning</w:t>
        </w:r>
        <w:r w:rsidRPr="002D56D2">
          <w:rPr>
            <w:rStyle w:val="Hyperlink"/>
            <w:rFonts w:ascii="poppinsregular" w:hAnsi="poppinsregular"/>
            <w:sz w:val="18"/>
            <w:szCs w:val="18"/>
            <w:shd w:val="clear" w:color="auto" w:fill="FFFFFF"/>
            <w:lang w:val="el-GR"/>
          </w:rPr>
          <w:t>/</w:t>
        </w:r>
      </w:hyperlink>
    </w:p>
  </w:comment>
  <w:comment w:id="962" w:author="GEORGIOS MANIAS" w:date="2021-05-18T18:09:00Z" w:initials="GM">
    <w:p w14:paraId="1E0F112A" w14:textId="72605616" w:rsidR="00B50545" w:rsidRPr="003B33D2" w:rsidRDefault="00B50545">
      <w:pPr>
        <w:pStyle w:val="CommentText"/>
        <w:rPr>
          <w:lang w:val="el-GR"/>
        </w:rPr>
      </w:pPr>
      <w:r>
        <w:rPr>
          <w:rStyle w:val="CommentReference"/>
        </w:rPr>
        <w:annotationRef/>
      </w:r>
      <w:r>
        <w:rPr>
          <w:lang w:val="el-GR"/>
        </w:rPr>
        <w:t xml:space="preserve">Πολύ ωραία η παρουσίαση που έχεις κάνει για το </w:t>
      </w:r>
      <w:r>
        <w:t>approach</w:t>
      </w:r>
      <w:r w:rsidRPr="007157D9">
        <w:rPr>
          <w:lang w:val="el-GR"/>
        </w:rPr>
        <w:t xml:space="preserve"> </w:t>
      </w:r>
      <w:r>
        <w:rPr>
          <w:lang w:val="el-GR"/>
        </w:rPr>
        <w:t xml:space="preserve">που έχουμε ακολουθήσει, καθώς και η αναφορά στα διάφορα </w:t>
      </w:r>
      <w:r>
        <w:t>datasets</w:t>
      </w:r>
      <w:r>
        <w:rPr>
          <w:lang w:val="el-GR"/>
        </w:rPr>
        <w:t xml:space="preserve"> και ο τρόπος που τα παρουσιάζεις.</w:t>
      </w:r>
      <w:r w:rsidRPr="003B33D2">
        <w:rPr>
          <w:lang w:val="el-GR"/>
        </w:rPr>
        <w:t xml:space="preserve"> </w:t>
      </w:r>
      <w:r>
        <w:rPr>
          <w:lang w:val="el-GR"/>
        </w:rPr>
        <w:t xml:space="preserve">Τα </w:t>
      </w:r>
      <w:r>
        <w:t>subsection</w:t>
      </w:r>
      <w:r w:rsidRPr="003B33D2">
        <w:rPr>
          <w:lang w:val="el-GR"/>
        </w:rPr>
        <w:t xml:space="preserve"> 4.3-4.11 </w:t>
      </w:r>
      <w:r>
        <w:rPr>
          <w:lang w:val="el-GR"/>
        </w:rPr>
        <w:t>είναι πάρα πολύ κατατοπιστικά και λεπτομερή. Ίσως δεν αλλάξουμε τίποτα εδώ.</w:t>
      </w:r>
    </w:p>
  </w:comment>
  <w:comment w:id="1379" w:author="GEORGIOS MANIAS" w:date="2021-05-18T18:33:00Z" w:initials="GM">
    <w:p w14:paraId="005A3F5E" w14:textId="0C9CEACD" w:rsidR="00B50545" w:rsidRPr="00264D3A" w:rsidRDefault="00B50545">
      <w:pPr>
        <w:pStyle w:val="CommentText"/>
        <w:rPr>
          <w:lang w:val="el-GR"/>
        </w:rPr>
      </w:pPr>
      <w:r>
        <w:rPr>
          <w:rStyle w:val="CommentReference"/>
        </w:rPr>
        <w:annotationRef/>
      </w:r>
      <w:r>
        <w:rPr>
          <w:lang w:val="el-GR"/>
        </w:rPr>
        <w:t xml:space="preserve">Αντίστοιχα με τα </w:t>
      </w:r>
      <w:r>
        <w:t>Figures</w:t>
      </w:r>
      <w:r w:rsidRPr="00264D3A">
        <w:rPr>
          <w:lang w:val="el-GR"/>
        </w:rPr>
        <w:t xml:space="preserve"> </w:t>
      </w:r>
      <w:r>
        <w:rPr>
          <w:lang w:val="el-GR"/>
        </w:rPr>
        <w:t xml:space="preserve">και τα </w:t>
      </w:r>
      <w:r>
        <w:t>Tables</w:t>
      </w:r>
      <w:r w:rsidRPr="00264D3A">
        <w:rPr>
          <w:lang w:val="el-GR"/>
        </w:rPr>
        <w:t xml:space="preserve"> </w:t>
      </w:r>
      <w:r>
        <w:rPr>
          <w:lang w:val="el-GR"/>
        </w:rPr>
        <w:t xml:space="preserve">χρειάζονται </w:t>
      </w:r>
      <w:r>
        <w:t>captions</w:t>
      </w:r>
      <w:r w:rsidRPr="00264D3A">
        <w:rPr>
          <w:lang w:val="el-GR"/>
        </w:rPr>
        <w:t>(</w:t>
      </w:r>
      <w:r>
        <w:rPr>
          <w:lang w:val="el-GR"/>
        </w:rPr>
        <w:t>λεζάντες</w:t>
      </w:r>
      <w:r w:rsidRPr="00264D3A">
        <w:rPr>
          <w:lang w:val="el-GR"/>
        </w:rPr>
        <w:t>)</w:t>
      </w:r>
      <w:r>
        <w:rPr>
          <w:lang w:val="el-GR"/>
        </w:rPr>
        <w:t xml:space="preserve">. Επίσης, θα φτιαχτεί αντίστοιχα στην αρχή και ένα </w:t>
      </w:r>
      <w:r>
        <w:t>Table</w:t>
      </w:r>
      <w:r w:rsidRPr="00264D3A">
        <w:rPr>
          <w:lang w:val="el-GR"/>
        </w:rPr>
        <w:t xml:space="preserve"> </w:t>
      </w:r>
      <w:r>
        <w:t>Content</w:t>
      </w:r>
      <w:r w:rsidRPr="00264D3A">
        <w:rPr>
          <w:lang w:val="el-GR"/>
        </w:rPr>
        <w:t xml:space="preserve"> </w:t>
      </w:r>
      <w:r>
        <w:rPr>
          <w:lang w:val="el-GR"/>
        </w:rPr>
        <w:t>όπου θα είναι συγκεντρωμένοι οι πίνακες και οι σελίδες στις οποίες απαντώνται.</w:t>
      </w:r>
    </w:p>
  </w:comment>
  <w:comment w:id="1405" w:author="GEORGIOS MANIAS" w:date="2021-05-18T18:36:00Z" w:initials="GM">
    <w:p w14:paraId="1A874419" w14:textId="3FB2ECBE" w:rsidR="00B50545" w:rsidRPr="00E40644" w:rsidRDefault="00B50545">
      <w:pPr>
        <w:pStyle w:val="CommentText"/>
        <w:rPr>
          <w:lang w:val="el-GR"/>
        </w:rPr>
      </w:pPr>
      <w:r>
        <w:rPr>
          <w:rStyle w:val="CommentReference"/>
        </w:rPr>
        <w:annotationRef/>
      </w:r>
      <w:r>
        <w:rPr>
          <w:lang w:val="el-GR"/>
        </w:rPr>
        <w:t xml:space="preserve">Χρειαζόμαστε περισσότερη ανάπτυξη σε αυτό το σημείο. Τα βήματα είναι τα εξής. 1) Αναφέρεις το τι δείξαμε και ποιος ο σκοπός της συγκεκριμένης εργασίας. </w:t>
      </w:r>
      <w:r w:rsidRPr="00E40644">
        <w:rPr>
          <w:lang w:val="el-GR"/>
        </w:rPr>
        <w:t xml:space="preserve">2) </w:t>
      </w:r>
      <w:r>
        <w:rPr>
          <w:lang w:val="el-GR"/>
        </w:rPr>
        <w:t>Αναφέρεις το συμπέρασμα της πρακτικής εφαρμογής των αλγορίθμων και των μεθόδων (</w:t>
      </w:r>
      <w:r>
        <w:t>evaluation</w:t>
      </w:r>
      <w:r w:rsidRPr="00E40644">
        <w:rPr>
          <w:lang w:val="el-GR"/>
        </w:rPr>
        <w:t xml:space="preserve"> </w:t>
      </w:r>
      <w:r>
        <w:t>phase</w:t>
      </w:r>
      <w:r>
        <w:rPr>
          <w:lang w:val="el-GR"/>
        </w:rPr>
        <w:t xml:space="preserve">). 3) Ολοκληρώνεις τη σκέψη σου και την διπλωματική με </w:t>
      </w:r>
      <w:r>
        <w:t>feature</w:t>
      </w:r>
      <w:r w:rsidRPr="00E40644">
        <w:rPr>
          <w:lang w:val="el-GR"/>
        </w:rPr>
        <w:t xml:space="preserve"> </w:t>
      </w:r>
      <w:r>
        <w:t>work</w:t>
      </w:r>
      <w:r w:rsidRPr="00E40644">
        <w:rPr>
          <w:lang w:val="el-GR"/>
        </w:rPr>
        <w:t xml:space="preserve"> </w:t>
      </w:r>
      <w:r>
        <w:rPr>
          <w:lang w:val="el-GR"/>
        </w:rPr>
        <w:t xml:space="preserve">και μελλοντικές ιδέες που μπορούν να προκύψουν και να έχουν ως βάση την μελέτη που έχεις παρουσιάσει. Ακολουθεί ενδεικτικό παράδειγμα από </w:t>
      </w:r>
      <w:r>
        <w:t xml:space="preserve">paper </w:t>
      </w:r>
      <w:r>
        <w:rPr>
          <w:lang w:val="el-GR"/>
        </w:rPr>
        <w:t>μου.</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FA13451" w15:done="1"/>
  <w15:commentEx w15:paraId="50249A08" w15:paraIdParent="0FA13451" w15:done="1"/>
  <w15:commentEx w15:paraId="578C0CA9" w15:done="1"/>
  <w15:commentEx w15:paraId="502A1F2A" w15:done="0"/>
  <w15:commentEx w15:paraId="3A753355" w15:done="0"/>
  <w15:commentEx w15:paraId="4A4FAB34" w15:done="0"/>
  <w15:commentEx w15:paraId="4C32707E" w15:done="0"/>
  <w15:commentEx w15:paraId="5032EF66" w15:done="0"/>
  <w15:commentEx w15:paraId="2830F7D2" w15:done="0"/>
  <w15:commentEx w15:paraId="215CF93F" w15:done="0"/>
  <w15:commentEx w15:paraId="0B01D5E5" w15:done="0"/>
  <w15:commentEx w15:paraId="6996C818" w15:paraIdParent="0B01D5E5" w15:done="0"/>
  <w15:commentEx w15:paraId="5DC9D102" w15:done="0"/>
  <w15:commentEx w15:paraId="3B26AB7B" w15:done="0"/>
  <w15:commentEx w15:paraId="50EFF61F" w15:done="0"/>
  <w15:commentEx w15:paraId="433334E5" w15:done="0"/>
  <w15:commentEx w15:paraId="02A42A94" w15:done="0"/>
  <w15:commentEx w15:paraId="0FADB361" w15:done="0"/>
  <w15:commentEx w15:paraId="7BD6B18B" w15:done="0"/>
  <w15:commentEx w15:paraId="1E0F112A" w15:done="0"/>
  <w15:commentEx w15:paraId="005A3F5E" w15:done="0"/>
  <w15:commentEx w15:paraId="1A87441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4E5997" w16cex:dateUtc="2021-05-18T12:19:00Z"/>
  <w16cex:commentExtensible w16cex:durableId="244E7C3F" w16cex:dateUtc="2021-05-18T14:47:00Z"/>
  <w16cex:commentExtensible w16cex:durableId="244E7E29" w16cex:dateUtc="2021-05-18T14:55:00Z"/>
  <w16cex:commentExtensible w16cex:durableId="244E7C70" w16cex:dateUtc="2021-05-18T14:48:00Z"/>
  <w16cex:commentExtensible w16cex:durableId="244E8A13" w16cex:dateUtc="2021-05-18T15:46:00Z"/>
  <w16cex:commentExtensible w16cex:durableId="244E83DD" w16cex:dateUtc="2021-05-18T15:20:00Z"/>
  <w16cex:commentExtensible w16cex:durableId="244E7FDD" w16cex:dateUtc="2021-05-18T15:03:00Z"/>
  <w16cex:commentExtensible w16cex:durableId="244E7BF2" w16cex:dateUtc="2021-05-18T14:46:00Z"/>
  <w16cex:commentExtensible w16cex:durableId="244E7CDF" w16cex:dateUtc="2021-05-18T14:50:00Z"/>
  <w16cex:commentExtensible w16cex:durableId="244E7B8E" w16cex:dateUtc="2021-05-18T14:44:00Z"/>
  <w16cex:commentExtensible w16cex:durableId="244E867B" w16cex:dateUtc="2021-05-18T15:31:00Z"/>
  <w16cex:commentExtensible w16cex:durableId="244E7BC3" w16cex:dateUtc="2021-05-18T14:45:00Z"/>
  <w16cex:commentExtensible w16cex:durableId="244E7F2C" w16cex:dateUtc="2021-05-18T15:00:00Z"/>
  <w16cex:commentExtensible w16cex:durableId="244E812A" w16cex:dateUtc="2021-05-18T15:08:00Z"/>
  <w16cex:commentExtensible w16cex:durableId="244E813D" w16cex:dateUtc="2021-05-18T15:09:00Z"/>
  <w16cex:commentExtensible w16cex:durableId="244E825A" w16cex:dateUtc="2021-05-18T15:13:00Z"/>
  <w16cex:commentExtensible w16cex:durableId="244E816E" w16cex:dateUtc="2021-05-18T15:09:00Z"/>
  <w16cex:commentExtensible w16cex:durableId="244E8710" w16cex:dateUtc="2021-05-18T15:33:00Z"/>
  <w16cex:commentExtensible w16cex:durableId="244E87BF" w16cex:dateUtc="2021-05-18T15: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FA13451" w16cid:durableId="244E5997"/>
  <w16cid:commentId w16cid:paraId="578C0CA9" w16cid:durableId="244E7C3F"/>
  <w16cid:commentId w16cid:paraId="502A1F2A" w16cid:durableId="244E7E29"/>
  <w16cid:commentId w16cid:paraId="3A753355" w16cid:durableId="244E7C70"/>
  <w16cid:commentId w16cid:paraId="4A4FAB34" w16cid:durableId="244E8A13"/>
  <w16cid:commentId w16cid:paraId="4C32707E" w16cid:durableId="244E83DD"/>
  <w16cid:commentId w16cid:paraId="5032EF66" w16cid:durableId="244E7FDD"/>
  <w16cid:commentId w16cid:paraId="2830F7D2" w16cid:durableId="244E7BF2"/>
  <w16cid:commentId w16cid:paraId="215CF93F" w16cid:durableId="244E7CDF"/>
  <w16cid:commentId w16cid:paraId="0B01D5E5" w16cid:durableId="244E7B8E"/>
  <w16cid:commentId w16cid:paraId="5DC9D102" w16cid:durableId="244E867B"/>
  <w16cid:commentId w16cid:paraId="3B26AB7B" w16cid:durableId="244E7BC3"/>
  <w16cid:commentId w16cid:paraId="433334E5" w16cid:durableId="244E7F2C"/>
  <w16cid:commentId w16cid:paraId="02A42A94" w16cid:durableId="244E812A"/>
  <w16cid:commentId w16cid:paraId="0FADB361" w16cid:durableId="244E813D"/>
  <w16cid:commentId w16cid:paraId="7BD6B18B" w16cid:durableId="244E825A"/>
  <w16cid:commentId w16cid:paraId="1E0F112A" w16cid:durableId="244E816E"/>
  <w16cid:commentId w16cid:paraId="005A3F5E" w16cid:durableId="244E8710"/>
  <w16cid:commentId w16cid:paraId="1A874419" w16cid:durableId="244E87B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regular">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366CF"/>
    <w:multiLevelType w:val="hybridMultilevel"/>
    <w:tmpl w:val="70EC8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D93E58"/>
    <w:multiLevelType w:val="hybridMultilevel"/>
    <w:tmpl w:val="BA62D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736934"/>
    <w:multiLevelType w:val="hybridMultilevel"/>
    <w:tmpl w:val="9E826D7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nsid w:val="1EA85447"/>
    <w:multiLevelType w:val="hybridMultilevel"/>
    <w:tmpl w:val="DBD61B54"/>
    <w:lvl w:ilvl="0" w:tplc="D7CAEDA4">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C92B82"/>
    <w:multiLevelType w:val="multilevel"/>
    <w:tmpl w:val="AA340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B922EDE"/>
    <w:multiLevelType w:val="hybridMultilevel"/>
    <w:tmpl w:val="5D062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CB42AE"/>
    <w:multiLevelType w:val="hybridMultilevel"/>
    <w:tmpl w:val="C268BC2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5D6D39"/>
    <w:multiLevelType w:val="hybridMultilevel"/>
    <w:tmpl w:val="C08AF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D644B7"/>
    <w:multiLevelType w:val="multilevel"/>
    <w:tmpl w:val="D4E26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8CC2BA5"/>
    <w:multiLevelType w:val="hybridMultilevel"/>
    <w:tmpl w:val="126658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62816CD"/>
    <w:multiLevelType w:val="hybridMultilevel"/>
    <w:tmpl w:val="EB641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8A875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6D8B4829"/>
    <w:multiLevelType w:val="hybridMultilevel"/>
    <w:tmpl w:val="004CAE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E6C68DE"/>
    <w:multiLevelType w:val="hybridMultilevel"/>
    <w:tmpl w:val="FDF08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7E8542F"/>
    <w:multiLevelType w:val="hybridMultilevel"/>
    <w:tmpl w:val="88BAD3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C483CAC"/>
    <w:multiLevelType w:val="hybridMultilevel"/>
    <w:tmpl w:val="B0646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4"/>
  </w:num>
  <w:num w:numId="3">
    <w:abstractNumId w:val="15"/>
  </w:num>
  <w:num w:numId="4">
    <w:abstractNumId w:val="7"/>
  </w:num>
  <w:num w:numId="5">
    <w:abstractNumId w:val="11"/>
  </w:num>
  <w:num w:numId="6">
    <w:abstractNumId w:val="14"/>
  </w:num>
  <w:num w:numId="7">
    <w:abstractNumId w:val="8"/>
  </w:num>
  <w:num w:numId="8">
    <w:abstractNumId w:val="2"/>
  </w:num>
  <w:num w:numId="9">
    <w:abstractNumId w:val="5"/>
  </w:num>
  <w:num w:numId="10">
    <w:abstractNumId w:val="0"/>
  </w:num>
  <w:num w:numId="11">
    <w:abstractNumId w:val="1"/>
  </w:num>
  <w:num w:numId="12">
    <w:abstractNumId w:val="13"/>
  </w:num>
  <w:num w:numId="13">
    <w:abstractNumId w:val="9"/>
  </w:num>
  <w:num w:numId="14">
    <w:abstractNumId w:val="3"/>
  </w:num>
  <w:num w:numId="15">
    <w:abstractNumId w:val="6"/>
  </w:num>
  <w:num w:numId="16">
    <w:abstractNumId w:val="1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ikolas moutsopoulos">
    <w15:presenceInfo w15:providerId="Windows Live" w15:userId="bb934aa53ba0aa6f"/>
  </w15:person>
  <w15:person w15:author="GEORGIOS MANIAS">
    <w15:presenceInfo w15:providerId="None" w15:userId="GEORGIOS MANIA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397A"/>
    <w:rsid w:val="00001DC8"/>
    <w:rsid w:val="000228AE"/>
    <w:rsid w:val="00025552"/>
    <w:rsid w:val="000275EB"/>
    <w:rsid w:val="000668D4"/>
    <w:rsid w:val="0007095B"/>
    <w:rsid w:val="00072F41"/>
    <w:rsid w:val="00075E3E"/>
    <w:rsid w:val="000832C0"/>
    <w:rsid w:val="000B4A8A"/>
    <w:rsid w:val="000E466E"/>
    <w:rsid w:val="000E68B1"/>
    <w:rsid w:val="000E74FB"/>
    <w:rsid w:val="000F00D3"/>
    <w:rsid w:val="000F188A"/>
    <w:rsid w:val="000F4127"/>
    <w:rsid w:val="00101FD2"/>
    <w:rsid w:val="001169B7"/>
    <w:rsid w:val="001225E9"/>
    <w:rsid w:val="001341FE"/>
    <w:rsid w:val="001445E2"/>
    <w:rsid w:val="00145B12"/>
    <w:rsid w:val="00157A5F"/>
    <w:rsid w:val="00166A77"/>
    <w:rsid w:val="0018384D"/>
    <w:rsid w:val="001908E3"/>
    <w:rsid w:val="00195178"/>
    <w:rsid w:val="00195EC2"/>
    <w:rsid w:val="0019685C"/>
    <w:rsid w:val="001B3CB3"/>
    <w:rsid w:val="001B4798"/>
    <w:rsid w:val="001B566F"/>
    <w:rsid w:val="001D04E9"/>
    <w:rsid w:val="001E03CD"/>
    <w:rsid w:val="001E61B4"/>
    <w:rsid w:val="001F3AC7"/>
    <w:rsid w:val="001F5A55"/>
    <w:rsid w:val="00200E80"/>
    <w:rsid w:val="002020EA"/>
    <w:rsid w:val="00206C7B"/>
    <w:rsid w:val="00213856"/>
    <w:rsid w:val="0021614E"/>
    <w:rsid w:val="00224DDD"/>
    <w:rsid w:val="002334AC"/>
    <w:rsid w:val="00257BD9"/>
    <w:rsid w:val="00261391"/>
    <w:rsid w:val="002628B7"/>
    <w:rsid w:val="00264D3A"/>
    <w:rsid w:val="00287BEA"/>
    <w:rsid w:val="00290F45"/>
    <w:rsid w:val="0029427C"/>
    <w:rsid w:val="002A1711"/>
    <w:rsid w:val="002B6CC0"/>
    <w:rsid w:val="002B7901"/>
    <w:rsid w:val="002C06E5"/>
    <w:rsid w:val="002C100E"/>
    <w:rsid w:val="002C5E4E"/>
    <w:rsid w:val="002D523D"/>
    <w:rsid w:val="002D56D2"/>
    <w:rsid w:val="002D7767"/>
    <w:rsid w:val="002E0F85"/>
    <w:rsid w:val="002E210F"/>
    <w:rsid w:val="002E3C06"/>
    <w:rsid w:val="002E3F0B"/>
    <w:rsid w:val="002F3C10"/>
    <w:rsid w:val="002F5B28"/>
    <w:rsid w:val="002F6204"/>
    <w:rsid w:val="00305726"/>
    <w:rsid w:val="003062D9"/>
    <w:rsid w:val="00316FB9"/>
    <w:rsid w:val="0032443E"/>
    <w:rsid w:val="003246DA"/>
    <w:rsid w:val="003325F2"/>
    <w:rsid w:val="003349A5"/>
    <w:rsid w:val="00345BDB"/>
    <w:rsid w:val="00346856"/>
    <w:rsid w:val="00353607"/>
    <w:rsid w:val="003554E2"/>
    <w:rsid w:val="003671C9"/>
    <w:rsid w:val="00371DB9"/>
    <w:rsid w:val="003928BE"/>
    <w:rsid w:val="003B33D2"/>
    <w:rsid w:val="003B4189"/>
    <w:rsid w:val="003B7925"/>
    <w:rsid w:val="003C3183"/>
    <w:rsid w:val="003E00E9"/>
    <w:rsid w:val="004532FB"/>
    <w:rsid w:val="00464DEB"/>
    <w:rsid w:val="00471C42"/>
    <w:rsid w:val="004822FF"/>
    <w:rsid w:val="004839CC"/>
    <w:rsid w:val="00485551"/>
    <w:rsid w:val="004872E7"/>
    <w:rsid w:val="00490E50"/>
    <w:rsid w:val="00493D08"/>
    <w:rsid w:val="004A5165"/>
    <w:rsid w:val="004C635C"/>
    <w:rsid w:val="004D5DF5"/>
    <w:rsid w:val="004D6F42"/>
    <w:rsid w:val="004E22DA"/>
    <w:rsid w:val="004F14DA"/>
    <w:rsid w:val="004F2EC5"/>
    <w:rsid w:val="005149E4"/>
    <w:rsid w:val="0052204B"/>
    <w:rsid w:val="0052298B"/>
    <w:rsid w:val="005305B8"/>
    <w:rsid w:val="005310CA"/>
    <w:rsid w:val="005311AD"/>
    <w:rsid w:val="00551E44"/>
    <w:rsid w:val="005531DD"/>
    <w:rsid w:val="00554672"/>
    <w:rsid w:val="005864EF"/>
    <w:rsid w:val="0059056A"/>
    <w:rsid w:val="00596811"/>
    <w:rsid w:val="005B435B"/>
    <w:rsid w:val="005B623C"/>
    <w:rsid w:val="005C3689"/>
    <w:rsid w:val="005C508A"/>
    <w:rsid w:val="005C709D"/>
    <w:rsid w:val="005D4E3C"/>
    <w:rsid w:val="005D7515"/>
    <w:rsid w:val="005E289E"/>
    <w:rsid w:val="005E3FAB"/>
    <w:rsid w:val="00643D83"/>
    <w:rsid w:val="00653CF8"/>
    <w:rsid w:val="006550EA"/>
    <w:rsid w:val="00666B60"/>
    <w:rsid w:val="00666F84"/>
    <w:rsid w:val="00672F9E"/>
    <w:rsid w:val="00676289"/>
    <w:rsid w:val="006A0917"/>
    <w:rsid w:val="006A3B71"/>
    <w:rsid w:val="006A62D0"/>
    <w:rsid w:val="006D2CE6"/>
    <w:rsid w:val="006D4898"/>
    <w:rsid w:val="006E19B9"/>
    <w:rsid w:val="006F0155"/>
    <w:rsid w:val="006F7656"/>
    <w:rsid w:val="00700050"/>
    <w:rsid w:val="00707140"/>
    <w:rsid w:val="00711D31"/>
    <w:rsid w:val="007156F0"/>
    <w:rsid w:val="007157D9"/>
    <w:rsid w:val="00721A52"/>
    <w:rsid w:val="00725FE6"/>
    <w:rsid w:val="00745AA2"/>
    <w:rsid w:val="00750904"/>
    <w:rsid w:val="007542B9"/>
    <w:rsid w:val="007570F1"/>
    <w:rsid w:val="00765EAC"/>
    <w:rsid w:val="007703DD"/>
    <w:rsid w:val="00770F5A"/>
    <w:rsid w:val="007824D7"/>
    <w:rsid w:val="00786212"/>
    <w:rsid w:val="00786915"/>
    <w:rsid w:val="00791DD7"/>
    <w:rsid w:val="007961D2"/>
    <w:rsid w:val="007A6E0B"/>
    <w:rsid w:val="007C5CA4"/>
    <w:rsid w:val="007D3962"/>
    <w:rsid w:val="007D6F11"/>
    <w:rsid w:val="007E207F"/>
    <w:rsid w:val="007F17C7"/>
    <w:rsid w:val="007F2930"/>
    <w:rsid w:val="007F3258"/>
    <w:rsid w:val="007F44E4"/>
    <w:rsid w:val="00802885"/>
    <w:rsid w:val="0080659A"/>
    <w:rsid w:val="00814AEF"/>
    <w:rsid w:val="00827927"/>
    <w:rsid w:val="00834122"/>
    <w:rsid w:val="00846380"/>
    <w:rsid w:val="008623E1"/>
    <w:rsid w:val="00876F7D"/>
    <w:rsid w:val="008A5268"/>
    <w:rsid w:val="008A55F5"/>
    <w:rsid w:val="008A57AB"/>
    <w:rsid w:val="008B040F"/>
    <w:rsid w:val="008B57AC"/>
    <w:rsid w:val="008B7B1D"/>
    <w:rsid w:val="008B7CFE"/>
    <w:rsid w:val="008D4790"/>
    <w:rsid w:val="008F26B0"/>
    <w:rsid w:val="00905490"/>
    <w:rsid w:val="00923938"/>
    <w:rsid w:val="00926737"/>
    <w:rsid w:val="00934720"/>
    <w:rsid w:val="009500C0"/>
    <w:rsid w:val="00954CB2"/>
    <w:rsid w:val="00966F21"/>
    <w:rsid w:val="009673DC"/>
    <w:rsid w:val="009709D4"/>
    <w:rsid w:val="009724B6"/>
    <w:rsid w:val="00986B73"/>
    <w:rsid w:val="009A2E05"/>
    <w:rsid w:val="009A6496"/>
    <w:rsid w:val="009C7F37"/>
    <w:rsid w:val="009E2050"/>
    <w:rsid w:val="00A0330E"/>
    <w:rsid w:val="00A22714"/>
    <w:rsid w:val="00A2397A"/>
    <w:rsid w:val="00A23E70"/>
    <w:rsid w:val="00A252E6"/>
    <w:rsid w:val="00A274A5"/>
    <w:rsid w:val="00A30B7D"/>
    <w:rsid w:val="00A42AE0"/>
    <w:rsid w:val="00A52464"/>
    <w:rsid w:val="00A541E0"/>
    <w:rsid w:val="00A831E2"/>
    <w:rsid w:val="00A928B9"/>
    <w:rsid w:val="00AA512E"/>
    <w:rsid w:val="00AB0D16"/>
    <w:rsid w:val="00AB5476"/>
    <w:rsid w:val="00AC175C"/>
    <w:rsid w:val="00AC4255"/>
    <w:rsid w:val="00AC4B29"/>
    <w:rsid w:val="00AD098F"/>
    <w:rsid w:val="00B021D1"/>
    <w:rsid w:val="00B30112"/>
    <w:rsid w:val="00B3241B"/>
    <w:rsid w:val="00B33857"/>
    <w:rsid w:val="00B3403A"/>
    <w:rsid w:val="00B352F9"/>
    <w:rsid w:val="00B45B2D"/>
    <w:rsid w:val="00B45B93"/>
    <w:rsid w:val="00B45C2D"/>
    <w:rsid w:val="00B4675B"/>
    <w:rsid w:val="00B50545"/>
    <w:rsid w:val="00B630BF"/>
    <w:rsid w:val="00B741B0"/>
    <w:rsid w:val="00B919C1"/>
    <w:rsid w:val="00BA0AE8"/>
    <w:rsid w:val="00BA4A87"/>
    <w:rsid w:val="00BA6B08"/>
    <w:rsid w:val="00BB05EE"/>
    <w:rsid w:val="00BB2BF1"/>
    <w:rsid w:val="00BB728C"/>
    <w:rsid w:val="00BC1E17"/>
    <w:rsid w:val="00BC2AC1"/>
    <w:rsid w:val="00BD12BE"/>
    <w:rsid w:val="00BE2E2D"/>
    <w:rsid w:val="00BF71D8"/>
    <w:rsid w:val="00C72550"/>
    <w:rsid w:val="00C84858"/>
    <w:rsid w:val="00CA2DCD"/>
    <w:rsid w:val="00CA4EBE"/>
    <w:rsid w:val="00CC603A"/>
    <w:rsid w:val="00CC6E50"/>
    <w:rsid w:val="00CC7306"/>
    <w:rsid w:val="00CD35F7"/>
    <w:rsid w:val="00CD547B"/>
    <w:rsid w:val="00CD6E0A"/>
    <w:rsid w:val="00CF2CBF"/>
    <w:rsid w:val="00D217F0"/>
    <w:rsid w:val="00D33483"/>
    <w:rsid w:val="00D35A65"/>
    <w:rsid w:val="00D37B16"/>
    <w:rsid w:val="00D41583"/>
    <w:rsid w:val="00D4622C"/>
    <w:rsid w:val="00D51288"/>
    <w:rsid w:val="00D54C76"/>
    <w:rsid w:val="00D5575A"/>
    <w:rsid w:val="00D55F44"/>
    <w:rsid w:val="00D61D74"/>
    <w:rsid w:val="00D70526"/>
    <w:rsid w:val="00D75113"/>
    <w:rsid w:val="00D84044"/>
    <w:rsid w:val="00D8412C"/>
    <w:rsid w:val="00D90E4C"/>
    <w:rsid w:val="00DB2D27"/>
    <w:rsid w:val="00E04F9A"/>
    <w:rsid w:val="00E134CC"/>
    <w:rsid w:val="00E2030F"/>
    <w:rsid w:val="00E2241D"/>
    <w:rsid w:val="00E315BC"/>
    <w:rsid w:val="00E35231"/>
    <w:rsid w:val="00E368D7"/>
    <w:rsid w:val="00E40644"/>
    <w:rsid w:val="00E46E43"/>
    <w:rsid w:val="00E47AC2"/>
    <w:rsid w:val="00E53D50"/>
    <w:rsid w:val="00E55361"/>
    <w:rsid w:val="00E60DA8"/>
    <w:rsid w:val="00E74091"/>
    <w:rsid w:val="00E75CF2"/>
    <w:rsid w:val="00E77A66"/>
    <w:rsid w:val="00E9694F"/>
    <w:rsid w:val="00EB59EF"/>
    <w:rsid w:val="00EC1134"/>
    <w:rsid w:val="00EC7DA7"/>
    <w:rsid w:val="00EE0E7E"/>
    <w:rsid w:val="00EF7F30"/>
    <w:rsid w:val="00F061CE"/>
    <w:rsid w:val="00F13F1A"/>
    <w:rsid w:val="00F1423B"/>
    <w:rsid w:val="00F15637"/>
    <w:rsid w:val="00F2250B"/>
    <w:rsid w:val="00F2602A"/>
    <w:rsid w:val="00F27B62"/>
    <w:rsid w:val="00F3199C"/>
    <w:rsid w:val="00F33617"/>
    <w:rsid w:val="00F342A7"/>
    <w:rsid w:val="00F40FBC"/>
    <w:rsid w:val="00F453B3"/>
    <w:rsid w:val="00F46440"/>
    <w:rsid w:val="00F570BE"/>
    <w:rsid w:val="00F87BA5"/>
    <w:rsid w:val="00F942BA"/>
    <w:rsid w:val="00F974D8"/>
    <w:rsid w:val="00FB572D"/>
    <w:rsid w:val="00FC0966"/>
    <w:rsid w:val="00FD080E"/>
    <w:rsid w:val="00FE0688"/>
    <w:rsid w:val="00FE4091"/>
    <w:rsid w:val="00FF2C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BEE93"/>
  <w15:chartTrackingRefBased/>
  <w15:docId w15:val="{93760A3D-20B5-409A-A2BF-FB0F3A149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86212"/>
    <w:pPr>
      <w:keepNext/>
      <w:keepLines/>
      <w:numPr>
        <w:numId w:val="1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824D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325F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325F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056A"/>
    <w:pPr>
      <w:ind w:left="720"/>
      <w:contextualSpacing/>
    </w:pPr>
  </w:style>
  <w:style w:type="paragraph" w:styleId="Title">
    <w:name w:val="Title"/>
    <w:basedOn w:val="Normal"/>
    <w:next w:val="Normal"/>
    <w:link w:val="TitleChar"/>
    <w:uiPriority w:val="10"/>
    <w:qFormat/>
    <w:rsid w:val="0078621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621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8621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86212"/>
    <w:pPr>
      <w:outlineLvl w:val="9"/>
    </w:pPr>
  </w:style>
  <w:style w:type="paragraph" w:styleId="TOC1">
    <w:name w:val="toc 1"/>
    <w:basedOn w:val="Normal"/>
    <w:next w:val="Normal"/>
    <w:autoRedefine/>
    <w:uiPriority w:val="39"/>
    <w:unhideWhenUsed/>
    <w:rsid w:val="00786212"/>
    <w:pPr>
      <w:spacing w:after="100"/>
    </w:pPr>
  </w:style>
  <w:style w:type="character" w:styleId="Hyperlink">
    <w:name w:val="Hyperlink"/>
    <w:basedOn w:val="DefaultParagraphFont"/>
    <w:uiPriority w:val="99"/>
    <w:unhideWhenUsed/>
    <w:rsid w:val="00786212"/>
    <w:rPr>
      <w:color w:val="0563C1" w:themeColor="hyperlink"/>
      <w:u w:val="single"/>
    </w:rPr>
  </w:style>
  <w:style w:type="paragraph" w:styleId="NormalWeb">
    <w:name w:val="Normal (Web)"/>
    <w:basedOn w:val="Normal"/>
    <w:uiPriority w:val="99"/>
    <w:unhideWhenUsed/>
    <w:rsid w:val="00471C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7824D7"/>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7824D7"/>
    <w:pPr>
      <w:spacing w:after="100"/>
      <w:ind w:left="220"/>
    </w:pPr>
  </w:style>
  <w:style w:type="character" w:customStyle="1" w:styleId="Heading3Char">
    <w:name w:val="Heading 3 Char"/>
    <w:basedOn w:val="DefaultParagraphFont"/>
    <w:link w:val="Heading3"/>
    <w:uiPriority w:val="9"/>
    <w:rsid w:val="003325F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3325F2"/>
    <w:rPr>
      <w:rFonts w:asciiTheme="majorHAnsi" w:eastAsiaTheme="majorEastAsia" w:hAnsiTheme="majorHAnsi" w:cstheme="majorBidi"/>
      <w:i/>
      <w:iCs/>
      <w:color w:val="2E74B5" w:themeColor="accent1" w:themeShade="BF"/>
    </w:rPr>
  </w:style>
  <w:style w:type="paragraph" w:customStyle="1" w:styleId="ls">
    <w:name w:val="ls"/>
    <w:basedOn w:val="Normal"/>
    <w:rsid w:val="00B33857"/>
    <w:pPr>
      <w:spacing w:before="100" w:beforeAutospacing="1" w:after="100" w:afterAutospacing="1" w:line="240" w:lineRule="auto"/>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B4675B"/>
    <w:pPr>
      <w:spacing w:after="100"/>
      <w:ind w:left="440"/>
    </w:pPr>
  </w:style>
  <w:style w:type="character" w:styleId="CommentReference">
    <w:name w:val="annotation reference"/>
    <w:basedOn w:val="DefaultParagraphFont"/>
    <w:uiPriority w:val="99"/>
    <w:semiHidden/>
    <w:unhideWhenUsed/>
    <w:rsid w:val="005864EF"/>
    <w:rPr>
      <w:sz w:val="16"/>
      <w:szCs w:val="16"/>
    </w:rPr>
  </w:style>
  <w:style w:type="paragraph" w:styleId="CommentText">
    <w:name w:val="annotation text"/>
    <w:basedOn w:val="Normal"/>
    <w:link w:val="CommentTextChar"/>
    <w:uiPriority w:val="99"/>
    <w:semiHidden/>
    <w:unhideWhenUsed/>
    <w:rsid w:val="005864EF"/>
    <w:pPr>
      <w:spacing w:line="240" w:lineRule="auto"/>
    </w:pPr>
    <w:rPr>
      <w:sz w:val="20"/>
      <w:szCs w:val="20"/>
    </w:rPr>
  </w:style>
  <w:style w:type="character" w:customStyle="1" w:styleId="CommentTextChar">
    <w:name w:val="Comment Text Char"/>
    <w:basedOn w:val="DefaultParagraphFont"/>
    <w:link w:val="CommentText"/>
    <w:uiPriority w:val="99"/>
    <w:semiHidden/>
    <w:rsid w:val="005864EF"/>
    <w:rPr>
      <w:sz w:val="20"/>
      <w:szCs w:val="20"/>
    </w:rPr>
  </w:style>
  <w:style w:type="paragraph" w:styleId="CommentSubject">
    <w:name w:val="annotation subject"/>
    <w:basedOn w:val="CommentText"/>
    <w:next w:val="CommentText"/>
    <w:link w:val="CommentSubjectChar"/>
    <w:uiPriority w:val="99"/>
    <w:semiHidden/>
    <w:unhideWhenUsed/>
    <w:rsid w:val="005864EF"/>
    <w:rPr>
      <w:b/>
      <w:bCs/>
    </w:rPr>
  </w:style>
  <w:style w:type="character" w:customStyle="1" w:styleId="CommentSubjectChar">
    <w:name w:val="Comment Subject Char"/>
    <w:basedOn w:val="CommentTextChar"/>
    <w:link w:val="CommentSubject"/>
    <w:uiPriority w:val="99"/>
    <w:semiHidden/>
    <w:rsid w:val="005864EF"/>
    <w:rPr>
      <w:b/>
      <w:bCs/>
      <w:sz w:val="20"/>
      <w:szCs w:val="20"/>
    </w:rPr>
  </w:style>
  <w:style w:type="character" w:customStyle="1" w:styleId="UnresolvedMention">
    <w:name w:val="Unresolved Mention"/>
    <w:basedOn w:val="DefaultParagraphFont"/>
    <w:uiPriority w:val="99"/>
    <w:semiHidden/>
    <w:unhideWhenUsed/>
    <w:rsid w:val="00BC2AC1"/>
    <w:rPr>
      <w:color w:val="605E5C"/>
      <w:shd w:val="clear" w:color="auto" w:fill="E1DFDD"/>
    </w:rPr>
  </w:style>
  <w:style w:type="paragraph" w:styleId="BalloonText">
    <w:name w:val="Balloon Text"/>
    <w:basedOn w:val="Normal"/>
    <w:link w:val="BalloonTextChar"/>
    <w:uiPriority w:val="99"/>
    <w:semiHidden/>
    <w:unhideWhenUsed/>
    <w:rsid w:val="007509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0904"/>
    <w:rPr>
      <w:rFonts w:ascii="Segoe UI" w:hAnsi="Segoe UI" w:cs="Segoe UI"/>
      <w:sz w:val="18"/>
      <w:szCs w:val="18"/>
    </w:rPr>
  </w:style>
  <w:style w:type="paragraph" w:styleId="Caption">
    <w:name w:val="caption"/>
    <w:basedOn w:val="Normal"/>
    <w:next w:val="Normal"/>
    <w:uiPriority w:val="35"/>
    <w:unhideWhenUsed/>
    <w:qFormat/>
    <w:rsid w:val="00AC4B29"/>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814AEF"/>
    <w:pPr>
      <w:spacing w:after="0"/>
    </w:pPr>
  </w:style>
  <w:style w:type="character" w:styleId="FollowedHyperlink">
    <w:name w:val="FollowedHyperlink"/>
    <w:basedOn w:val="DefaultParagraphFont"/>
    <w:uiPriority w:val="99"/>
    <w:semiHidden/>
    <w:unhideWhenUsed/>
    <w:rsid w:val="00EB59E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785466">
      <w:bodyDiv w:val="1"/>
      <w:marLeft w:val="0"/>
      <w:marRight w:val="0"/>
      <w:marTop w:val="0"/>
      <w:marBottom w:val="0"/>
      <w:divBdr>
        <w:top w:val="none" w:sz="0" w:space="0" w:color="auto"/>
        <w:left w:val="none" w:sz="0" w:space="0" w:color="auto"/>
        <w:bottom w:val="none" w:sz="0" w:space="0" w:color="auto"/>
        <w:right w:val="none" w:sz="0" w:space="0" w:color="auto"/>
      </w:divBdr>
      <w:divsChild>
        <w:div w:id="1972634578">
          <w:marLeft w:val="0"/>
          <w:marRight w:val="0"/>
          <w:marTop w:val="0"/>
          <w:marBottom w:val="0"/>
          <w:divBdr>
            <w:top w:val="none" w:sz="0" w:space="0" w:color="auto"/>
            <w:left w:val="none" w:sz="0" w:space="0" w:color="auto"/>
            <w:bottom w:val="none" w:sz="0" w:space="0" w:color="auto"/>
            <w:right w:val="none" w:sz="0" w:space="0" w:color="auto"/>
          </w:divBdr>
          <w:divsChild>
            <w:div w:id="107381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95385">
      <w:bodyDiv w:val="1"/>
      <w:marLeft w:val="0"/>
      <w:marRight w:val="0"/>
      <w:marTop w:val="0"/>
      <w:marBottom w:val="0"/>
      <w:divBdr>
        <w:top w:val="none" w:sz="0" w:space="0" w:color="auto"/>
        <w:left w:val="none" w:sz="0" w:space="0" w:color="auto"/>
        <w:bottom w:val="none" w:sz="0" w:space="0" w:color="auto"/>
        <w:right w:val="none" w:sz="0" w:space="0" w:color="auto"/>
      </w:divBdr>
      <w:divsChild>
        <w:div w:id="1913538211">
          <w:marLeft w:val="0"/>
          <w:marRight w:val="0"/>
          <w:marTop w:val="0"/>
          <w:marBottom w:val="0"/>
          <w:divBdr>
            <w:top w:val="none" w:sz="0" w:space="0" w:color="auto"/>
            <w:left w:val="none" w:sz="0" w:space="0" w:color="auto"/>
            <w:bottom w:val="none" w:sz="0" w:space="0" w:color="auto"/>
            <w:right w:val="none" w:sz="0" w:space="0" w:color="auto"/>
          </w:divBdr>
          <w:divsChild>
            <w:div w:id="74688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6124">
      <w:bodyDiv w:val="1"/>
      <w:marLeft w:val="0"/>
      <w:marRight w:val="0"/>
      <w:marTop w:val="0"/>
      <w:marBottom w:val="0"/>
      <w:divBdr>
        <w:top w:val="none" w:sz="0" w:space="0" w:color="auto"/>
        <w:left w:val="none" w:sz="0" w:space="0" w:color="auto"/>
        <w:bottom w:val="none" w:sz="0" w:space="0" w:color="auto"/>
        <w:right w:val="none" w:sz="0" w:space="0" w:color="auto"/>
      </w:divBdr>
    </w:div>
    <w:div w:id="243220355">
      <w:bodyDiv w:val="1"/>
      <w:marLeft w:val="0"/>
      <w:marRight w:val="0"/>
      <w:marTop w:val="0"/>
      <w:marBottom w:val="0"/>
      <w:divBdr>
        <w:top w:val="none" w:sz="0" w:space="0" w:color="auto"/>
        <w:left w:val="none" w:sz="0" w:space="0" w:color="auto"/>
        <w:bottom w:val="none" w:sz="0" w:space="0" w:color="auto"/>
        <w:right w:val="none" w:sz="0" w:space="0" w:color="auto"/>
      </w:divBdr>
      <w:divsChild>
        <w:div w:id="360202328">
          <w:marLeft w:val="0"/>
          <w:marRight w:val="0"/>
          <w:marTop w:val="0"/>
          <w:marBottom w:val="0"/>
          <w:divBdr>
            <w:top w:val="none" w:sz="0" w:space="0" w:color="auto"/>
            <w:left w:val="none" w:sz="0" w:space="0" w:color="auto"/>
            <w:bottom w:val="none" w:sz="0" w:space="0" w:color="auto"/>
            <w:right w:val="none" w:sz="0" w:space="0" w:color="auto"/>
          </w:divBdr>
          <w:divsChild>
            <w:div w:id="968976170">
              <w:marLeft w:val="0"/>
              <w:marRight w:val="0"/>
              <w:marTop w:val="0"/>
              <w:marBottom w:val="0"/>
              <w:divBdr>
                <w:top w:val="none" w:sz="0" w:space="0" w:color="auto"/>
                <w:left w:val="none" w:sz="0" w:space="0" w:color="auto"/>
                <w:bottom w:val="none" w:sz="0" w:space="0" w:color="auto"/>
                <w:right w:val="none" w:sz="0" w:space="0" w:color="auto"/>
              </w:divBdr>
            </w:div>
            <w:div w:id="140668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518285">
      <w:bodyDiv w:val="1"/>
      <w:marLeft w:val="0"/>
      <w:marRight w:val="0"/>
      <w:marTop w:val="0"/>
      <w:marBottom w:val="0"/>
      <w:divBdr>
        <w:top w:val="none" w:sz="0" w:space="0" w:color="auto"/>
        <w:left w:val="none" w:sz="0" w:space="0" w:color="auto"/>
        <w:bottom w:val="none" w:sz="0" w:space="0" w:color="auto"/>
        <w:right w:val="none" w:sz="0" w:space="0" w:color="auto"/>
      </w:divBdr>
      <w:divsChild>
        <w:div w:id="81492447">
          <w:marLeft w:val="0"/>
          <w:marRight w:val="0"/>
          <w:marTop w:val="0"/>
          <w:marBottom w:val="0"/>
          <w:divBdr>
            <w:top w:val="none" w:sz="0" w:space="0" w:color="auto"/>
            <w:left w:val="none" w:sz="0" w:space="0" w:color="auto"/>
            <w:bottom w:val="none" w:sz="0" w:space="0" w:color="auto"/>
            <w:right w:val="none" w:sz="0" w:space="0" w:color="auto"/>
          </w:divBdr>
          <w:divsChild>
            <w:div w:id="72214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28398">
      <w:bodyDiv w:val="1"/>
      <w:marLeft w:val="0"/>
      <w:marRight w:val="0"/>
      <w:marTop w:val="0"/>
      <w:marBottom w:val="0"/>
      <w:divBdr>
        <w:top w:val="none" w:sz="0" w:space="0" w:color="auto"/>
        <w:left w:val="none" w:sz="0" w:space="0" w:color="auto"/>
        <w:bottom w:val="none" w:sz="0" w:space="0" w:color="auto"/>
        <w:right w:val="none" w:sz="0" w:space="0" w:color="auto"/>
      </w:divBdr>
    </w:div>
    <w:div w:id="339892630">
      <w:bodyDiv w:val="1"/>
      <w:marLeft w:val="0"/>
      <w:marRight w:val="0"/>
      <w:marTop w:val="0"/>
      <w:marBottom w:val="0"/>
      <w:divBdr>
        <w:top w:val="none" w:sz="0" w:space="0" w:color="auto"/>
        <w:left w:val="none" w:sz="0" w:space="0" w:color="auto"/>
        <w:bottom w:val="none" w:sz="0" w:space="0" w:color="auto"/>
        <w:right w:val="none" w:sz="0" w:space="0" w:color="auto"/>
      </w:divBdr>
    </w:div>
    <w:div w:id="463473917">
      <w:bodyDiv w:val="1"/>
      <w:marLeft w:val="0"/>
      <w:marRight w:val="0"/>
      <w:marTop w:val="0"/>
      <w:marBottom w:val="0"/>
      <w:divBdr>
        <w:top w:val="none" w:sz="0" w:space="0" w:color="auto"/>
        <w:left w:val="none" w:sz="0" w:space="0" w:color="auto"/>
        <w:bottom w:val="none" w:sz="0" w:space="0" w:color="auto"/>
        <w:right w:val="none" w:sz="0" w:space="0" w:color="auto"/>
      </w:divBdr>
      <w:divsChild>
        <w:div w:id="505051766">
          <w:marLeft w:val="0"/>
          <w:marRight w:val="0"/>
          <w:marTop w:val="0"/>
          <w:marBottom w:val="0"/>
          <w:divBdr>
            <w:top w:val="none" w:sz="0" w:space="0" w:color="auto"/>
            <w:left w:val="none" w:sz="0" w:space="0" w:color="auto"/>
            <w:bottom w:val="none" w:sz="0" w:space="0" w:color="auto"/>
            <w:right w:val="none" w:sz="0" w:space="0" w:color="auto"/>
          </w:divBdr>
          <w:divsChild>
            <w:div w:id="1571307077">
              <w:marLeft w:val="0"/>
              <w:marRight w:val="0"/>
              <w:marTop w:val="0"/>
              <w:marBottom w:val="0"/>
              <w:divBdr>
                <w:top w:val="none" w:sz="0" w:space="0" w:color="auto"/>
                <w:left w:val="none" w:sz="0" w:space="0" w:color="auto"/>
                <w:bottom w:val="none" w:sz="0" w:space="0" w:color="auto"/>
                <w:right w:val="none" w:sz="0" w:space="0" w:color="auto"/>
              </w:divBdr>
            </w:div>
            <w:div w:id="2060321451">
              <w:marLeft w:val="0"/>
              <w:marRight w:val="0"/>
              <w:marTop w:val="0"/>
              <w:marBottom w:val="0"/>
              <w:divBdr>
                <w:top w:val="none" w:sz="0" w:space="0" w:color="auto"/>
                <w:left w:val="none" w:sz="0" w:space="0" w:color="auto"/>
                <w:bottom w:val="none" w:sz="0" w:space="0" w:color="auto"/>
                <w:right w:val="none" w:sz="0" w:space="0" w:color="auto"/>
              </w:divBdr>
            </w:div>
            <w:div w:id="166874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197406">
      <w:bodyDiv w:val="1"/>
      <w:marLeft w:val="0"/>
      <w:marRight w:val="0"/>
      <w:marTop w:val="0"/>
      <w:marBottom w:val="0"/>
      <w:divBdr>
        <w:top w:val="none" w:sz="0" w:space="0" w:color="auto"/>
        <w:left w:val="none" w:sz="0" w:space="0" w:color="auto"/>
        <w:bottom w:val="none" w:sz="0" w:space="0" w:color="auto"/>
        <w:right w:val="none" w:sz="0" w:space="0" w:color="auto"/>
      </w:divBdr>
      <w:divsChild>
        <w:div w:id="1536119097">
          <w:marLeft w:val="0"/>
          <w:marRight w:val="0"/>
          <w:marTop w:val="0"/>
          <w:marBottom w:val="0"/>
          <w:divBdr>
            <w:top w:val="none" w:sz="0" w:space="0" w:color="auto"/>
            <w:left w:val="none" w:sz="0" w:space="0" w:color="auto"/>
            <w:bottom w:val="none" w:sz="0" w:space="0" w:color="auto"/>
            <w:right w:val="none" w:sz="0" w:space="0" w:color="auto"/>
          </w:divBdr>
          <w:divsChild>
            <w:div w:id="51199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782633">
      <w:bodyDiv w:val="1"/>
      <w:marLeft w:val="0"/>
      <w:marRight w:val="0"/>
      <w:marTop w:val="0"/>
      <w:marBottom w:val="0"/>
      <w:divBdr>
        <w:top w:val="none" w:sz="0" w:space="0" w:color="auto"/>
        <w:left w:val="none" w:sz="0" w:space="0" w:color="auto"/>
        <w:bottom w:val="none" w:sz="0" w:space="0" w:color="auto"/>
        <w:right w:val="none" w:sz="0" w:space="0" w:color="auto"/>
      </w:divBdr>
    </w:div>
    <w:div w:id="720326161">
      <w:bodyDiv w:val="1"/>
      <w:marLeft w:val="0"/>
      <w:marRight w:val="0"/>
      <w:marTop w:val="0"/>
      <w:marBottom w:val="0"/>
      <w:divBdr>
        <w:top w:val="none" w:sz="0" w:space="0" w:color="auto"/>
        <w:left w:val="none" w:sz="0" w:space="0" w:color="auto"/>
        <w:bottom w:val="none" w:sz="0" w:space="0" w:color="auto"/>
        <w:right w:val="none" w:sz="0" w:space="0" w:color="auto"/>
      </w:divBdr>
      <w:divsChild>
        <w:div w:id="2066756779">
          <w:marLeft w:val="0"/>
          <w:marRight w:val="0"/>
          <w:marTop w:val="0"/>
          <w:marBottom w:val="0"/>
          <w:divBdr>
            <w:top w:val="none" w:sz="0" w:space="0" w:color="auto"/>
            <w:left w:val="none" w:sz="0" w:space="0" w:color="auto"/>
            <w:bottom w:val="none" w:sz="0" w:space="0" w:color="auto"/>
            <w:right w:val="none" w:sz="0" w:space="0" w:color="auto"/>
          </w:divBdr>
          <w:divsChild>
            <w:div w:id="210182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579768">
      <w:bodyDiv w:val="1"/>
      <w:marLeft w:val="0"/>
      <w:marRight w:val="0"/>
      <w:marTop w:val="0"/>
      <w:marBottom w:val="0"/>
      <w:divBdr>
        <w:top w:val="none" w:sz="0" w:space="0" w:color="auto"/>
        <w:left w:val="none" w:sz="0" w:space="0" w:color="auto"/>
        <w:bottom w:val="none" w:sz="0" w:space="0" w:color="auto"/>
        <w:right w:val="none" w:sz="0" w:space="0" w:color="auto"/>
      </w:divBdr>
    </w:div>
    <w:div w:id="1092630881">
      <w:bodyDiv w:val="1"/>
      <w:marLeft w:val="0"/>
      <w:marRight w:val="0"/>
      <w:marTop w:val="0"/>
      <w:marBottom w:val="0"/>
      <w:divBdr>
        <w:top w:val="none" w:sz="0" w:space="0" w:color="auto"/>
        <w:left w:val="none" w:sz="0" w:space="0" w:color="auto"/>
        <w:bottom w:val="none" w:sz="0" w:space="0" w:color="auto"/>
        <w:right w:val="none" w:sz="0" w:space="0" w:color="auto"/>
      </w:divBdr>
      <w:divsChild>
        <w:div w:id="250044217">
          <w:marLeft w:val="0"/>
          <w:marRight w:val="0"/>
          <w:marTop w:val="0"/>
          <w:marBottom w:val="0"/>
          <w:divBdr>
            <w:top w:val="none" w:sz="0" w:space="0" w:color="auto"/>
            <w:left w:val="none" w:sz="0" w:space="0" w:color="auto"/>
            <w:bottom w:val="none" w:sz="0" w:space="0" w:color="auto"/>
            <w:right w:val="none" w:sz="0" w:space="0" w:color="auto"/>
          </w:divBdr>
          <w:divsChild>
            <w:div w:id="1386562289">
              <w:marLeft w:val="0"/>
              <w:marRight w:val="0"/>
              <w:marTop w:val="0"/>
              <w:marBottom w:val="0"/>
              <w:divBdr>
                <w:top w:val="none" w:sz="0" w:space="0" w:color="auto"/>
                <w:left w:val="none" w:sz="0" w:space="0" w:color="auto"/>
                <w:bottom w:val="none" w:sz="0" w:space="0" w:color="auto"/>
                <w:right w:val="none" w:sz="0" w:space="0" w:color="auto"/>
              </w:divBdr>
            </w:div>
            <w:div w:id="798760589">
              <w:marLeft w:val="0"/>
              <w:marRight w:val="0"/>
              <w:marTop w:val="0"/>
              <w:marBottom w:val="0"/>
              <w:divBdr>
                <w:top w:val="none" w:sz="0" w:space="0" w:color="auto"/>
                <w:left w:val="none" w:sz="0" w:space="0" w:color="auto"/>
                <w:bottom w:val="none" w:sz="0" w:space="0" w:color="auto"/>
                <w:right w:val="none" w:sz="0" w:space="0" w:color="auto"/>
              </w:divBdr>
            </w:div>
            <w:div w:id="342166399">
              <w:marLeft w:val="0"/>
              <w:marRight w:val="0"/>
              <w:marTop w:val="0"/>
              <w:marBottom w:val="0"/>
              <w:divBdr>
                <w:top w:val="none" w:sz="0" w:space="0" w:color="auto"/>
                <w:left w:val="none" w:sz="0" w:space="0" w:color="auto"/>
                <w:bottom w:val="none" w:sz="0" w:space="0" w:color="auto"/>
                <w:right w:val="none" w:sz="0" w:space="0" w:color="auto"/>
              </w:divBdr>
            </w:div>
            <w:div w:id="580287094">
              <w:marLeft w:val="0"/>
              <w:marRight w:val="0"/>
              <w:marTop w:val="0"/>
              <w:marBottom w:val="0"/>
              <w:divBdr>
                <w:top w:val="none" w:sz="0" w:space="0" w:color="auto"/>
                <w:left w:val="none" w:sz="0" w:space="0" w:color="auto"/>
                <w:bottom w:val="none" w:sz="0" w:space="0" w:color="auto"/>
                <w:right w:val="none" w:sz="0" w:space="0" w:color="auto"/>
              </w:divBdr>
            </w:div>
            <w:div w:id="59397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510355">
      <w:bodyDiv w:val="1"/>
      <w:marLeft w:val="0"/>
      <w:marRight w:val="0"/>
      <w:marTop w:val="0"/>
      <w:marBottom w:val="0"/>
      <w:divBdr>
        <w:top w:val="none" w:sz="0" w:space="0" w:color="auto"/>
        <w:left w:val="none" w:sz="0" w:space="0" w:color="auto"/>
        <w:bottom w:val="none" w:sz="0" w:space="0" w:color="auto"/>
        <w:right w:val="none" w:sz="0" w:space="0" w:color="auto"/>
      </w:divBdr>
    </w:div>
    <w:div w:id="1143425055">
      <w:bodyDiv w:val="1"/>
      <w:marLeft w:val="0"/>
      <w:marRight w:val="0"/>
      <w:marTop w:val="0"/>
      <w:marBottom w:val="0"/>
      <w:divBdr>
        <w:top w:val="none" w:sz="0" w:space="0" w:color="auto"/>
        <w:left w:val="none" w:sz="0" w:space="0" w:color="auto"/>
        <w:bottom w:val="none" w:sz="0" w:space="0" w:color="auto"/>
        <w:right w:val="none" w:sz="0" w:space="0" w:color="auto"/>
      </w:divBdr>
    </w:div>
    <w:div w:id="1316059653">
      <w:bodyDiv w:val="1"/>
      <w:marLeft w:val="0"/>
      <w:marRight w:val="0"/>
      <w:marTop w:val="0"/>
      <w:marBottom w:val="0"/>
      <w:divBdr>
        <w:top w:val="none" w:sz="0" w:space="0" w:color="auto"/>
        <w:left w:val="none" w:sz="0" w:space="0" w:color="auto"/>
        <w:bottom w:val="none" w:sz="0" w:space="0" w:color="auto"/>
        <w:right w:val="none" w:sz="0" w:space="0" w:color="auto"/>
      </w:divBdr>
      <w:divsChild>
        <w:div w:id="629364150">
          <w:marLeft w:val="0"/>
          <w:marRight w:val="0"/>
          <w:marTop w:val="0"/>
          <w:marBottom w:val="0"/>
          <w:divBdr>
            <w:top w:val="none" w:sz="0" w:space="0" w:color="auto"/>
            <w:left w:val="none" w:sz="0" w:space="0" w:color="auto"/>
            <w:bottom w:val="none" w:sz="0" w:space="0" w:color="auto"/>
            <w:right w:val="none" w:sz="0" w:space="0" w:color="auto"/>
          </w:divBdr>
          <w:divsChild>
            <w:div w:id="127070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190659">
      <w:bodyDiv w:val="1"/>
      <w:marLeft w:val="0"/>
      <w:marRight w:val="0"/>
      <w:marTop w:val="0"/>
      <w:marBottom w:val="0"/>
      <w:divBdr>
        <w:top w:val="none" w:sz="0" w:space="0" w:color="auto"/>
        <w:left w:val="none" w:sz="0" w:space="0" w:color="auto"/>
        <w:bottom w:val="none" w:sz="0" w:space="0" w:color="auto"/>
        <w:right w:val="none" w:sz="0" w:space="0" w:color="auto"/>
      </w:divBdr>
      <w:divsChild>
        <w:div w:id="431244125">
          <w:marLeft w:val="0"/>
          <w:marRight w:val="0"/>
          <w:marTop w:val="0"/>
          <w:marBottom w:val="0"/>
          <w:divBdr>
            <w:top w:val="none" w:sz="0" w:space="0" w:color="auto"/>
            <w:left w:val="none" w:sz="0" w:space="0" w:color="auto"/>
            <w:bottom w:val="none" w:sz="0" w:space="0" w:color="auto"/>
            <w:right w:val="none" w:sz="0" w:space="0" w:color="auto"/>
          </w:divBdr>
          <w:divsChild>
            <w:div w:id="200030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906928">
      <w:bodyDiv w:val="1"/>
      <w:marLeft w:val="0"/>
      <w:marRight w:val="0"/>
      <w:marTop w:val="0"/>
      <w:marBottom w:val="0"/>
      <w:divBdr>
        <w:top w:val="none" w:sz="0" w:space="0" w:color="auto"/>
        <w:left w:val="none" w:sz="0" w:space="0" w:color="auto"/>
        <w:bottom w:val="none" w:sz="0" w:space="0" w:color="auto"/>
        <w:right w:val="none" w:sz="0" w:space="0" w:color="auto"/>
      </w:divBdr>
      <w:divsChild>
        <w:div w:id="1288122991">
          <w:marLeft w:val="0"/>
          <w:marRight w:val="0"/>
          <w:marTop w:val="0"/>
          <w:marBottom w:val="0"/>
          <w:divBdr>
            <w:top w:val="none" w:sz="0" w:space="0" w:color="auto"/>
            <w:left w:val="none" w:sz="0" w:space="0" w:color="auto"/>
            <w:bottom w:val="none" w:sz="0" w:space="0" w:color="auto"/>
            <w:right w:val="none" w:sz="0" w:space="0" w:color="auto"/>
          </w:divBdr>
          <w:divsChild>
            <w:div w:id="95841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202703">
      <w:bodyDiv w:val="1"/>
      <w:marLeft w:val="0"/>
      <w:marRight w:val="0"/>
      <w:marTop w:val="0"/>
      <w:marBottom w:val="0"/>
      <w:divBdr>
        <w:top w:val="none" w:sz="0" w:space="0" w:color="auto"/>
        <w:left w:val="none" w:sz="0" w:space="0" w:color="auto"/>
        <w:bottom w:val="none" w:sz="0" w:space="0" w:color="auto"/>
        <w:right w:val="none" w:sz="0" w:space="0" w:color="auto"/>
      </w:divBdr>
    </w:div>
    <w:div w:id="1549217204">
      <w:bodyDiv w:val="1"/>
      <w:marLeft w:val="0"/>
      <w:marRight w:val="0"/>
      <w:marTop w:val="0"/>
      <w:marBottom w:val="0"/>
      <w:divBdr>
        <w:top w:val="none" w:sz="0" w:space="0" w:color="auto"/>
        <w:left w:val="none" w:sz="0" w:space="0" w:color="auto"/>
        <w:bottom w:val="none" w:sz="0" w:space="0" w:color="auto"/>
        <w:right w:val="none" w:sz="0" w:space="0" w:color="auto"/>
      </w:divBdr>
      <w:divsChild>
        <w:div w:id="754980431">
          <w:marLeft w:val="0"/>
          <w:marRight w:val="0"/>
          <w:marTop w:val="0"/>
          <w:marBottom w:val="0"/>
          <w:divBdr>
            <w:top w:val="none" w:sz="0" w:space="0" w:color="auto"/>
            <w:left w:val="none" w:sz="0" w:space="0" w:color="auto"/>
            <w:bottom w:val="none" w:sz="0" w:space="0" w:color="auto"/>
            <w:right w:val="none" w:sz="0" w:space="0" w:color="auto"/>
          </w:divBdr>
          <w:divsChild>
            <w:div w:id="125463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128726">
      <w:bodyDiv w:val="1"/>
      <w:marLeft w:val="0"/>
      <w:marRight w:val="0"/>
      <w:marTop w:val="0"/>
      <w:marBottom w:val="0"/>
      <w:divBdr>
        <w:top w:val="none" w:sz="0" w:space="0" w:color="auto"/>
        <w:left w:val="none" w:sz="0" w:space="0" w:color="auto"/>
        <w:bottom w:val="none" w:sz="0" w:space="0" w:color="auto"/>
        <w:right w:val="none" w:sz="0" w:space="0" w:color="auto"/>
      </w:divBdr>
    </w:div>
    <w:div w:id="1573931395">
      <w:bodyDiv w:val="1"/>
      <w:marLeft w:val="0"/>
      <w:marRight w:val="0"/>
      <w:marTop w:val="0"/>
      <w:marBottom w:val="0"/>
      <w:divBdr>
        <w:top w:val="none" w:sz="0" w:space="0" w:color="auto"/>
        <w:left w:val="none" w:sz="0" w:space="0" w:color="auto"/>
        <w:bottom w:val="none" w:sz="0" w:space="0" w:color="auto"/>
        <w:right w:val="none" w:sz="0" w:space="0" w:color="auto"/>
      </w:divBdr>
      <w:divsChild>
        <w:div w:id="116682979">
          <w:marLeft w:val="0"/>
          <w:marRight w:val="0"/>
          <w:marTop w:val="0"/>
          <w:marBottom w:val="0"/>
          <w:divBdr>
            <w:top w:val="none" w:sz="0" w:space="0" w:color="auto"/>
            <w:left w:val="none" w:sz="0" w:space="0" w:color="auto"/>
            <w:bottom w:val="none" w:sz="0" w:space="0" w:color="auto"/>
            <w:right w:val="none" w:sz="0" w:space="0" w:color="auto"/>
          </w:divBdr>
          <w:divsChild>
            <w:div w:id="132547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727741">
      <w:bodyDiv w:val="1"/>
      <w:marLeft w:val="0"/>
      <w:marRight w:val="0"/>
      <w:marTop w:val="0"/>
      <w:marBottom w:val="0"/>
      <w:divBdr>
        <w:top w:val="none" w:sz="0" w:space="0" w:color="auto"/>
        <w:left w:val="none" w:sz="0" w:space="0" w:color="auto"/>
        <w:bottom w:val="none" w:sz="0" w:space="0" w:color="auto"/>
        <w:right w:val="none" w:sz="0" w:space="0" w:color="auto"/>
      </w:divBdr>
      <w:divsChild>
        <w:div w:id="1733696663">
          <w:marLeft w:val="0"/>
          <w:marRight w:val="0"/>
          <w:marTop w:val="0"/>
          <w:marBottom w:val="0"/>
          <w:divBdr>
            <w:top w:val="none" w:sz="0" w:space="0" w:color="auto"/>
            <w:left w:val="none" w:sz="0" w:space="0" w:color="auto"/>
            <w:bottom w:val="none" w:sz="0" w:space="0" w:color="auto"/>
            <w:right w:val="none" w:sz="0" w:space="0" w:color="auto"/>
          </w:divBdr>
          <w:divsChild>
            <w:div w:id="974018574">
              <w:marLeft w:val="0"/>
              <w:marRight w:val="0"/>
              <w:marTop w:val="0"/>
              <w:marBottom w:val="0"/>
              <w:divBdr>
                <w:top w:val="none" w:sz="0" w:space="0" w:color="auto"/>
                <w:left w:val="none" w:sz="0" w:space="0" w:color="auto"/>
                <w:bottom w:val="none" w:sz="0" w:space="0" w:color="auto"/>
                <w:right w:val="none" w:sz="0" w:space="0" w:color="auto"/>
              </w:divBdr>
            </w:div>
            <w:div w:id="107670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369809">
      <w:bodyDiv w:val="1"/>
      <w:marLeft w:val="0"/>
      <w:marRight w:val="0"/>
      <w:marTop w:val="0"/>
      <w:marBottom w:val="0"/>
      <w:divBdr>
        <w:top w:val="none" w:sz="0" w:space="0" w:color="auto"/>
        <w:left w:val="none" w:sz="0" w:space="0" w:color="auto"/>
        <w:bottom w:val="none" w:sz="0" w:space="0" w:color="auto"/>
        <w:right w:val="none" w:sz="0" w:space="0" w:color="auto"/>
      </w:divBdr>
      <w:divsChild>
        <w:div w:id="1315767409">
          <w:marLeft w:val="0"/>
          <w:marRight w:val="0"/>
          <w:marTop w:val="0"/>
          <w:marBottom w:val="0"/>
          <w:divBdr>
            <w:top w:val="none" w:sz="0" w:space="0" w:color="auto"/>
            <w:left w:val="none" w:sz="0" w:space="0" w:color="auto"/>
            <w:bottom w:val="none" w:sz="0" w:space="0" w:color="auto"/>
            <w:right w:val="none" w:sz="0" w:space="0" w:color="auto"/>
          </w:divBdr>
          <w:divsChild>
            <w:div w:id="5034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18356">
      <w:bodyDiv w:val="1"/>
      <w:marLeft w:val="0"/>
      <w:marRight w:val="0"/>
      <w:marTop w:val="0"/>
      <w:marBottom w:val="0"/>
      <w:divBdr>
        <w:top w:val="none" w:sz="0" w:space="0" w:color="auto"/>
        <w:left w:val="none" w:sz="0" w:space="0" w:color="auto"/>
        <w:bottom w:val="none" w:sz="0" w:space="0" w:color="auto"/>
        <w:right w:val="none" w:sz="0" w:space="0" w:color="auto"/>
      </w:divBdr>
    </w:div>
    <w:div w:id="2046321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infowerks.com/healthcare-data-cleaning/" TargetMode="External"/><Relationship Id="rId1" Type="http://schemas.openxmlformats.org/officeDocument/2006/relationships/hyperlink" Target="https://academic.microsoft.com/paper/2544486974/citedby/search?q=Detecting%20data%20errors%3A%20where%20are%20we%20and%20what%20needs%20to%20be%20done%3F&amp;qe=RId%253D2544486974&amp;f=&amp;orderBy=0"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21" Type="http://schemas.microsoft.com/office/2018/08/relationships/commentsExtensible" Target="commentsExtensible.xml"/><Relationship Id="rId7" Type="http://schemas.openxmlformats.org/officeDocument/2006/relationships/comments" Target="comment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emf"/><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2FF462-1C3F-4A5B-9347-6749DE734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22777</TotalTime>
  <Pages>44</Pages>
  <Words>13045</Words>
  <Characters>74362</Characters>
  <Application>Microsoft Office Word</Application>
  <DocSecurity>0</DocSecurity>
  <Lines>619</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nikolas moutsopoulos</dc:creator>
  <cp:keywords/>
  <dc:description/>
  <cp:lastModifiedBy>nikolas moutsopoulos</cp:lastModifiedBy>
  <cp:revision>252</cp:revision>
  <dcterms:created xsi:type="dcterms:W3CDTF">2021-02-03T23:21:00Z</dcterms:created>
  <dcterms:modified xsi:type="dcterms:W3CDTF">2021-06-17T21:36:00Z</dcterms:modified>
</cp:coreProperties>
</file>